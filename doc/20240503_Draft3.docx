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BE49E1" w:rsidRDefault="001E25F6" w:rsidP="00827153">
      <w:pPr>
        <w:pStyle w:val="Title"/>
      </w:pPr>
      <w:r w:rsidRPr="00BE49E1">
        <w:t xml:space="preserve">Building and occupant characteristics as predictors of temperature-related health hazards in </w:t>
      </w:r>
      <w:r w:rsidR="00F224CB" w:rsidRPr="00BE49E1">
        <w:t>American</w:t>
      </w:r>
      <w:r w:rsidRPr="00BE49E1">
        <w:t xml:space="preserve"> homes</w:t>
      </w:r>
    </w:p>
    <w:p w14:paraId="40BA5C48" w14:textId="6A94D7AB" w:rsidR="00827153" w:rsidRPr="00BE49E1" w:rsidRDefault="00827153">
      <w:r w:rsidRPr="00BE49E1">
        <w:t>Arfa N. Aijazi</w:t>
      </w:r>
      <w:r w:rsidRPr="00BE49E1">
        <w:rPr>
          <w:vertAlign w:val="superscript"/>
        </w:rPr>
        <w:t>a</w:t>
      </w:r>
      <w:r w:rsidR="00B34AEB">
        <w:rPr>
          <w:vertAlign w:val="superscript"/>
        </w:rPr>
        <w:t>,b</w:t>
      </w:r>
      <w:r w:rsidRPr="00BE49E1">
        <w:rPr>
          <w:vertAlign w:val="superscript"/>
        </w:rPr>
        <w:t>,</w:t>
      </w:r>
      <w:r w:rsidR="009B239C" w:rsidRPr="00BE49E1">
        <w:t xml:space="preserve"> </w:t>
      </w:r>
      <w:r w:rsidRPr="00BE49E1">
        <w:t>, Stefano Schiavon</w:t>
      </w:r>
      <w:r w:rsidRPr="00BE49E1">
        <w:rPr>
          <w:vertAlign w:val="superscript"/>
        </w:rPr>
        <w:t>a</w:t>
      </w:r>
      <w:r w:rsidR="009B239C" w:rsidRPr="00BE49E1">
        <w:rPr>
          <w:vertAlign w:val="superscript"/>
        </w:rPr>
        <w:t>*</w:t>
      </w:r>
      <w:r w:rsidR="00681EB3" w:rsidRPr="00BE49E1">
        <w:t>, Duncan Callaway</w:t>
      </w:r>
      <w:r w:rsidR="00B34AEB">
        <w:rPr>
          <w:vertAlign w:val="superscript"/>
        </w:rPr>
        <w:t>c</w:t>
      </w:r>
      <w:r w:rsidR="00681EB3" w:rsidRPr="00BE49E1">
        <w:t xml:space="preserve"> </w:t>
      </w:r>
    </w:p>
    <w:p w14:paraId="3B4FEFFA" w14:textId="608EDC5B" w:rsidR="00827153" w:rsidRDefault="00827153" w:rsidP="00041697">
      <w:pPr>
        <w:contextualSpacing/>
      </w:pPr>
      <w:r w:rsidRPr="00BE49E1">
        <w:rPr>
          <w:vertAlign w:val="superscript"/>
        </w:rPr>
        <w:t>a</w:t>
      </w:r>
      <w:r w:rsidRPr="00BE49E1">
        <w:t xml:space="preserve"> Center for</w:t>
      </w:r>
      <w:r w:rsidR="008E09E3" w:rsidRPr="00BE49E1">
        <w:t xml:space="preserve"> the</w:t>
      </w:r>
      <w:r w:rsidRPr="00BE49E1">
        <w:t xml:space="preserve"> Built Environment, University of California, Berkeley, </w:t>
      </w:r>
      <w:r w:rsidR="006F7430" w:rsidRPr="00BE49E1">
        <w:t>CA 94720</w:t>
      </w:r>
    </w:p>
    <w:p w14:paraId="08109FB7" w14:textId="3304897C" w:rsidR="00B34AEB" w:rsidRPr="00BE49E1" w:rsidRDefault="00B34AEB" w:rsidP="00836F41">
      <w:pPr>
        <w:spacing w:after="0"/>
      </w:pPr>
      <w:r w:rsidRPr="00836F41">
        <w:rPr>
          <w:vertAlign w:val="superscript"/>
        </w:rPr>
        <w:t>b</w:t>
      </w:r>
      <w:r>
        <w:t xml:space="preserve"> School of Architecture, University of Waterloo, Canada</w:t>
      </w:r>
    </w:p>
    <w:p w14:paraId="62216074" w14:textId="1BE1AF68" w:rsidR="004A7745" w:rsidRPr="00BE49E1" w:rsidRDefault="00B34AEB" w:rsidP="00041697">
      <w:pPr>
        <w:contextualSpacing/>
      </w:pPr>
      <w:r>
        <w:rPr>
          <w:vertAlign w:val="superscript"/>
        </w:rPr>
        <w:t>c</w:t>
      </w:r>
      <w:r w:rsidRPr="00BE49E1">
        <w:t xml:space="preserve"> </w:t>
      </w:r>
      <w:r w:rsidR="006F7430" w:rsidRPr="00BE49E1">
        <w:t>Energy and Resources Group, University of California, Berkeley, CA 94720</w:t>
      </w:r>
    </w:p>
    <w:p w14:paraId="46B9F40A" w14:textId="05E6337D" w:rsidR="00783AE8" w:rsidRPr="00BE49E1" w:rsidRDefault="00783AE8" w:rsidP="00041697">
      <w:pPr>
        <w:contextualSpacing/>
      </w:pPr>
      <w:r w:rsidRPr="00BE49E1">
        <w:t>* Corresponding author:</w:t>
      </w:r>
    </w:p>
    <w:p w14:paraId="6B5207F1" w14:textId="1A919590" w:rsidR="00783AE8" w:rsidRPr="00BE49E1" w:rsidRDefault="00783AE8" w:rsidP="00041697">
      <w:pPr>
        <w:ind w:left="720"/>
        <w:contextualSpacing/>
      </w:pPr>
      <w:r w:rsidRPr="00BE49E1">
        <w:t xml:space="preserve">Email address: </w:t>
      </w:r>
      <w:hyperlink r:id="rId8" w:history="1">
        <w:r w:rsidR="009B239C" w:rsidRPr="00BE49E1">
          <w:rPr>
            <w:rStyle w:val="Hyperlink"/>
          </w:rPr>
          <w:t>schiavon@berkeley.edu</w:t>
        </w:r>
      </w:hyperlink>
      <w:r w:rsidR="009B239C" w:rsidRPr="00BE49E1">
        <w:t xml:space="preserve"> </w:t>
      </w:r>
      <w:r w:rsidR="00A640C8" w:rsidRPr="00BE49E1">
        <w:t xml:space="preserve"> </w:t>
      </w:r>
    </w:p>
    <w:p w14:paraId="3EA2A7CD" w14:textId="7714BB2B" w:rsidR="00783AE8" w:rsidRPr="00BE49E1" w:rsidRDefault="00783AE8" w:rsidP="00041697">
      <w:pPr>
        <w:ind w:left="720"/>
        <w:contextualSpacing/>
      </w:pPr>
      <w:r w:rsidRPr="00BE49E1">
        <w:t>Address: Center for the Built Environment (CBE)</w:t>
      </w:r>
    </w:p>
    <w:p w14:paraId="715D586E" w14:textId="35F147B5" w:rsidR="00D747C5" w:rsidRPr="00BE49E1" w:rsidRDefault="00041697" w:rsidP="00041697">
      <w:pPr>
        <w:ind w:left="1620"/>
        <w:contextualSpacing/>
      </w:pPr>
      <w:r w:rsidRPr="00BE49E1">
        <w:t>University of California, Berkeley</w:t>
      </w:r>
    </w:p>
    <w:p w14:paraId="0458CCD7" w14:textId="1E09D6F5" w:rsidR="00041697" w:rsidRPr="00BE49E1" w:rsidRDefault="00041697" w:rsidP="00041697">
      <w:pPr>
        <w:ind w:left="1620"/>
        <w:contextualSpacing/>
      </w:pPr>
      <w:r w:rsidRPr="00BE49E1">
        <w:t>390 Wurster Hall #1839</w:t>
      </w:r>
    </w:p>
    <w:p w14:paraId="18C319E0" w14:textId="2556168F" w:rsidR="00783AE8" w:rsidRPr="00BE49E1" w:rsidRDefault="00041697" w:rsidP="00041697">
      <w:pPr>
        <w:ind w:left="1620"/>
        <w:contextualSpacing/>
      </w:pPr>
      <w:r w:rsidRPr="00BE49E1">
        <w:t>Berkeley, CA 24720-1839</w:t>
      </w:r>
    </w:p>
    <w:p w14:paraId="72AC268A" w14:textId="77777777" w:rsidR="00041697" w:rsidRPr="00BE49E1" w:rsidRDefault="00041697" w:rsidP="00041697">
      <w:pPr>
        <w:ind w:left="1620"/>
        <w:contextualSpacing/>
      </w:pPr>
    </w:p>
    <w:p w14:paraId="09E22B66" w14:textId="73BE63EA" w:rsidR="00827153" w:rsidRPr="00BE49E1" w:rsidRDefault="00827153" w:rsidP="00827153">
      <w:r w:rsidRPr="00BE49E1">
        <w:t>Keywords:</w:t>
      </w:r>
      <w:r w:rsidR="002969F8" w:rsidRPr="00BE49E1">
        <w:t xml:space="preserve"> Thermal resilience, Housing, Extreme heat, Extreme cold, </w:t>
      </w:r>
      <w:r w:rsidR="00E23E01" w:rsidRPr="00BE49E1">
        <w:t xml:space="preserve">Overheating, </w:t>
      </w:r>
      <w:r w:rsidR="00E36F0B" w:rsidRPr="00BE49E1">
        <w:t xml:space="preserve">Overcooling, </w:t>
      </w:r>
      <w:r w:rsidR="002969F8" w:rsidRPr="00BE49E1">
        <w:t>Public health, Climate change</w:t>
      </w:r>
    </w:p>
    <w:p w14:paraId="0EDB901A" w14:textId="356C49FC" w:rsidR="00173E31" w:rsidRPr="00BE49E1" w:rsidRDefault="00173E31" w:rsidP="00827153">
      <w:r w:rsidRPr="00BE49E1">
        <w:t xml:space="preserve">Target publication: </w:t>
      </w:r>
      <w:hyperlink r:id="rId9" w:history="1">
        <w:r w:rsidR="009B239C" w:rsidRPr="00BE49E1">
          <w:rPr>
            <w:rStyle w:val="Hyperlink"/>
          </w:rPr>
          <w:t>Science of the Total Environment</w:t>
        </w:r>
      </w:hyperlink>
    </w:p>
    <w:p w14:paraId="2C27F801" w14:textId="6A94FCA5" w:rsidR="00827153" w:rsidRPr="00BE49E1" w:rsidRDefault="00827153" w:rsidP="00827153">
      <w:pPr>
        <w:pStyle w:val="Heading1"/>
      </w:pPr>
      <w:r w:rsidRPr="00BE49E1">
        <w:t>Abstract</w:t>
      </w:r>
      <w:r w:rsidR="00B3703B" w:rsidRPr="00BE49E1">
        <w:t xml:space="preserve"> </w:t>
      </w:r>
    </w:p>
    <w:p w14:paraId="21F818BE" w14:textId="7CE53004" w:rsidR="00B3703B" w:rsidRPr="00BE49E1" w:rsidRDefault="00B3703B" w:rsidP="00B3703B">
      <w:r w:rsidRPr="00BE49E1">
        <w:t xml:space="preserve">Many </w:t>
      </w:r>
      <w:commentRangeStart w:id="0"/>
      <w:r w:rsidRPr="00BE49E1">
        <w:t>cities</w:t>
      </w:r>
      <w:commentRangeEnd w:id="0"/>
      <w:r w:rsidR="00EB54BC" w:rsidRPr="00BE49E1">
        <w:rPr>
          <w:rStyle w:val="CommentReference"/>
        </w:rPr>
        <w:commentReference w:id="0"/>
      </w:r>
      <w:r w:rsidRPr="00BE49E1">
        <w:t xml:space="preserve"> </w:t>
      </w:r>
      <w:r w:rsidR="00955ADA">
        <w:t xml:space="preserve">and regions </w:t>
      </w:r>
      <w:r w:rsidRPr="00BE49E1">
        <w:t xml:space="preserve">are making significant investments towards planning for extreme temperature and in particular extreme heat. </w:t>
      </w:r>
      <w:commentRangeStart w:id="1"/>
      <w:commentRangeEnd w:id="1"/>
      <w:r w:rsidR="00E36F0B" w:rsidRPr="00BE49E1">
        <w:rPr>
          <w:rStyle w:val="CommentReference"/>
        </w:rPr>
        <w:commentReference w:id="1"/>
      </w:r>
      <w:r w:rsidR="00E36F0B" w:rsidRPr="00BE49E1">
        <w:t>H</w:t>
      </w:r>
      <w:r w:rsidR="00292D68" w:rsidRPr="00BE49E1">
        <w:t xml:space="preserve">eat vulnerability indices (HVI) </w:t>
      </w:r>
      <w:r w:rsidR="00E36F0B" w:rsidRPr="00BE49E1">
        <w:t xml:space="preserve">are used </w:t>
      </w:r>
      <w:r w:rsidR="00292D68" w:rsidRPr="00BE49E1">
        <w:t xml:space="preserve">to track spatial variation in extreme temperature risk to target </w:t>
      </w:r>
      <w:r w:rsidR="00E36F0B" w:rsidRPr="00BE49E1">
        <w:t>mitigation interventions</w:t>
      </w:r>
      <w:r w:rsidR="00292D68" w:rsidRPr="00BE49E1">
        <w:t xml:space="preserve">. Most HVI focus on demographic characteristics, which generally relate to vulnerability, and </w:t>
      </w:r>
      <w:r w:rsidR="00E36F0B" w:rsidRPr="00BE49E1">
        <w:t xml:space="preserve">lack </w:t>
      </w:r>
      <w:r w:rsidR="00292D68" w:rsidRPr="00BE49E1">
        <w:t xml:space="preserve">information about the building stock, which </w:t>
      </w:r>
      <w:r w:rsidR="00E36F0B" w:rsidRPr="00BE49E1">
        <w:t>mediate the</w:t>
      </w:r>
      <w:r w:rsidR="00292D68" w:rsidRPr="00BE49E1">
        <w:t xml:space="preserve"> occupant</w:t>
      </w:r>
      <w:r w:rsidR="00955ADA">
        <w:t>’</w:t>
      </w:r>
      <w:r w:rsidR="00E36F0B" w:rsidRPr="00BE49E1">
        <w:t>s</w:t>
      </w:r>
      <w:r w:rsidR="00292D68" w:rsidRPr="00BE49E1">
        <w:t xml:space="preserve"> exposure to extreme </w:t>
      </w:r>
      <w:r w:rsidR="00E36F0B" w:rsidRPr="00BE49E1">
        <w:t>temperatures</w:t>
      </w:r>
      <w:r w:rsidR="00292D68" w:rsidRPr="00BE49E1">
        <w:t>. In this study, we use the Energy Information Administration’s (EIA) Residential Energy Consumption Survey (RECS) to</w:t>
      </w:r>
      <w:r w:rsidR="00343055" w:rsidRPr="00BE49E1">
        <w:t xml:space="preserve"> estimate prevalence of temperature-related illness in the United States and develop machine learning models using</w:t>
      </w:r>
      <w:r w:rsidR="00292D68" w:rsidRPr="00BE49E1">
        <w:t xml:space="preserve"> </w:t>
      </w:r>
      <w:r w:rsidR="00955ADA">
        <w:t>climate,</w:t>
      </w:r>
      <w:r w:rsidR="00292D68" w:rsidRPr="00BE49E1">
        <w:t xml:space="preserve"> </w:t>
      </w:r>
      <w:commentRangeStart w:id="2"/>
      <w:r w:rsidR="00292D68" w:rsidRPr="00BE49E1">
        <w:t>demographic</w:t>
      </w:r>
      <w:r w:rsidR="00955ADA">
        <w:t>,</w:t>
      </w:r>
      <w:r w:rsidR="00292D68" w:rsidRPr="00BE49E1">
        <w:t xml:space="preserve"> and building characteristics</w:t>
      </w:r>
      <w:commentRangeEnd w:id="2"/>
      <w:r w:rsidR="00E36F0B" w:rsidRPr="00BE49E1">
        <w:rPr>
          <w:rStyle w:val="CommentReference"/>
        </w:rPr>
        <w:commentReference w:id="2"/>
      </w:r>
      <w:r w:rsidR="00343055" w:rsidRPr="00BE49E1">
        <w:t xml:space="preserve"> to predict </w:t>
      </w:r>
      <w:commentRangeStart w:id="3"/>
      <w:r w:rsidR="00EB54BC" w:rsidRPr="00BE49E1">
        <w:t>them</w:t>
      </w:r>
      <w:r w:rsidR="00292D68" w:rsidRPr="00BE49E1">
        <w:t>.</w:t>
      </w:r>
      <w:r w:rsidR="00343055" w:rsidRPr="00BE49E1">
        <w:t xml:space="preserve"> </w:t>
      </w:r>
      <w:commentRangeEnd w:id="3"/>
      <w:r w:rsidR="00EB54BC" w:rsidRPr="00BE49E1">
        <w:rPr>
          <w:rStyle w:val="CommentReference"/>
        </w:rPr>
        <w:commentReference w:id="3"/>
      </w:r>
      <w:r w:rsidR="00955ADA">
        <w:t>T</w:t>
      </w:r>
      <w:r w:rsidR="00343055" w:rsidRPr="00BE49E1">
        <w:t xml:space="preserve">emperature-related illness affects approximately 2 million households annually, around 1% of the total population. </w:t>
      </w:r>
      <w:r w:rsidR="009F0C44" w:rsidRPr="00BE49E1">
        <w:t>The</w:t>
      </w:r>
      <w:r w:rsidR="00343055" w:rsidRPr="00BE49E1">
        <w:t xml:space="preserve"> models </w:t>
      </w:r>
      <w:r w:rsidR="009F0C44" w:rsidRPr="00BE49E1">
        <w:t>we develop</w:t>
      </w:r>
      <w:r w:rsidR="00836F41">
        <w:t>ed</w:t>
      </w:r>
      <w:r w:rsidR="009F0C44" w:rsidRPr="00BE49E1">
        <w:t xml:space="preserve"> </w:t>
      </w:r>
      <w:r w:rsidR="00343055" w:rsidRPr="00BE49E1">
        <w:t xml:space="preserve">predict temperature-related illness with up to 85% accuracy. The most </w:t>
      </w:r>
      <w:r w:rsidR="009F0C44" w:rsidRPr="00BE49E1">
        <w:t>important feature</w:t>
      </w:r>
      <w:r w:rsidR="00343055" w:rsidRPr="00BE49E1">
        <w:t xml:space="preserve"> is energy insecurity, which </w:t>
      </w:r>
      <w:r w:rsidR="00EB54BC" w:rsidRPr="00BE49E1">
        <w:t>describe</w:t>
      </w:r>
      <w:r w:rsidR="009F0C44" w:rsidRPr="00BE49E1">
        <w:t>s</w:t>
      </w:r>
      <w:r w:rsidR="00EB54BC" w:rsidRPr="00BE49E1">
        <w:t xml:space="preserve"> the</w:t>
      </w:r>
      <w:r w:rsidR="00343055" w:rsidRPr="00BE49E1">
        <w:t xml:space="preserve"> household’s ability to maintain and operate heating, ventilation, and air conditioning (HVAC) </w:t>
      </w:r>
      <w:r w:rsidR="00E36F0B" w:rsidRPr="00BE49E1">
        <w:t>systems</w:t>
      </w:r>
      <w:r w:rsidR="00343055" w:rsidRPr="00BE49E1">
        <w:t xml:space="preserve">. Our results </w:t>
      </w:r>
      <w:r w:rsidR="00EB54BC" w:rsidRPr="00BE49E1">
        <w:t>offer guidance</w:t>
      </w:r>
      <w:r w:rsidR="00343055" w:rsidRPr="00BE49E1">
        <w:t xml:space="preserve"> for municipalities to improve both 1) data collection, </w:t>
      </w:r>
      <w:r w:rsidR="00EB54BC" w:rsidRPr="00BE49E1">
        <w:t>enabling them</w:t>
      </w:r>
      <w:r w:rsidR="00343055" w:rsidRPr="00BE49E1">
        <w:t xml:space="preserve"> to</w:t>
      </w:r>
      <w:r w:rsidR="00EB54BC" w:rsidRPr="00BE49E1">
        <w:t xml:space="preserve"> better</w:t>
      </w:r>
      <w:r w:rsidR="00343055" w:rsidRPr="00BE49E1">
        <w:t xml:space="preserve"> identify at-risk households and 2) interventions, such as by </w:t>
      </w:r>
      <w:r w:rsidR="00E36F0B" w:rsidRPr="00BE49E1">
        <w:t xml:space="preserve">targeting factors that </w:t>
      </w:r>
      <w:r w:rsidR="00EB54BC" w:rsidRPr="00BE49E1">
        <w:t>could mitigate</w:t>
      </w:r>
      <w:r w:rsidR="00E36F0B" w:rsidRPr="00BE49E1">
        <w:t xml:space="preserve"> temperature-related health hazards</w:t>
      </w:r>
      <w:r w:rsidR="00343055" w:rsidRPr="00BE49E1">
        <w:t xml:space="preserve">. </w:t>
      </w:r>
    </w:p>
    <w:p w14:paraId="77DF1D2E" w14:textId="65D50D1D" w:rsidR="006C34C5" w:rsidRPr="00BE49E1" w:rsidRDefault="00827153" w:rsidP="00E2340B">
      <w:pPr>
        <w:pStyle w:val="Heading1List"/>
      </w:pPr>
      <w:r w:rsidRPr="00BE49E1">
        <w:t>Introduction</w:t>
      </w:r>
    </w:p>
    <w:p w14:paraId="2BA54730" w14:textId="49EE41FE" w:rsidR="00C42310" w:rsidRPr="00BE49E1" w:rsidRDefault="00C42310" w:rsidP="00C42310">
      <w:pPr>
        <w:pStyle w:val="Heading2List"/>
      </w:pPr>
      <w:bookmarkStart w:id="4" w:name="_Ref151832870"/>
      <w:r w:rsidRPr="00BE49E1">
        <w:t>Background</w:t>
      </w:r>
      <w:bookmarkEnd w:id="4"/>
    </w:p>
    <w:p w14:paraId="78888829" w14:textId="2BB4D30E" w:rsidR="0037081F" w:rsidRPr="00BE49E1" w:rsidRDefault="007C6B3E" w:rsidP="001618CD">
      <w:r w:rsidRPr="00BE49E1">
        <w:t>Though less visibly destructive than floods, hurricanes, and other hazards, prolonged periods of</w:t>
      </w:r>
      <w:r w:rsidR="0037081F" w:rsidRPr="00BE49E1">
        <w:t xml:space="preserve"> extreme temperatures</w:t>
      </w:r>
      <w:r w:rsidRPr="00BE49E1">
        <w:t xml:space="preserve"> are the leading cause of weather-related deaths in the United States </w:t>
      </w:r>
      <w:r w:rsidRPr="00BE49E1">
        <w:fldChar w:fldCharType="begin"/>
      </w:r>
      <w:r w:rsidR="00351C61" w:rsidRPr="00BE49E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BE49E1">
        <w:fldChar w:fldCharType="separate"/>
      </w:r>
      <w:r w:rsidRPr="00BE49E1">
        <w:t>(Berko et al. 2014)</w:t>
      </w:r>
      <w:r w:rsidRPr="00BE49E1">
        <w:fldChar w:fldCharType="end"/>
      </w:r>
      <w:r w:rsidRPr="00BE49E1">
        <w:t xml:space="preserve">. </w:t>
      </w:r>
      <w:r w:rsidR="0037081F" w:rsidRPr="00BE49E1">
        <w:t xml:space="preserve">Globally, extreme ambient temperature (either </w:t>
      </w:r>
      <w:r w:rsidR="00A35C04" w:rsidRPr="00BE49E1">
        <w:t>too</w:t>
      </w:r>
      <w:r w:rsidR="0037081F" w:rsidRPr="00BE49E1">
        <w:t xml:space="preserve"> hot or </w:t>
      </w:r>
      <w:r w:rsidR="00A35C04" w:rsidRPr="00BE49E1">
        <w:t xml:space="preserve">too </w:t>
      </w:r>
      <w:r w:rsidR="0037081F" w:rsidRPr="00BE49E1">
        <w:t xml:space="preserve">cold) contributes to 6.5-10% of all deaths </w:t>
      </w:r>
      <w:r w:rsidR="0037081F" w:rsidRPr="00BE49E1">
        <w:fldChar w:fldCharType="begin"/>
      </w:r>
      <w:r w:rsidR="0037081F" w:rsidRPr="00BE49E1">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BE49E1">
        <w:fldChar w:fldCharType="separate"/>
      </w:r>
      <w:r w:rsidR="0037081F" w:rsidRPr="00BE49E1">
        <w:t>(Sera et al. 2019; Zhao et al. 2021)</w:t>
      </w:r>
      <w:r w:rsidR="0037081F" w:rsidRPr="00BE49E1">
        <w:fldChar w:fldCharType="end"/>
      </w:r>
      <w:r w:rsidR="0037081F" w:rsidRPr="00BE49E1">
        <w:t xml:space="preserve">. </w:t>
      </w:r>
      <w:r w:rsidR="00955ADA">
        <w:t>N</w:t>
      </w:r>
      <w:r w:rsidR="0037081F" w:rsidRPr="00BE49E1">
        <w:t xml:space="preserve">early 90% of global deaths attributed to temperature </w:t>
      </w:r>
      <w:r w:rsidR="00955ADA">
        <w:t>are</w:t>
      </w:r>
      <w:r w:rsidR="00955ADA" w:rsidRPr="00BE49E1">
        <w:t xml:space="preserve"> </w:t>
      </w:r>
      <w:r w:rsidR="0037081F" w:rsidRPr="00BE49E1">
        <w:t xml:space="preserve">cold-related, which is consistent with findings in the United States </w:t>
      </w:r>
      <w:r w:rsidR="0037081F" w:rsidRPr="00BE49E1">
        <w:fldChar w:fldCharType="begin"/>
      </w:r>
      <w:r w:rsidR="00351C61" w:rsidRPr="00BE49E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BE49E1">
        <w:fldChar w:fldCharType="separate"/>
      </w:r>
      <w:r w:rsidR="0037081F" w:rsidRPr="00BE49E1">
        <w:t>(Berko et al. 2014)</w:t>
      </w:r>
      <w:r w:rsidR="0037081F" w:rsidRPr="00BE49E1">
        <w:fldChar w:fldCharType="end"/>
      </w:r>
      <w:r w:rsidR="0037081F" w:rsidRPr="00BE49E1">
        <w:t xml:space="preserve">. </w:t>
      </w:r>
      <w:r w:rsidR="00A35C04" w:rsidRPr="00BE49E1">
        <w:t>The</w:t>
      </w:r>
      <w:r w:rsidR="0037081F" w:rsidRPr="00BE49E1">
        <w:t xml:space="preserve"> </w:t>
      </w:r>
      <w:r w:rsidR="00030781" w:rsidRPr="00BE49E1">
        <w:t xml:space="preserve">public health </w:t>
      </w:r>
      <w:r w:rsidR="0037081F" w:rsidRPr="00BE49E1">
        <w:t>impact of extreme temperature</w:t>
      </w:r>
      <w:r w:rsidR="00A35C04" w:rsidRPr="00BE49E1">
        <w:t>s is undercounted</w:t>
      </w:r>
      <w:r w:rsidR="0037081F" w:rsidRPr="00BE49E1">
        <w:t xml:space="preserve"> because it aggravates </w:t>
      </w:r>
      <w:r w:rsidR="00A35C04" w:rsidRPr="00BE49E1">
        <w:lastRenderedPageBreak/>
        <w:t xml:space="preserve">several </w:t>
      </w:r>
      <w:r w:rsidR="0037081F" w:rsidRPr="00BE49E1">
        <w:t xml:space="preserve">underlying conditions, but may not be noted as a contributing cause on hospital records or death certificates </w:t>
      </w:r>
      <w:r w:rsidR="0037081F" w:rsidRPr="00BE49E1">
        <w:fldChar w:fldCharType="begin"/>
      </w:r>
      <w:r w:rsidR="0037081F" w:rsidRPr="00BE49E1">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BE49E1">
        <w:fldChar w:fldCharType="separate"/>
      </w:r>
      <w:r w:rsidR="0037081F" w:rsidRPr="00BE49E1">
        <w:rPr>
          <w:noProof/>
        </w:rPr>
        <w:t>(Ostro et al. 2009; Lane 2018)</w:t>
      </w:r>
      <w:r w:rsidR="0037081F" w:rsidRPr="00BE49E1">
        <w:fldChar w:fldCharType="end"/>
      </w:r>
      <w:r w:rsidR="0037081F" w:rsidRPr="00BE49E1">
        <w:t xml:space="preserve">. At least 17 chronic conditions such as heart disease, diabetes, kidney disease, and respiratory infection show a </w:t>
      </w:r>
      <w:commentRangeStart w:id="5"/>
      <w:commentRangeStart w:id="6"/>
      <w:commentRangeStart w:id="7"/>
      <w:r w:rsidR="0037081F" w:rsidRPr="00BE49E1">
        <w:t>J</w:t>
      </w:r>
      <w:commentRangeEnd w:id="5"/>
      <w:r w:rsidR="00A715C9" w:rsidRPr="00BE49E1">
        <w:rPr>
          <w:rStyle w:val="CommentReference"/>
        </w:rPr>
        <w:commentReference w:id="5"/>
      </w:r>
      <w:commentRangeEnd w:id="6"/>
      <w:r w:rsidR="00501320">
        <w:rPr>
          <w:rStyle w:val="CommentReference"/>
        </w:rPr>
        <w:commentReference w:id="6"/>
      </w:r>
      <w:commentRangeEnd w:id="7"/>
      <w:r w:rsidR="00836F41">
        <w:rPr>
          <w:rStyle w:val="CommentReference"/>
        </w:rPr>
        <w:commentReference w:id="7"/>
      </w:r>
      <w:r w:rsidR="0037081F" w:rsidRPr="00BE49E1">
        <w:t xml:space="preserve">-shaped relationship with temperature </w:t>
      </w:r>
      <w:r w:rsidR="0037081F" w:rsidRPr="00BE49E1">
        <w:fldChar w:fldCharType="begin"/>
      </w:r>
      <w:r w:rsidR="0037081F" w:rsidRPr="00BE49E1">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BE49E1">
        <w:fldChar w:fldCharType="separate"/>
      </w:r>
      <w:r w:rsidR="0037081F" w:rsidRPr="00BE49E1">
        <w:rPr>
          <w:noProof/>
        </w:rPr>
        <w:t>(Burkart et al. 2021)</w:t>
      </w:r>
      <w:r w:rsidR="0037081F" w:rsidRPr="00BE49E1">
        <w:fldChar w:fldCharType="end"/>
      </w:r>
      <w:r w:rsidR="0037081F" w:rsidRPr="00BE49E1">
        <w:t xml:space="preserve">, meaning that the disease prevalence increases in both extreme high and low ambient temperatures. </w:t>
      </w:r>
      <w:r w:rsidR="00030781" w:rsidRPr="00BE49E1">
        <w:t xml:space="preserve">In addition to these serious health impacts, extreme temperature exposure impairs labor productivity </w:t>
      </w:r>
      <w:r w:rsidR="00030781" w:rsidRPr="00BE49E1">
        <w:fldChar w:fldCharType="begin"/>
      </w:r>
      <w:r w:rsidR="00C42310" w:rsidRPr="00BE49E1">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BE49E1">
        <w:fldChar w:fldCharType="separate"/>
      </w:r>
      <w:r w:rsidR="00C42310" w:rsidRPr="00BE49E1">
        <w:rPr>
          <w:noProof/>
        </w:rPr>
        <w:t>(Lai et al. 2023)</w:t>
      </w:r>
      <w:r w:rsidR="00030781" w:rsidRPr="00BE49E1">
        <w:fldChar w:fldCharType="end"/>
      </w:r>
      <w:r w:rsidR="00C42310" w:rsidRPr="00BE49E1">
        <w:t xml:space="preserve">, sleep quality </w:t>
      </w:r>
      <w:r w:rsidR="00C42310" w:rsidRPr="00BE49E1">
        <w:fldChar w:fldCharType="begin"/>
      </w:r>
      <w:r w:rsidR="00C42310" w:rsidRPr="00BE49E1">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BE49E1">
        <w:fldChar w:fldCharType="separate"/>
      </w:r>
      <w:r w:rsidR="00C42310" w:rsidRPr="00BE49E1">
        <w:rPr>
          <w:noProof/>
        </w:rPr>
        <w:t>(Obradovich et al. 2017)</w:t>
      </w:r>
      <w:r w:rsidR="00C42310" w:rsidRPr="00BE49E1">
        <w:fldChar w:fldCharType="end"/>
      </w:r>
      <w:r w:rsidR="00C42310" w:rsidRPr="00BE49E1">
        <w:t xml:space="preserve">, and cognitive performance </w:t>
      </w:r>
      <w:r w:rsidR="00C42310" w:rsidRPr="00BE49E1">
        <w:fldChar w:fldCharType="begin"/>
      </w:r>
      <w:r w:rsidR="00C42310" w:rsidRPr="00BE49E1">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BE49E1">
        <w:fldChar w:fldCharType="separate"/>
      </w:r>
      <w:r w:rsidR="00C42310" w:rsidRPr="00BE49E1">
        <w:rPr>
          <w:noProof/>
        </w:rPr>
        <w:t>(Laurent et al. 2018)</w:t>
      </w:r>
      <w:r w:rsidR="00C42310" w:rsidRPr="00BE49E1">
        <w:fldChar w:fldCharType="end"/>
      </w:r>
      <w:r w:rsidR="00C42310" w:rsidRPr="00BE49E1">
        <w:t xml:space="preserve">. </w:t>
      </w:r>
    </w:p>
    <w:p w14:paraId="6C235CB7" w14:textId="40609128" w:rsidR="003F534F" w:rsidRPr="00BE49E1" w:rsidRDefault="003F534F" w:rsidP="001618CD">
      <w:r w:rsidRPr="00BE49E1">
        <w:t xml:space="preserve">Several </w:t>
      </w:r>
      <w:r w:rsidR="00A35C04" w:rsidRPr="00BE49E1">
        <w:t xml:space="preserve">macro </w:t>
      </w:r>
      <w:r w:rsidRPr="00BE49E1">
        <w:t xml:space="preserve">trends </w:t>
      </w:r>
      <w:r w:rsidR="00A35C04" w:rsidRPr="00BE49E1">
        <w:t xml:space="preserve">are pushing policy makers to prioritize </w:t>
      </w:r>
      <w:r w:rsidRPr="00BE49E1">
        <w:t>emergency planning and disaster mitigation with regards to extreme temperature</w:t>
      </w:r>
      <w:r w:rsidR="00351C61" w:rsidRPr="00BE49E1">
        <w:t>s</w:t>
      </w:r>
      <w:r w:rsidR="001166B2" w:rsidRPr="00BE49E1">
        <w:t>.  T</w:t>
      </w:r>
      <w:r w:rsidRPr="00BE49E1">
        <w:t xml:space="preserve">he first </w:t>
      </w:r>
      <w:r w:rsidR="001166B2" w:rsidRPr="00BE49E1">
        <w:t xml:space="preserve">is </w:t>
      </w:r>
      <w:r w:rsidRPr="00BE49E1">
        <w:t>anthropogenic climate change</w:t>
      </w:r>
      <w:r w:rsidR="005515F5" w:rsidRPr="00BE49E1">
        <w:t>, which is</w:t>
      </w:r>
      <w:r w:rsidR="00BE49E1" w:rsidRPr="00BE49E1">
        <w:t xml:space="preserve"> </w:t>
      </w:r>
      <w:r w:rsidRPr="00BE49E1">
        <w:t xml:space="preserve">increasing frequency and intensity of </w:t>
      </w:r>
      <w:r w:rsidR="005515F5" w:rsidRPr="00BE49E1">
        <w:t>extreme weather</w:t>
      </w:r>
      <w:r w:rsidRPr="00BE49E1">
        <w:t xml:space="preserve"> </w:t>
      </w:r>
      <w:r w:rsidRPr="00BE49E1">
        <w:fldChar w:fldCharType="begin"/>
      </w:r>
      <w:r w:rsidRPr="00BE49E1">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BE49E1">
        <w:fldChar w:fldCharType="separate"/>
      </w:r>
      <w:r w:rsidRPr="00BE49E1">
        <w:rPr>
          <w:noProof/>
        </w:rPr>
        <w:t>(IPCC 2021)</w:t>
      </w:r>
      <w:r w:rsidRPr="00BE49E1">
        <w:fldChar w:fldCharType="end"/>
      </w:r>
      <w:r w:rsidRPr="00BE49E1">
        <w:t>. </w:t>
      </w:r>
      <w:r w:rsidR="005515F5" w:rsidRPr="00BE49E1">
        <w:t xml:space="preserve">Second, individuals </w:t>
      </w:r>
      <w:r w:rsidRPr="00BE49E1">
        <w:t xml:space="preserve">may be exposed to hazardous temperatures </w:t>
      </w:r>
      <w:r w:rsidR="005515F5" w:rsidRPr="00BE49E1">
        <w:t>during</w:t>
      </w:r>
      <w:r w:rsidRPr="00BE49E1">
        <w:t xml:space="preserve"> power outage</w:t>
      </w:r>
      <w:r w:rsidR="005515F5" w:rsidRPr="00BE49E1">
        <w:t>s</w:t>
      </w:r>
      <w:r w:rsidRPr="00BE49E1">
        <w:t xml:space="preserve">, as was seen across </w:t>
      </w:r>
      <w:r w:rsidR="00BF38F5" w:rsidRPr="00BE49E1">
        <w:t xml:space="preserve">the Northeastern United States following Hurricane Sandy in 2012 </w:t>
      </w:r>
      <w:r w:rsidR="00351C61" w:rsidRPr="00BE49E1">
        <w:fldChar w:fldCharType="begin"/>
      </w:r>
      <w:r w:rsidR="00351C61" w:rsidRPr="00BE49E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BE49E1">
        <w:fldChar w:fldCharType="separate"/>
      </w:r>
      <w:r w:rsidR="00351C61" w:rsidRPr="00BE49E1">
        <w:rPr>
          <w:noProof/>
        </w:rPr>
        <w:t>(Henry and Ramirez-Marquez 2016)</w:t>
      </w:r>
      <w:r w:rsidR="00351C61" w:rsidRPr="00BE49E1">
        <w:fldChar w:fldCharType="end"/>
      </w:r>
      <w:r w:rsidR="00A35C04" w:rsidRPr="00BE49E1">
        <w:t xml:space="preserve"> and in</w:t>
      </w:r>
      <w:r w:rsidR="00BF38F5" w:rsidRPr="00BE49E1">
        <w:t xml:space="preserve"> </w:t>
      </w:r>
      <w:r w:rsidRPr="00BE49E1">
        <w:t xml:space="preserve">Texas in February 2021 </w:t>
      </w:r>
      <w:r w:rsidRPr="00BE49E1">
        <w:fldChar w:fldCharType="begin"/>
      </w:r>
      <w:r w:rsidRPr="00BE49E1">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BE49E1">
        <w:fldChar w:fldCharType="separate"/>
      </w:r>
      <w:r w:rsidRPr="00BE49E1">
        <w:t>(King, Rhodes, and Zarnikau 2021)</w:t>
      </w:r>
      <w:r w:rsidRPr="00BE49E1">
        <w:fldChar w:fldCharType="end"/>
      </w:r>
      <w:r w:rsidRPr="00BE49E1">
        <w:t xml:space="preserve">. Major electrical grid failures have increased by more than 60% in recent years </w:t>
      </w:r>
      <w:r w:rsidRPr="00BE49E1">
        <w:fldChar w:fldCharType="begin"/>
      </w:r>
      <w:r w:rsidRPr="00BE49E1">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BE49E1">
        <w:fldChar w:fldCharType="separate"/>
      </w:r>
      <w:r w:rsidRPr="00BE49E1">
        <w:t>(Stone et al. 2021)</w:t>
      </w:r>
      <w:r w:rsidRPr="00BE49E1">
        <w:fldChar w:fldCharType="end"/>
      </w:r>
      <w:r w:rsidRPr="00BE49E1">
        <w:t xml:space="preserve">. </w:t>
      </w:r>
      <w:r w:rsidR="005515F5" w:rsidRPr="00BE49E1">
        <w:t>Finally, aging global populations mean more individuals will be susceptible to extreme temperature stress.</w:t>
      </w:r>
      <w:r w:rsidRPr="00BE49E1">
        <w:t xml:space="preserve"> In 2019, less than a tenth of the global population was over the age of 65 and by 2050 this number will increase to 1 in 6 </w:t>
      </w:r>
      <w:r w:rsidRPr="00BE49E1">
        <w:fldChar w:fldCharType="begin"/>
      </w:r>
      <w:r w:rsidRPr="00BE49E1">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BE49E1">
        <w:fldChar w:fldCharType="separate"/>
      </w:r>
      <w:r w:rsidRPr="00BE49E1">
        <w:rPr>
          <w:noProof/>
        </w:rPr>
        <w:t>(United Nations 2020)</w:t>
      </w:r>
      <w:r w:rsidRPr="00BE49E1">
        <w:fldChar w:fldCharType="end"/>
      </w:r>
      <w:r w:rsidRPr="00BE49E1">
        <w:t xml:space="preserve">. Age is a well-documented risk factor for temperature-related </w:t>
      </w:r>
      <w:r w:rsidR="0025514A" w:rsidRPr="00BE49E1">
        <w:t>illness</w:t>
      </w:r>
      <w:r w:rsidRPr="00BE49E1">
        <w:t xml:space="preserve"> and </w:t>
      </w:r>
      <w:r w:rsidR="0025514A" w:rsidRPr="00BE49E1">
        <w:t>death</w:t>
      </w:r>
      <w:r w:rsidRPr="00BE49E1">
        <w:t xml:space="preserve"> </w:t>
      </w:r>
      <w:r w:rsidRPr="00BE49E1">
        <w:fldChar w:fldCharType="begin"/>
      </w:r>
      <w:r w:rsidRPr="00BE49E1">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BE49E1">
        <w:fldChar w:fldCharType="separate"/>
      </w:r>
      <w:r w:rsidRPr="00BE49E1">
        <w:rPr>
          <w:rFonts w:cs="Times New Roman"/>
        </w:rPr>
        <w:t>(Oudin Åström, Bertil, and Joacim 2011)</w:t>
      </w:r>
      <w:r w:rsidRPr="00BE49E1">
        <w:fldChar w:fldCharType="end"/>
      </w:r>
      <w:r w:rsidRPr="00BE49E1">
        <w:t>, so an older population has greater vulnerability.</w:t>
      </w:r>
    </w:p>
    <w:p w14:paraId="7B1843B0" w14:textId="124158E0" w:rsidR="00C42310" w:rsidRPr="00BE49E1" w:rsidRDefault="005515F5" w:rsidP="00C42310">
      <w:pPr>
        <w:pStyle w:val="Heading2List"/>
      </w:pPr>
      <w:bookmarkStart w:id="8" w:name="_Ref150108267"/>
      <w:r w:rsidRPr="00BE49E1">
        <w:t xml:space="preserve">Heat Vulnerability Indices enable </w:t>
      </w:r>
      <w:r w:rsidR="00472389" w:rsidRPr="00BE49E1">
        <w:t>planning for extreme temperatures</w:t>
      </w:r>
      <w:bookmarkEnd w:id="8"/>
    </w:p>
    <w:p w14:paraId="583E49DA" w14:textId="5295DC14" w:rsidR="001618CD" w:rsidRPr="00BE49E1" w:rsidRDefault="00CE62A4" w:rsidP="001618CD">
      <w:r w:rsidRPr="00BE49E1">
        <w:t xml:space="preserve">Most </w:t>
      </w:r>
      <w:r w:rsidR="00351C61" w:rsidRPr="00BE49E1">
        <w:t>cities</w:t>
      </w:r>
      <w:r w:rsidRPr="00BE49E1">
        <w:t xml:space="preserve"> face substantial variation in intra-city vulnerability to</w:t>
      </w:r>
      <w:r w:rsidR="00E06FA8">
        <w:t xml:space="preserve"> extreme temperatures.</w:t>
      </w:r>
      <w:r w:rsidRPr="00BE49E1">
        <w:t xml:space="preserve"> </w:t>
      </w:r>
      <w:r w:rsidR="00A35C04" w:rsidRPr="00BE49E1">
        <w:t xml:space="preserve">The discourse in public agencies and academic literature around thermal vulnerability focuses on extreme heat, </w:t>
      </w:r>
      <w:commentRangeStart w:id="9"/>
      <w:r w:rsidR="00A35C04" w:rsidRPr="00BE49E1">
        <w:t>even though the mortality rate from extreme cold is</w:t>
      </w:r>
      <w:r w:rsidR="00A803F2">
        <w:t xml:space="preserve"> significantly</w:t>
      </w:r>
      <w:r w:rsidR="00A35C04" w:rsidRPr="00BE49E1">
        <w:t xml:space="preserve"> </w:t>
      </w:r>
      <w:r w:rsidR="00A803F2">
        <w:t>higher than that of</w:t>
      </w:r>
      <w:r w:rsidR="00A35C04" w:rsidRPr="00BE49E1">
        <w:t xml:space="preserve"> extreme heat </w:t>
      </w:r>
      <w:r w:rsidR="00A35C04" w:rsidRPr="00BE49E1">
        <w:fldChar w:fldCharType="begin"/>
      </w:r>
      <w:r w:rsidR="00E63125">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BE49E1">
        <w:fldChar w:fldCharType="separate"/>
      </w:r>
      <w:r w:rsidR="00A35C04" w:rsidRPr="00BE49E1">
        <w:t>(Berko et al. 2014)</w:t>
      </w:r>
      <w:r w:rsidR="00A35C04" w:rsidRPr="00BE49E1">
        <w:fldChar w:fldCharType="end"/>
      </w:r>
      <w:r w:rsidR="00A35C04" w:rsidRPr="00BE49E1">
        <w:t>.</w:t>
      </w:r>
      <w:commentRangeEnd w:id="9"/>
      <w:r w:rsidR="00CC18A3" w:rsidRPr="00BE49E1">
        <w:rPr>
          <w:rStyle w:val="CommentReference"/>
        </w:rPr>
        <w:commentReference w:id="9"/>
      </w:r>
      <w:r w:rsidR="00A35C04" w:rsidRPr="00BE49E1">
        <w:t xml:space="preserve"> In principle, many of the socioeconomic vulnerabilities contributing to heat-related illness and death also apply to extreme cold.</w:t>
      </w:r>
      <w:r w:rsidR="00A35C04" w:rsidRPr="00BE49E1">
        <w:rPr>
          <w:sz w:val="18"/>
          <w:szCs w:val="18"/>
        </w:rPr>
        <w:t> </w:t>
      </w:r>
      <w:r w:rsidR="003F534F" w:rsidRPr="00BE49E1">
        <w:t>M</w:t>
      </w:r>
      <w:r w:rsidRPr="00BE49E1">
        <w:t xml:space="preserve">any cities and other jurisdictions </w:t>
      </w:r>
      <w:r w:rsidR="003F534F" w:rsidRPr="00BE49E1">
        <w:t>use</w:t>
      </w:r>
      <w:r w:rsidRPr="00BE49E1">
        <w:t xml:space="preserve"> heat vulnerability indices (HVI)</w:t>
      </w:r>
      <w:r w:rsidR="003F534F" w:rsidRPr="00BE49E1">
        <w:t xml:space="preserve"> to better allocate resources on emergency response to heat, such as the location of cooling centers </w:t>
      </w:r>
      <w:r w:rsidRPr="00BE49E1">
        <w:fldChar w:fldCharType="begin"/>
      </w:r>
      <w:r w:rsidR="00351C61" w:rsidRPr="00BE49E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(Reid et al. 2009; Rinner et al. 2010; Uejio et al. 2011; Nayak et al. 2018)</w:t>
      </w:r>
      <w:r w:rsidRPr="00BE49E1">
        <w:fldChar w:fldCharType="end"/>
      </w:r>
      <w:r w:rsidRPr="00BE49E1">
        <w:t>. An HVI is typically a weighted sum of variables related to heat vulnerability such as income or poverty level, age, social isolation, and land cover characteristics calculated at a localized level like census tract.</w:t>
      </w:r>
      <w:r w:rsidR="001618CD" w:rsidRPr="00BE49E1">
        <w:t xml:space="preserve"> </w:t>
      </w:r>
    </w:p>
    <w:p w14:paraId="42962EAE" w14:textId="6CDEE48C" w:rsidR="00552E8C" w:rsidRPr="00BE49E1" w:rsidRDefault="00CE62A4" w:rsidP="00CE62A4">
      <w:r w:rsidRPr="00BE49E1">
        <w:t>HVI seldom include variables related to the local building stock</w:t>
      </w:r>
      <w:r w:rsidR="00763AEB" w:rsidRPr="00BE49E1">
        <w:t xml:space="preserve">. However, </w:t>
      </w:r>
      <w:r w:rsidRPr="00BE49E1">
        <w:t>building characteristics</w:t>
      </w:r>
      <w:r w:rsidR="00CC18A3" w:rsidRPr="00BE49E1">
        <w:t xml:space="preserve">, </w:t>
      </w:r>
      <w:r w:rsidR="00763AEB" w:rsidRPr="00BE49E1">
        <w:t>including</w:t>
      </w:r>
      <w:r w:rsidR="00CC18A3" w:rsidRPr="00BE49E1">
        <w:t xml:space="preserve"> level of insulation, presence of HVAC</w:t>
      </w:r>
      <w:r w:rsidR="00836F41">
        <w:t xml:space="preserve"> system</w:t>
      </w:r>
      <w:r w:rsidR="00CC18A3" w:rsidRPr="00BE49E1">
        <w:t xml:space="preserve">, </w:t>
      </w:r>
      <w:r w:rsidR="00763AEB" w:rsidRPr="00BE49E1">
        <w:t xml:space="preserve">and </w:t>
      </w:r>
      <w:r w:rsidR="00CC18A3" w:rsidRPr="00BE49E1">
        <w:t>air tightness,</w:t>
      </w:r>
      <w:r w:rsidRPr="00BE49E1">
        <w:t xml:space="preserve"> can exacerbate or mitigate occupant exposure to</w:t>
      </w:r>
      <w:r w:rsidR="001E25F6" w:rsidRPr="00BE49E1">
        <w:t xml:space="preserve"> heat</w:t>
      </w:r>
      <w:r w:rsidRPr="00BE49E1">
        <w:t xml:space="preserve">. </w:t>
      </w:r>
      <w:r w:rsidR="00552E8C" w:rsidRPr="00BE49E1">
        <w:t xml:space="preserve">Indoor exposure, particularly at home, accounts for a sizable portion, 38-85%, of  heat-related deaths </w:t>
      </w:r>
      <w:r w:rsidR="00552E8C" w:rsidRPr="00BE49E1">
        <w:fldChar w:fldCharType="begin"/>
      </w:r>
      <w:r w:rsidR="00552E8C" w:rsidRPr="00BE49E1">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BE49E1">
        <w:fldChar w:fldCharType="separate"/>
      </w:r>
      <w:r w:rsidR="00552E8C" w:rsidRPr="00BE49E1">
        <w:rPr>
          <w:noProof/>
        </w:rPr>
        <w:t>(Fouillet et al. 2006; Wheeler et al. 2013; Iverson et al. 2020)</w:t>
      </w:r>
      <w:r w:rsidR="00552E8C" w:rsidRPr="00BE49E1">
        <w:fldChar w:fldCharType="end"/>
      </w:r>
      <w:r w:rsidR="00552E8C" w:rsidRPr="00BE49E1">
        <w:t xml:space="preserve">. An individual will on average spend around 67% of their time in a residence </w:t>
      </w:r>
      <w:r w:rsidR="00552E8C" w:rsidRPr="00BE49E1">
        <w:fldChar w:fldCharType="begin"/>
      </w:r>
      <w:r w:rsidR="00552E8C" w:rsidRPr="00BE49E1">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BE49E1">
        <w:fldChar w:fldCharType="separate"/>
      </w:r>
      <w:r w:rsidR="00552E8C" w:rsidRPr="00BE49E1">
        <w:rPr>
          <w:noProof/>
        </w:rPr>
        <w:t>(Klepeis et al. 2001)</w:t>
      </w:r>
      <w:r w:rsidR="00552E8C" w:rsidRPr="00BE49E1">
        <w:fldChar w:fldCharType="end"/>
      </w:r>
      <w:r w:rsidR="00552E8C" w:rsidRPr="00BE49E1">
        <w:t xml:space="preserve">. This proportion is even higher for vulnerable populations such as infants and the elderly, who on average spend 89% and 78% of their time in a residence respectively </w:t>
      </w:r>
      <w:r w:rsidR="00552E8C" w:rsidRPr="00BE49E1">
        <w:fldChar w:fldCharType="begin"/>
      </w:r>
      <w:r w:rsidR="00552E8C" w:rsidRPr="00BE49E1">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BE49E1">
        <w:fldChar w:fldCharType="separate"/>
      </w:r>
      <w:r w:rsidR="00552E8C" w:rsidRPr="00BE49E1">
        <w:rPr>
          <w:noProof/>
        </w:rPr>
        <w:t>(Matz et al. 2014)</w:t>
      </w:r>
      <w:r w:rsidR="00552E8C" w:rsidRPr="00BE49E1">
        <w:fldChar w:fldCharType="end"/>
      </w:r>
      <w:r w:rsidR="00552E8C" w:rsidRPr="00BE49E1">
        <w:t>.</w:t>
      </w:r>
    </w:p>
    <w:p w14:paraId="0BAFF178" w14:textId="50460E62" w:rsidR="00CE62A4" w:rsidRPr="00BE49E1" w:rsidRDefault="00CE62A4" w:rsidP="00CE62A4">
      <w:r w:rsidRPr="00BE49E1">
        <w:t xml:space="preserve">A review by Samuelson et al. </w:t>
      </w:r>
      <w:r w:rsidRPr="00BE49E1">
        <w:fldChar w:fldCharType="begin"/>
      </w:r>
      <w:r w:rsidR="00351C61" w:rsidRPr="00BE49E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w:t>
      </w:r>
      <w:r w:rsidR="00E63125">
        <w:t>construction type, such as detached single-family or high-rise multifamily,</w:t>
      </w:r>
      <w:r w:rsidR="00E63125" w:rsidRPr="00BE49E1">
        <w:t xml:space="preserve"> </w:t>
      </w:r>
      <w:r w:rsidRPr="00BE49E1">
        <w:t xml:space="preserve">are not included. </w:t>
      </w:r>
      <w:r w:rsidR="00CB3FAE" w:rsidRPr="00BE49E1">
        <w:t>City</w:t>
      </w:r>
      <w:r w:rsidR="00BB2970" w:rsidRPr="00BE49E1">
        <w:t>-level</w:t>
      </w:r>
      <w:r w:rsidR="00CB3FAE" w:rsidRPr="00BE49E1">
        <w:t xml:space="preserve"> tax assessor data typically records y</w:t>
      </w:r>
      <w:r w:rsidRPr="00BE49E1">
        <w:t>ear of construction and the presence of central AC at the parcel level</w:t>
      </w:r>
      <w:r w:rsidR="00F51F27" w:rsidRPr="00BE49E1">
        <w:t xml:space="preserve">, so these variables are </w:t>
      </w:r>
      <w:r w:rsidRPr="00BE49E1">
        <w:t xml:space="preserve">attractive proxies for the </w:t>
      </w:r>
      <w:r w:rsidRPr="00BE49E1">
        <w:lastRenderedPageBreak/>
        <w:t>contribution of the built environment. However, there is no obvious link between these variables and heat vulnerability.</w:t>
      </w:r>
    </w:p>
    <w:p w14:paraId="77CF3672" w14:textId="7EB86E88" w:rsidR="00CE62A4" w:rsidRPr="00BE49E1" w:rsidRDefault="00CE62A4" w:rsidP="00CE62A4">
      <w:r w:rsidRPr="00BE49E1">
        <w:t xml:space="preserve">HVI for New York State </w:t>
      </w:r>
      <w:r w:rsidRPr="00BE49E1">
        <w:fldChar w:fldCharType="begin"/>
      </w:r>
      <w:r w:rsidR="00351C61" w:rsidRPr="00BE49E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(Nayak et al. 2018)</w:t>
      </w:r>
      <w:r w:rsidRPr="00BE49E1">
        <w:fldChar w:fldCharType="end"/>
      </w:r>
      <w:r w:rsidRPr="00BE49E1">
        <w:t xml:space="preserve"> and the cities of Toronto </w:t>
      </w:r>
      <w:r w:rsidRPr="00BE49E1">
        <w:fldChar w:fldCharType="begin"/>
      </w:r>
      <w:r w:rsidR="00351C61" w:rsidRPr="00BE49E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BE49E1">
        <w:fldChar w:fldCharType="separate"/>
      </w:r>
      <w:r w:rsidRPr="00BE49E1">
        <w:t>(Rinner et al. 2010)</w:t>
      </w:r>
      <w:r w:rsidRPr="00BE49E1">
        <w:fldChar w:fldCharType="end"/>
      </w:r>
      <w:r w:rsidRPr="00BE49E1">
        <w:t xml:space="preserve"> and Philadelphia </w:t>
      </w:r>
      <w:r w:rsidRPr="00BE49E1">
        <w:fldChar w:fldCharType="begin"/>
      </w:r>
      <w:r w:rsidR="00351C61" w:rsidRPr="00BE49E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BE49E1">
        <w:fldChar w:fldCharType="separate"/>
      </w:r>
      <w:r w:rsidRPr="00BE49E1">
        <w:t>(Uejio et al. 2011)</w:t>
      </w:r>
      <w:r w:rsidRPr="00BE49E1">
        <w:fldChar w:fldCharType="end"/>
      </w:r>
      <w:r w:rsidRPr="00BE49E1">
        <w:t xml:space="preserve"> all considered older homes to have a higher risk for heat exposure due to a presumption of lack of insulation, lower likelihood of AC, and correlation with other risk factors like poverty. However, several studies monitoring </w:t>
      </w:r>
      <w:r w:rsidR="00CC18A3" w:rsidRPr="00BE49E1">
        <w:t xml:space="preserve">indoor </w:t>
      </w:r>
      <w:r w:rsidRPr="00BE49E1">
        <w:t>temperatures in European residences found that older buildings had</w:t>
      </w:r>
      <w:r w:rsidR="00CC18A3" w:rsidRPr="00BE49E1">
        <w:t>, in summer,</w:t>
      </w:r>
      <w:r w:rsidRPr="00BE49E1">
        <w:t xml:space="preserve"> significantly cooler temperatures than newer ones</w:t>
      </w:r>
      <w:r w:rsidR="000E7674" w:rsidRPr="00BE49E1">
        <w:t xml:space="preserve"> </w:t>
      </w:r>
      <w:r w:rsidR="000E7674" w:rsidRPr="00BE49E1">
        <w:fldChar w:fldCharType="begin"/>
      </w:r>
      <w:r w:rsidR="00351C61" w:rsidRPr="00BE49E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BE49E1">
        <w:fldChar w:fldCharType="separate"/>
      </w:r>
      <w:r w:rsidR="000E7674" w:rsidRPr="00BE49E1">
        <w:t>(Beizaee, Lomas, and Firth 2013; Maivel, Kurnitski, and Kalamees 2015; Pathan et al. 2017)</w:t>
      </w:r>
      <w:r w:rsidR="000E7674" w:rsidRPr="00BE49E1">
        <w:fldChar w:fldCharType="end"/>
      </w:r>
      <w:r w:rsidRPr="00BE49E1">
        <w:t>, perhaps because of the thermal mass properties of stone construction typical of older European homes.</w:t>
      </w:r>
      <w:r w:rsidR="00552E8C" w:rsidRPr="00BE49E1">
        <w:t xml:space="preserve"> </w:t>
      </w:r>
      <w:r w:rsidRPr="00BE49E1">
        <w:t xml:space="preserve">Temperature monitoring in American residential buildings did not find a strong correlation between construction age and measured indoor temperature during  times the home was actively heated or cooled </w:t>
      </w:r>
      <w:r w:rsidRPr="00BE49E1">
        <w:fldChar w:fldCharType="begin"/>
      </w:r>
      <w:r w:rsidR="00351C61" w:rsidRPr="00BE49E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BE49E1">
        <w:fldChar w:fldCharType="separate"/>
      </w:r>
      <w:r w:rsidRPr="00BE49E1">
        <w:t>(Booten et al. 2017)</w:t>
      </w:r>
      <w:r w:rsidRPr="00BE49E1">
        <w:fldChar w:fldCharType="end"/>
      </w:r>
      <w:r w:rsidRPr="00BE49E1">
        <w:t>.</w:t>
      </w:r>
      <w:r w:rsidR="006B5092" w:rsidRPr="00BE49E1">
        <w:t xml:space="preserve"> A simulation-based comparison of</w:t>
      </w:r>
      <w:r w:rsidR="00E63125">
        <w:t xml:space="preserve"> representative</w:t>
      </w:r>
      <w:r w:rsidR="006B5092" w:rsidRPr="00BE49E1">
        <w:t xml:space="preserve"> housing </w:t>
      </w:r>
      <w:r w:rsidR="00E63125">
        <w:t>models</w:t>
      </w:r>
      <w:commentRangeStart w:id="10"/>
      <w:r w:rsidR="006B5092" w:rsidRPr="00BE49E1">
        <w:t xml:space="preserve"> in Boston found older typologies</w:t>
      </w:r>
      <w:commentRangeEnd w:id="10"/>
      <w:r w:rsidR="004628C8" w:rsidRPr="00BE49E1">
        <w:rPr>
          <w:rStyle w:val="CommentReference"/>
        </w:rPr>
        <w:commentReference w:id="10"/>
      </w:r>
      <w:r w:rsidR="006B5092" w:rsidRPr="00BE49E1">
        <w:t xml:space="preserve"> had lower maximum indoor temperatures </w:t>
      </w:r>
      <w:r w:rsidR="006B5092" w:rsidRPr="00BE49E1">
        <w:fldChar w:fldCharType="begin"/>
      </w:r>
      <w:r w:rsidR="006B5092" w:rsidRPr="00BE49E1">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BE49E1">
        <w:fldChar w:fldCharType="separate"/>
      </w:r>
      <w:r w:rsidR="006B5092" w:rsidRPr="00BE49E1">
        <w:rPr>
          <w:noProof/>
        </w:rPr>
        <w:t>(Samuelson et al. 2020)</w:t>
      </w:r>
      <w:r w:rsidR="006B5092" w:rsidRPr="00BE49E1">
        <w:fldChar w:fldCharType="end"/>
      </w:r>
      <w:r w:rsidR="006B5092" w:rsidRPr="00BE49E1">
        <w:t>.</w:t>
      </w:r>
      <w:r w:rsidRPr="00BE49E1">
        <w:t xml:space="preserve"> </w:t>
      </w:r>
      <w:r w:rsidR="006B5092" w:rsidRPr="00BE49E1">
        <w:t>These studies demonstrate that construction age alone cannot capture indoor heat exposure.</w:t>
      </w:r>
    </w:p>
    <w:p w14:paraId="6368B9E9" w14:textId="106A7704" w:rsidR="00CE62A4" w:rsidRPr="00BE49E1" w:rsidRDefault="00CE62A4" w:rsidP="00CE62A4">
      <w:r w:rsidRPr="00BE49E1">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BE49E1">
        <w:fldChar w:fldCharType="begin"/>
      </w:r>
      <w:r w:rsidR="00351C61" w:rsidRPr="00BE49E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(MCDPH 2019)</w:t>
      </w:r>
      <w:r w:rsidRPr="00BE49E1">
        <w:fldChar w:fldCharType="end"/>
      </w:r>
      <w:r w:rsidR="0088779B" w:rsidRPr="00BE49E1">
        <w:t xml:space="preserve">, but </w:t>
      </w:r>
      <w:commentRangeStart w:id="11"/>
      <w:commentRangeStart w:id="12"/>
      <w:r w:rsidRPr="00BE49E1">
        <w:t>the AC was either broken (87%), disconnected from electricity (5%), or functioning but not turned on (8%). Clearly, the presence of AC alone is not a protective factor against overheating.</w:t>
      </w:r>
      <w:commentRangeEnd w:id="11"/>
      <w:r w:rsidR="0088779B" w:rsidRPr="00BE49E1">
        <w:rPr>
          <w:rStyle w:val="CommentReference"/>
        </w:rPr>
        <w:commentReference w:id="11"/>
      </w:r>
      <w:commentRangeEnd w:id="12"/>
      <w:r w:rsidR="006C211F">
        <w:rPr>
          <w:rStyle w:val="CommentReference"/>
        </w:rPr>
        <w:commentReference w:id="12"/>
      </w:r>
    </w:p>
    <w:p w14:paraId="217F4CD9" w14:textId="7152DAAA" w:rsidR="00C84B4D" w:rsidRPr="00BE49E1" w:rsidRDefault="00CE62A4" w:rsidP="00EB5318">
      <w:r w:rsidRPr="00BE49E1">
        <w:t>The primary barrier</w:t>
      </w:r>
      <w:r w:rsidR="0088779B" w:rsidRPr="00BE49E1">
        <w:t>s</w:t>
      </w:r>
      <w:r w:rsidRPr="00BE49E1">
        <w:t xml:space="preserve"> to including additional building level characteristics is data availability at sufficient scale</w:t>
      </w:r>
      <w:r w:rsidR="0088779B" w:rsidRPr="00BE49E1">
        <w:t xml:space="preserve"> and awareness of their importance</w:t>
      </w:r>
      <w:r w:rsidRPr="00BE49E1">
        <w:t xml:space="preserve">. However, </w:t>
      </w:r>
      <w:commentRangeStart w:id="13"/>
      <w:commentRangeStart w:id="14"/>
      <w:commentRangeStart w:id="15"/>
      <w:r w:rsidRPr="00BE49E1">
        <w:t xml:space="preserve">new methods of data acquisition are rapidly becoming available </w:t>
      </w:r>
      <w:del w:id="16" w:author="Arfa Aijazi" w:date="2024-03-05T03:29:00Z">
        <w:r w:rsidRPr="00BE49E1" w:rsidDel="00664557">
          <w:delText xml:space="preserve">such as smart thermostat data </w:delText>
        </w:r>
        <w:r w:rsidRPr="00BE49E1" w:rsidDel="00664557">
          <w:fldChar w:fldCharType="begin"/>
        </w:r>
        <w:r w:rsidR="00351C61" w:rsidRPr="00BE49E1" w:rsidDel="00664557">
          <w:del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delInstrText>
        </w:r>
        <w:r w:rsidRPr="00BE49E1" w:rsidDel="00664557">
          <w:fldChar w:fldCharType="separate"/>
        </w:r>
        <w:r w:rsidRPr="00BE49E1" w:rsidDel="00664557">
          <w:delText>(Ecobee 2021)</w:delText>
        </w:r>
        <w:r w:rsidRPr="00BE49E1" w:rsidDel="00664557">
          <w:fldChar w:fldCharType="end"/>
        </w:r>
        <w:r w:rsidRPr="00BE49E1" w:rsidDel="00664557">
          <w:delText xml:space="preserve"> and satellite and street-level imagery </w:delText>
        </w:r>
        <w:r w:rsidRPr="00BE49E1" w:rsidDel="00664557">
          <w:fldChar w:fldCharType="begin"/>
        </w:r>
        <w:r w:rsidR="00351C61" w:rsidRPr="00BE49E1" w:rsidDel="00664557">
          <w:del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delInstrText>
        </w:r>
        <w:r w:rsidRPr="00BE49E1" w:rsidDel="00664557">
          <w:fldChar w:fldCharType="separate"/>
        </w:r>
        <w:r w:rsidRPr="00BE49E1" w:rsidDel="00664557">
          <w:delText>(New et al. 2020)</w:delText>
        </w:r>
        <w:r w:rsidRPr="00BE49E1" w:rsidDel="00664557">
          <w:fldChar w:fldCharType="end"/>
        </w:r>
        <w:commentRangeEnd w:id="13"/>
        <w:r w:rsidR="00416EFB" w:rsidRPr="00BE49E1" w:rsidDel="00664557">
          <w:rPr>
            <w:rStyle w:val="CommentReference"/>
          </w:rPr>
          <w:commentReference w:id="13"/>
        </w:r>
        <w:commentRangeEnd w:id="14"/>
        <w:r w:rsidR="00216B35" w:rsidDel="00664557">
          <w:rPr>
            <w:rStyle w:val="CommentReference"/>
          </w:rPr>
          <w:commentReference w:id="14"/>
        </w:r>
      </w:del>
      <w:commentRangeEnd w:id="15"/>
      <w:r w:rsidR="00FF606B">
        <w:rPr>
          <w:rStyle w:val="CommentReference"/>
        </w:rPr>
        <w:commentReference w:id="15"/>
      </w:r>
      <w:ins w:id="17" w:author="Arfa Aijazi" w:date="2024-03-05T03:29:00Z">
        <w:r w:rsidR="00664557">
          <w:t xml:space="preserve">such as self-reported data </w:t>
        </w:r>
      </w:ins>
      <w:ins w:id="18" w:author="Arfa Aijazi" w:date="2024-03-05T03:30:00Z">
        <w:r w:rsidR="00664557">
          <w:t>related to energy bench</w:t>
        </w:r>
      </w:ins>
      <w:ins w:id="19" w:author="Arfa Aijazi" w:date="2024-03-05T03:31:00Z">
        <w:r w:rsidR="00664557">
          <w:t>marking</w:t>
        </w:r>
      </w:ins>
      <w:ins w:id="20" w:author="Arfa Aijazi" w:date="2024-03-05T03:29:00Z">
        <w:r w:rsidR="00664557">
          <w:t xml:space="preserve"> </w:t>
        </w:r>
      </w:ins>
      <w:r w:rsidR="00664557">
        <w:fldChar w:fldCharType="begin"/>
      </w:r>
      <w:r w:rsidR="00664557">
        <w:instrText xml:space="preserve"> ADDIN ZOTERO_ITEM CSL_CITATION {"citationID":"rYiM3eZ1","properties":{"formattedCitation":"(Hsu 2014)","plainCitation":"(Hsu 2014)","noteIndex":0},"citationItems":[{"id":1803,"uris":["http://zotero.org/users/4259226/items/SD72Y8PG"],"itemData":{"id":1803,"type":"article-journal","abstract":"Energy benchmarking for buildings has become increasingly important in government policy and industry practice for energy efficiency. The questions of how energy benchmarking is currently conducted, and how it might be improved using rapidly growing quantities of self-reported data, are examined. A case study of commercial office buildings in New York City demonstrates how the rapid growth in self-reported data presents both new opportunities and challenges for energy benchmarking for buildings. A critique is presented for the scoring methodology and data sources for Energy Star, one of the largest and most successful benchmarking certification schemes. Findings from recent studies are examined to illustrate how this certification currently works in the marketplace. Self-reported building energy data are rapidly growing in Portfolio Manager (the user interface to Energy Star) due to mandatory energy benchmarking laws, and can be used to improve Energy Star's current scoring methods. These self-reported data are tested and improved for analysis by applying theories and methods of data quality developed in computer science, statistics and data management. These new data constitute a critical building block for the development of energy efficiency policies, and will affect how government, consultants, and owners measure and compare building energy use.","container-title":"Building Research &amp; Information","DOI":"10.1080/09613218.2014.887612","ISSN":"0961-3218","issue":"5","note":"publisher: Routledge\n_eprint: https://doi.org/10.1080/09613218.2014.887612","page":"641-656","source":"Taylor and Francis+NEJM","title":"Improving energy benchmarking with self-reported data","URL":"https://doi.org/10.1080/09613218.2014.887612","volume":"42","author":[{"family":"Hsu","given":"David"}],"accessed":{"date-parts":[["2024",3,5]]},"issued":{"date-parts":[["2014",9,3]]}}}],"schema":"https://github.com/citation-style-language/schema/raw/master/csl-citation.json"} </w:instrText>
      </w:r>
      <w:r w:rsidR="00664557">
        <w:fldChar w:fldCharType="separate"/>
      </w:r>
      <w:r w:rsidR="00664557">
        <w:rPr>
          <w:noProof/>
        </w:rPr>
        <w:t>(Hsu 2014)</w:t>
      </w:r>
      <w:r w:rsidR="00664557">
        <w:fldChar w:fldCharType="end"/>
      </w:r>
      <w:ins w:id="21" w:author="Arfa Aijazi" w:date="2024-05-02T08:38:00Z">
        <w:r w:rsidR="00032FDA">
          <w:t xml:space="preserve">, smart thermostat data </w:t>
        </w:r>
      </w:ins>
      <w:r w:rsidR="00032FDA">
        <w:fldChar w:fldCharType="begin"/>
      </w:r>
      <w:r w:rsidR="00032FDA">
        <w:instrText xml:space="preserve"> ADDIN ZOTERO_ITEM CSL_CITATION {"citationID":"vlt6iRuy","properties":{"formattedCitation":"(Ecobee 2021)","plainCitation":"(Ecobee 2021)","noteIndex":0},"citationItems":[{"id":473,"uris":["http://zotero.org/users/4259226/items/EKSC2JA3"],"itemData":{"id":473,"type":"webpage","abstract":"Learn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rsidR="00032FDA">
        <w:fldChar w:fldCharType="separate"/>
      </w:r>
      <w:r w:rsidR="00032FDA">
        <w:rPr>
          <w:noProof/>
        </w:rPr>
        <w:t>(Ecobee 2021)</w:t>
      </w:r>
      <w:r w:rsidR="00032FDA">
        <w:fldChar w:fldCharType="end"/>
      </w:r>
      <w:ins w:id="22" w:author="Arfa Aijazi" w:date="2024-05-02T08:40:00Z">
        <w:r w:rsidR="00032FDA">
          <w:t xml:space="preserve">, and satellite and street-level imagery </w:t>
        </w:r>
      </w:ins>
      <w:r w:rsidR="00032FDA">
        <w:fldChar w:fldCharType="begin"/>
      </w:r>
      <w:r w:rsidR="00032FDA">
        <w:instrText xml:space="preserve"> ADDIN ZOTERO_ITEM CSL_CITATION {"citationID":"uDI1mA1b","properties":{"formattedCitation":"(New et al. 2020)","plainCitation":"(New et al. 2020)","noteIndex":0},"citationItems":[{"id":40,"uris":["http://zotero.org/users/4259226/items/NYD4FPJM"],"itemData":{"id":40,"type":"paper-conference","abstract":"In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rsidR="00032FDA">
        <w:fldChar w:fldCharType="separate"/>
      </w:r>
      <w:r w:rsidR="00032FDA">
        <w:rPr>
          <w:noProof/>
        </w:rPr>
        <w:t>(New et al. 2020)</w:t>
      </w:r>
      <w:r w:rsidR="00032FDA">
        <w:fldChar w:fldCharType="end"/>
      </w:r>
      <w:r w:rsidRPr="00BE49E1">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BE49E1">
        <w:t xml:space="preserve"> programs</w:t>
      </w:r>
      <w:r w:rsidRPr="00BE49E1">
        <w:t xml:space="preserve">.  </w:t>
      </w:r>
    </w:p>
    <w:p w14:paraId="37117D9C" w14:textId="08668807" w:rsidR="00C42310" w:rsidRPr="00BE49E1" w:rsidRDefault="00472389" w:rsidP="00C42310">
      <w:pPr>
        <w:pStyle w:val="Heading2List"/>
      </w:pPr>
      <w:r w:rsidRPr="00BE49E1">
        <w:t>Research gaps and objectives</w:t>
      </w:r>
    </w:p>
    <w:p w14:paraId="6598CAC3" w14:textId="3F790541" w:rsidR="002A7CA9" w:rsidRPr="00BE49E1" w:rsidRDefault="002A7CA9" w:rsidP="002A7CA9">
      <w:r w:rsidRPr="00BE49E1">
        <w:t xml:space="preserve">Several research gaps relate to the role of building characteristics on temperature-related </w:t>
      </w:r>
      <w:r w:rsidR="0025514A" w:rsidRPr="00BE49E1">
        <w:t>illness and death</w:t>
      </w:r>
      <w:r w:rsidRPr="00BE49E1">
        <w:t xml:space="preserve">. </w:t>
      </w:r>
    </w:p>
    <w:p w14:paraId="1B25D0DA" w14:textId="4CCDBC2B" w:rsidR="000A4CF2" w:rsidRPr="00BE49E1" w:rsidRDefault="00652E43" w:rsidP="002A7CA9">
      <w:r w:rsidRPr="00BE49E1">
        <w:t xml:space="preserve">First, </w:t>
      </w:r>
      <w:r w:rsidR="0088779B" w:rsidRPr="00BE49E1">
        <w:t>there is a</w:t>
      </w:r>
      <w:r w:rsidRPr="00BE49E1">
        <w:t xml:space="preserve"> lack of empirical</w:t>
      </w:r>
      <w:r w:rsidR="00F93D38">
        <w:t xml:space="preserve"> evidence</w:t>
      </w:r>
      <w:r w:rsidRPr="00BE49E1">
        <w:t xml:space="preserve"> </w:t>
      </w:r>
      <w:r w:rsidR="00416EFB" w:rsidRPr="00BE49E1">
        <w:t xml:space="preserve">that examines the </w:t>
      </w:r>
      <w:r w:rsidRPr="00BE49E1">
        <w:t xml:space="preserve">link </w:t>
      </w:r>
      <w:r w:rsidR="00416EFB" w:rsidRPr="00BE49E1">
        <w:t xml:space="preserve">between </w:t>
      </w:r>
      <w:r w:rsidRPr="00BE49E1">
        <w:t xml:space="preserve">building characteristics </w:t>
      </w:r>
      <w:r w:rsidR="00416EFB" w:rsidRPr="00BE49E1">
        <w:t>and predicting</w:t>
      </w:r>
      <w:r w:rsidRPr="00BE49E1">
        <w:t xml:space="preserve"> temperature-related </w:t>
      </w:r>
      <w:r w:rsidR="0025514A" w:rsidRPr="00BE49E1">
        <w:t>illness and death</w:t>
      </w:r>
      <w:r w:rsidRPr="00BE49E1">
        <w:t xml:space="preserve">. </w:t>
      </w:r>
      <w:r w:rsidR="000A4CF2" w:rsidRPr="00BE49E1">
        <w:t>Studies assessing the sensitivity of overheating risk to building characteristics often use building performance simulations</w:t>
      </w:r>
      <w:r w:rsidR="002F3D14">
        <w:t xml:space="preserve"> to model the indoor </w:t>
      </w:r>
      <w:r w:rsidR="005C74F0">
        <w:t>temperature exposure</w:t>
      </w:r>
      <w:r w:rsidR="000A4CF2" w:rsidRPr="00BE49E1">
        <w:t xml:space="preserve">. These studies use simulation outputs such as maximum daily room temperature </w:t>
      </w:r>
      <w:commentRangeStart w:id="23"/>
      <w:r w:rsidR="000A4CF2" w:rsidRPr="00BE49E1">
        <w:fldChar w:fldCharType="begin"/>
      </w:r>
      <w:r w:rsidR="00E63125">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BE49E1">
        <w:fldChar w:fldCharType="separate"/>
      </w:r>
      <w:r w:rsidR="00E63125">
        <w:t>(Mavrogianni et al. 2012; Samuelson et al. 2020)</w:t>
      </w:r>
      <w:r w:rsidR="000A4CF2" w:rsidRPr="00BE49E1">
        <w:fldChar w:fldCharType="end"/>
      </w:r>
      <w:commentRangeEnd w:id="23"/>
      <w:r w:rsidR="00EE5A7C" w:rsidRPr="00BE49E1">
        <w:rPr>
          <w:rStyle w:val="CommentReference"/>
        </w:rPr>
        <w:commentReference w:id="23"/>
      </w:r>
      <w:r w:rsidR="000A4CF2" w:rsidRPr="00BE49E1">
        <w:t xml:space="preserve">, percent of time in different U.S. Occupational Safety and Health Administration (OSHA) heat index (HI) risk categories </w:t>
      </w:r>
      <w:r w:rsidR="000A4CF2" w:rsidRPr="00BE49E1">
        <w:fldChar w:fldCharType="begin"/>
      </w:r>
      <w:r w:rsidR="00351C61" w:rsidRPr="00BE49E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BE49E1">
        <w:fldChar w:fldCharType="separate"/>
      </w:r>
      <w:r w:rsidR="000A4CF2" w:rsidRPr="00BE49E1">
        <w:t>(Sun, Specian, and Hong 2020)</w:t>
      </w:r>
      <w:r w:rsidR="000A4CF2" w:rsidRPr="00BE49E1">
        <w:fldChar w:fldCharType="end"/>
      </w:r>
      <w:r w:rsidR="000A4CF2" w:rsidRPr="00BE49E1">
        <w:t xml:space="preserve">, or the degree-hours the wet-bulb globe temperature (WBGT) index exceeded a threshold value </w:t>
      </w:r>
      <w:r w:rsidR="000A4CF2" w:rsidRPr="00BE49E1">
        <w:fldChar w:fldCharType="begin"/>
      </w:r>
      <w:r w:rsidR="00351C61" w:rsidRPr="00BE49E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BE49E1">
        <w:fldChar w:fldCharType="separate"/>
      </w:r>
      <w:r w:rsidR="000A4CF2" w:rsidRPr="00BE49E1">
        <w:t>(Baniassadi, Heusinger, and Sailor 2018)</w:t>
      </w:r>
      <w:r w:rsidR="000A4CF2" w:rsidRPr="00BE49E1">
        <w:fldChar w:fldCharType="end"/>
      </w:r>
      <w:r w:rsidR="000A4CF2" w:rsidRPr="00BE49E1">
        <w:t xml:space="preserve"> to model the risk of overheating</w:t>
      </w:r>
      <w:commentRangeStart w:id="24"/>
      <w:commentRangeStart w:id="25"/>
      <w:r w:rsidR="000A4CF2" w:rsidRPr="00BE49E1">
        <w:t xml:space="preserve">. </w:t>
      </w:r>
      <w:commentRangeEnd w:id="24"/>
      <w:r w:rsidR="00EE5A7C" w:rsidRPr="00BE49E1">
        <w:rPr>
          <w:rStyle w:val="CommentReference"/>
        </w:rPr>
        <w:commentReference w:id="24"/>
      </w:r>
      <w:commentRangeEnd w:id="25"/>
      <w:r w:rsidR="009E71B6">
        <w:rPr>
          <w:rStyle w:val="CommentReference"/>
        </w:rPr>
        <w:commentReference w:id="25"/>
      </w:r>
      <w:r w:rsidR="000A4CF2" w:rsidRPr="00BE49E1">
        <w:t xml:space="preserve">While there are many thermal indices, as yet none of them are validated for personal </w:t>
      </w:r>
      <w:r w:rsidR="000A4CF2" w:rsidRPr="00BE49E1">
        <w:lastRenderedPageBreak/>
        <w:t xml:space="preserve">exposure </w:t>
      </w:r>
      <w:r w:rsidR="00B3089D" w:rsidRPr="00BE49E1">
        <w:t>indoors</w:t>
      </w:r>
      <w:r w:rsidR="000A4CF2" w:rsidRPr="00BE49E1">
        <w:t xml:space="preserve">, meaning the recommended thresholds are not based on empirical observations of temperature-related </w:t>
      </w:r>
      <w:r w:rsidR="00405503" w:rsidRPr="00BE49E1">
        <w:t>health hazards</w:t>
      </w:r>
      <w:r w:rsidR="000A4CF2" w:rsidRPr="00BE49E1">
        <w:t xml:space="preserve"> in this context </w:t>
      </w:r>
      <w:r w:rsidR="000A4CF2" w:rsidRPr="00BE49E1">
        <w:fldChar w:fldCharType="begin"/>
      </w:r>
      <w:r w:rsidR="009E71B6">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BE49E1">
        <w:fldChar w:fldCharType="separate"/>
      </w:r>
      <w:r w:rsidR="009E71B6">
        <w:t>(Kuras et al. 2017; Kenny et al. 2019)</w:t>
      </w:r>
      <w:r w:rsidR="000A4CF2" w:rsidRPr="00BE49E1">
        <w:fldChar w:fldCharType="end"/>
      </w:r>
      <w:r w:rsidR="000A4CF2" w:rsidRPr="00BE49E1">
        <w:t>.</w:t>
      </w:r>
      <w:commentRangeStart w:id="26"/>
      <w:commentRangeStart w:id="27"/>
      <w:commentRangeEnd w:id="26"/>
      <w:r w:rsidR="00BE49E1" w:rsidRPr="00BE49E1">
        <w:rPr>
          <w:rStyle w:val="CommentReference"/>
        </w:rPr>
        <w:commentReference w:id="26"/>
      </w:r>
      <w:commentRangeEnd w:id="27"/>
      <w:r w:rsidR="00A43E3F">
        <w:rPr>
          <w:rStyle w:val="CommentReference"/>
        </w:rPr>
        <w:commentReference w:id="27"/>
      </w:r>
    </w:p>
    <w:p w14:paraId="5F72F5FF" w14:textId="7FB2FAD0" w:rsidR="00652E43" w:rsidRPr="00BE49E1" w:rsidRDefault="00D459CC" w:rsidP="003E0F42">
      <w:pPr>
        <w:tabs>
          <w:tab w:val="left" w:pos="3887"/>
        </w:tabs>
      </w:pPr>
      <w:r w:rsidRPr="00BE49E1">
        <w:t>The second research gap</w:t>
      </w:r>
      <w:r w:rsidR="003E0F42" w:rsidRPr="00BE49E1">
        <w:t xml:space="preserve"> is</w:t>
      </w:r>
      <w:r w:rsidR="00B3089D" w:rsidRPr="00BE49E1">
        <w:t xml:space="preserve"> the</w:t>
      </w:r>
      <w:r w:rsidR="003E0F42" w:rsidRPr="00BE49E1">
        <w:t xml:space="preserve"> </w:t>
      </w:r>
      <w:r w:rsidR="00BD2FE1" w:rsidRPr="00BE49E1">
        <w:t>limited</w:t>
      </w:r>
      <w:r w:rsidR="0063651F" w:rsidRPr="00BE49E1">
        <w:t xml:space="preserve"> </w:t>
      </w:r>
      <w:r w:rsidR="00BE49E1" w:rsidRPr="00BE49E1">
        <w:t>understanding of</w:t>
      </w:r>
      <w:r w:rsidR="005C74F0">
        <w:t xml:space="preserve"> the role of personal attributes</w:t>
      </w:r>
      <w:ins w:id="28" w:author="Stefano Schiavon" w:date="2024-04-08T14:16:00Z">
        <w:r w:rsidR="00A43E3F">
          <w:t xml:space="preserve"> like </w:t>
        </w:r>
      </w:ins>
      <w:ins w:id="29" w:author="Arfa Aijazi" w:date="2024-05-02T08:56:00Z">
        <w:r w:rsidR="004935C2">
          <w:t>race and age</w:t>
        </w:r>
      </w:ins>
      <w:commentRangeStart w:id="30"/>
      <w:ins w:id="31" w:author="Stefano Schiavon" w:date="2024-04-08T14:16:00Z">
        <w:del w:id="32" w:author="Arfa Aijazi" w:date="2024-05-02T08:56:00Z">
          <w:r w:rsidR="00A43E3F" w:rsidDel="009242E7">
            <w:delText>XXX</w:delText>
          </w:r>
        </w:del>
      </w:ins>
      <w:commentRangeEnd w:id="30"/>
      <w:ins w:id="33" w:author="Stefano Schiavon" w:date="2024-04-08T14:17:00Z">
        <w:del w:id="34" w:author="Arfa Aijazi" w:date="2024-05-02T08:56:00Z">
          <w:r w:rsidR="00A43E3F" w:rsidDel="009242E7">
            <w:rPr>
              <w:rStyle w:val="CommentReference"/>
            </w:rPr>
            <w:commentReference w:id="30"/>
          </w:r>
        </w:del>
      </w:ins>
      <w:del w:id="35" w:author="Arfa Aijazi" w:date="2024-05-02T08:56:00Z">
        <w:r w:rsidR="005C74F0" w:rsidDel="009242E7">
          <w:delText>,</w:delText>
        </w:r>
      </w:del>
      <w:r w:rsidR="005C74F0">
        <w:t xml:space="preserve"> affecting vulnerability, versus building characteristics, affecting exposure, in temperature-related health hazards. Risk is a product of vulnerability and exposure </w:t>
      </w:r>
      <w:r w:rsidR="005C74F0">
        <w:fldChar w:fldCharType="begin"/>
      </w:r>
      <w:r w:rsidR="005C74F0">
        <w:instrText xml:space="preserve"> ADDIN ZOTERO_ITEM CSL_CITATION {"citationID":"JO8tAfC9","properties":{"formattedCitation":"(IPCC 2023)","plainCitation":"(IPCC 2023)","noteIndex":0},"citationItems":[{"id":1591,"uris":["http://zotero.org/users/4259226/items/FTEMBTUF"],"itemData":{"id":1591,"type":"chapter","container-title":"Climate Change 2021: The Physical Science Basis. Contribution of Working Group I to the Sixth Assessment Report of the Intergovernmental Panel on Climate Change","event-place":"Cambridge, United Kingdom and New York, New York, USA","language":"en","note":"DOI: 10.1017/9781009157896.022.","page":"2215-2256","publisher":"Cambridge University Press","publisher-place":"Cambridge, United Kingdom and New York, New York, USA","source":"DOI.org (Crossref)","title":"2021: Annex VII: Glossary","URL":"https://www.cambridge.org/core/product/identifier/9781009157896/type/book","author":[{"literal":"IPCC"}],"editor":[{"family":"Matthews","given":"J.B.R."},{"family":"Möller","given":"V."},{"family":"Diemen","given":"R.","non-dropping-particle":"van"},{"family":"Fuglestvedt","given":"J.S."},{"family":"Masson-Delmotte","given":"V."},{"family":"Méndez","given":"C."},{"family":"Semenov","given":"S."},{"family":"Reisinger","given":"A."}],"accessed":{"date-parts":[["2023",7,10]]},"issued":{"date-parts":[["2023",7,6]]}}}],"schema":"https://github.com/citation-style-language/schema/raw/master/csl-citation.json"} </w:instrText>
      </w:r>
      <w:r w:rsidR="005C74F0">
        <w:fldChar w:fldCharType="separate"/>
      </w:r>
      <w:r w:rsidR="005C74F0">
        <w:rPr>
          <w:noProof/>
        </w:rPr>
        <w:t>(IPCC 2023)</w:t>
      </w:r>
      <w:r w:rsidR="005C74F0">
        <w:fldChar w:fldCharType="end"/>
      </w:r>
      <w:r w:rsidR="005C74F0">
        <w:t xml:space="preserve">. </w:t>
      </w:r>
      <w:r w:rsidR="00A43E3F">
        <w:t>F</w:t>
      </w:r>
      <w:r w:rsidR="005C74F0">
        <w:t xml:space="preserve">ew HVI include detailed building characteristics </w:t>
      </w:r>
      <w:r w:rsidR="00A43E3F">
        <w:t>and</w:t>
      </w:r>
      <w:r w:rsidR="00006C95" w:rsidRPr="00BE49E1">
        <w:t xml:space="preserve"> few studies using building performance simulations </w:t>
      </w:r>
      <w:r w:rsidR="00157173" w:rsidRPr="00BE49E1">
        <w:t>review</w:t>
      </w:r>
      <w:r w:rsidR="00006C95" w:rsidRPr="00BE49E1">
        <w:t xml:space="preserve"> the interaction of building and occupant characteristics</w:t>
      </w:r>
      <w:r w:rsidR="005B2E1D" w:rsidRPr="00BE49E1">
        <w:t>.</w:t>
      </w:r>
      <w:r w:rsidR="00BC13B5" w:rsidRPr="00BE49E1">
        <w:t xml:space="preserve"> Baniassadi et al.</w:t>
      </w:r>
      <w:r w:rsidR="005B2E1D" w:rsidRPr="00BE49E1">
        <w:t xml:space="preserve"> </w:t>
      </w:r>
      <w:r w:rsidR="005B2E1D" w:rsidRPr="00BE49E1">
        <w:fldChar w:fldCharType="begin"/>
      </w:r>
      <w:r w:rsidR="00351C61" w:rsidRPr="00BE49E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BE49E1">
        <w:fldChar w:fldCharType="separate"/>
      </w:r>
      <w:r w:rsidR="005B2E1D" w:rsidRPr="00BE49E1">
        <w:t>(Baniassadi et al. 2019)</w:t>
      </w:r>
      <w:r w:rsidR="005B2E1D" w:rsidRPr="00BE49E1">
        <w:fldChar w:fldCharType="end"/>
      </w:r>
      <w:r w:rsidR="00BC13B5" w:rsidRPr="00BE49E1">
        <w:t xml:space="preserve"> account for </w:t>
      </w:r>
      <w:r w:rsidR="001E2BF2" w:rsidRPr="00BE49E1">
        <w:t>some effects of occupant income</w:t>
      </w:r>
      <w:r w:rsidR="00BC13B5" w:rsidRPr="00BE49E1">
        <w:t xml:space="preserve"> by modeling </w:t>
      </w:r>
      <w:r w:rsidR="004E7892" w:rsidRPr="00BE49E1">
        <w:t xml:space="preserve">AC non-functionality and occupant age by </w:t>
      </w:r>
      <w:r w:rsidR="00167F85" w:rsidRPr="00BE49E1">
        <w:t>using</w:t>
      </w:r>
      <w:r w:rsidR="004E7892" w:rsidRPr="00BE49E1">
        <w:t xml:space="preserve"> </w:t>
      </w:r>
      <w:r w:rsidR="00083BD5" w:rsidRPr="00BE49E1">
        <w:t xml:space="preserve">a conservative value for their overheating threshold. </w:t>
      </w:r>
    </w:p>
    <w:p w14:paraId="50EA3944" w14:textId="13BAF325" w:rsidR="001A6B21" w:rsidRPr="00BE49E1" w:rsidRDefault="00B73127" w:rsidP="00D36EE5">
      <w:pPr>
        <w:tabs>
          <w:tab w:val="left" w:pos="3887"/>
        </w:tabs>
      </w:pPr>
      <w:r w:rsidRPr="00BE49E1">
        <w:t>To overcome these research gaps, th</w:t>
      </w:r>
      <w:r w:rsidR="007C7162" w:rsidRPr="00BE49E1">
        <w:t>is</w:t>
      </w:r>
      <w:r w:rsidRPr="00BE49E1">
        <w:t xml:space="preserve"> study </w:t>
      </w:r>
      <w:r w:rsidR="00B038DE" w:rsidRPr="00BE49E1">
        <w:t>trains</w:t>
      </w:r>
      <w:r w:rsidR="003944E4" w:rsidRPr="00BE49E1">
        <w:t xml:space="preserve"> and evaluates </w:t>
      </w:r>
      <w:r w:rsidR="00BE49E1" w:rsidRPr="00BE49E1">
        <w:t>models that</w:t>
      </w:r>
      <w:r w:rsidR="003944E4" w:rsidRPr="00BE49E1">
        <w:t xml:space="preserve"> </w:t>
      </w:r>
      <w:r w:rsidR="00472389" w:rsidRPr="00BE49E1">
        <w:t>predict</w:t>
      </w:r>
      <w:r w:rsidR="009D3D2C" w:rsidRPr="00BE49E1">
        <w:t xml:space="preserve"> temperature-related </w:t>
      </w:r>
      <w:r w:rsidR="0025514A" w:rsidRPr="00BE49E1">
        <w:t>illness</w:t>
      </w:r>
      <w:r w:rsidR="009D3D2C" w:rsidRPr="00BE49E1">
        <w:t xml:space="preserve"> based on a </w:t>
      </w:r>
      <w:r w:rsidR="001A6B21" w:rsidRPr="00BE49E1">
        <w:t>nationwide</w:t>
      </w:r>
      <w:r w:rsidR="009D3D2C" w:rsidRPr="00BE49E1">
        <w:t xml:space="preserve"> survey of </w:t>
      </w:r>
      <w:r w:rsidR="00DB3F18" w:rsidRPr="00BE49E1">
        <w:t xml:space="preserve">building </w:t>
      </w:r>
      <w:r w:rsidR="009673C3" w:rsidRPr="00BE49E1">
        <w:t xml:space="preserve">and </w:t>
      </w:r>
      <w:r w:rsidR="007E38C3" w:rsidRPr="00BE49E1">
        <w:t>household</w:t>
      </w:r>
      <w:r w:rsidR="009673C3" w:rsidRPr="00BE49E1">
        <w:t xml:space="preserve"> characteristics in American </w:t>
      </w:r>
      <w:r w:rsidR="007E38C3" w:rsidRPr="00BE49E1">
        <w:t>homes</w:t>
      </w:r>
      <w:r w:rsidR="009673C3" w:rsidRPr="00BE49E1">
        <w:t xml:space="preserve">. </w:t>
      </w:r>
      <w:r w:rsidR="001A6B21" w:rsidRPr="00BE49E1">
        <w:t>This study revolves around two research questions</w:t>
      </w:r>
      <w:r w:rsidR="002023F5" w:rsidRPr="00BE49E1">
        <w:t>:</w:t>
      </w:r>
    </w:p>
    <w:p w14:paraId="086FF6D9" w14:textId="01EA8B9B" w:rsidR="001A6B21" w:rsidRPr="00BE49E1" w:rsidRDefault="001A6B21" w:rsidP="001A6B21">
      <w:pPr>
        <w:pStyle w:val="ListParagraph"/>
        <w:numPr>
          <w:ilvl w:val="0"/>
          <w:numId w:val="31"/>
        </w:numPr>
        <w:tabs>
          <w:tab w:val="left" w:pos="3887"/>
        </w:tabs>
      </w:pPr>
      <w:r w:rsidRPr="00BE49E1">
        <w:t xml:space="preserve">Would a HVI with detailed information about the building be more accurate </w:t>
      </w:r>
      <w:r w:rsidR="003944E4" w:rsidRPr="00BE49E1">
        <w:t xml:space="preserve">for </w:t>
      </w:r>
      <w:r w:rsidRPr="00BE49E1">
        <w:t>predicting the risk of health hazards? If so, by how much?</w:t>
      </w:r>
    </w:p>
    <w:p w14:paraId="5594021D" w14:textId="1DFA7614" w:rsidR="001A6B21" w:rsidRPr="00BE49E1" w:rsidRDefault="001A6B21" w:rsidP="001A6B21">
      <w:pPr>
        <w:pStyle w:val="ListParagraph"/>
        <w:numPr>
          <w:ilvl w:val="0"/>
          <w:numId w:val="31"/>
        </w:numPr>
        <w:tabs>
          <w:tab w:val="left" w:pos="3887"/>
        </w:tabs>
      </w:pPr>
      <w:r w:rsidRPr="00BE49E1">
        <w:t xml:space="preserve">Which building and occupant characteristics </w:t>
      </w:r>
      <w:r w:rsidR="00781A6D" w:rsidRPr="00BE49E1">
        <w:t xml:space="preserve">contribute </w:t>
      </w:r>
      <w:r w:rsidR="00B3089D" w:rsidRPr="00BE49E1">
        <w:t xml:space="preserve">the </w:t>
      </w:r>
      <w:r w:rsidR="00781A6D" w:rsidRPr="00BE49E1">
        <w:t>most to predicting the risk of health hazards?</w:t>
      </w:r>
    </w:p>
    <w:p w14:paraId="0B9BD41F" w14:textId="12FE4E57" w:rsidR="003944E4" w:rsidRPr="00BE49E1" w:rsidRDefault="003944E4" w:rsidP="00D36EE5">
      <w:pPr>
        <w:tabs>
          <w:tab w:val="left" w:pos="3887"/>
        </w:tabs>
      </w:pPr>
      <w:r w:rsidRPr="00BE49E1">
        <w:t>To answer these questions, we leverage state of the art machine learning models and a train-</w:t>
      </w:r>
      <w:commentRangeStart w:id="36"/>
      <w:r w:rsidR="00BE49E1" w:rsidRPr="00BE49E1">
        <w:t>validate</w:t>
      </w:r>
      <w:commentRangeEnd w:id="36"/>
      <w:r w:rsidR="00907E6B">
        <w:rPr>
          <w:rStyle w:val="CommentReference"/>
        </w:rPr>
        <w:commentReference w:id="36"/>
      </w:r>
      <w:r w:rsidR="00BE49E1" w:rsidRPr="00BE49E1">
        <w:t>-</w:t>
      </w:r>
      <w:r w:rsidRPr="00BE49E1">
        <w:t>test pipeline to identify the best performing models and their hyperparameters</w:t>
      </w:r>
      <w:commentRangeStart w:id="37"/>
      <w:r w:rsidRPr="00BE49E1">
        <w:t xml:space="preserve">.  </w:t>
      </w:r>
      <w:commentRangeEnd w:id="37"/>
      <w:r w:rsidR="00B038DE" w:rsidRPr="00BE49E1">
        <w:rPr>
          <w:rStyle w:val="CommentReference"/>
        </w:rPr>
        <w:commentReference w:id="37"/>
      </w:r>
      <w:r w:rsidR="00B038DE" w:rsidRPr="00BE49E1">
        <w:t xml:space="preserve">Note that our focus is on what data are most valuable for temperature-related illness </w:t>
      </w:r>
      <w:r w:rsidR="00B038DE" w:rsidRPr="00BE49E1">
        <w:rPr>
          <w:i/>
          <w:iCs/>
        </w:rPr>
        <w:t>prediction</w:t>
      </w:r>
      <w:r w:rsidR="00B038DE" w:rsidRPr="00BE49E1">
        <w:t xml:space="preserve">, rather than identifying causal relationships between variables and health outcomes.  </w:t>
      </w:r>
    </w:p>
    <w:p w14:paraId="3B69D18C" w14:textId="0D83929A" w:rsidR="002A7CA9" w:rsidRPr="00BE49E1" w:rsidRDefault="00BD40EB" w:rsidP="00D36EE5">
      <w:pPr>
        <w:tabs>
          <w:tab w:val="left" w:pos="3887"/>
        </w:tabs>
      </w:pPr>
      <w:r w:rsidRPr="00BE49E1">
        <w:t xml:space="preserve">More accurate predictions </w:t>
      </w:r>
      <w:r w:rsidR="008918B8" w:rsidRPr="00BE49E1">
        <w:t xml:space="preserve">will </w:t>
      </w:r>
      <w:r w:rsidR="004206D8" w:rsidRPr="00BE49E1">
        <w:t>allow</w:t>
      </w:r>
      <w:r w:rsidR="00BA6754" w:rsidRPr="00BE49E1">
        <w:t xml:space="preserve"> public agencies to </w:t>
      </w:r>
      <w:r w:rsidR="006067C6" w:rsidRPr="00BE49E1">
        <w:t xml:space="preserve">better </w:t>
      </w:r>
      <w:r w:rsidR="00472389" w:rsidRPr="00BE49E1">
        <w:t xml:space="preserve">identify at-risk households and </w:t>
      </w:r>
      <w:r w:rsidR="006067C6" w:rsidRPr="00BE49E1">
        <w:t xml:space="preserve">strategize limited resources for short-term </w:t>
      </w:r>
      <w:r w:rsidR="005953E7" w:rsidRPr="00BE49E1">
        <w:t xml:space="preserve">planning like locations of cooling and warming centers and long-term planning like building weatherization and social programs. </w:t>
      </w:r>
      <w:r w:rsidR="00781A6D" w:rsidRPr="00BE49E1">
        <w:t xml:space="preserve">Understanding the contributions of building and occupant characteristics can prioritize data collection efforts. </w:t>
      </w:r>
    </w:p>
    <w:p w14:paraId="4B9E8FAF" w14:textId="410B2662" w:rsidR="00827153" w:rsidRPr="00BE49E1" w:rsidRDefault="003962C4" w:rsidP="00E2340B">
      <w:pPr>
        <w:pStyle w:val="Heading1List"/>
      </w:pPr>
      <w:r w:rsidRPr="00BE49E1">
        <w:t>Materials and methods</w:t>
      </w:r>
    </w:p>
    <w:p w14:paraId="3B3C6161" w14:textId="24A48563" w:rsidR="006C6FB9" w:rsidRPr="00BE49E1" w:rsidRDefault="00D56D97" w:rsidP="006C6FB9">
      <w:pPr>
        <w:pStyle w:val="Heading2List"/>
      </w:pPr>
      <w:r w:rsidRPr="00BE49E1">
        <w:t>Residential energy consumption survey (RECS) data</w:t>
      </w:r>
    </w:p>
    <w:p w14:paraId="5EC4642D" w14:textId="4CC73B11" w:rsidR="009622F0" w:rsidRPr="00BE49E1" w:rsidRDefault="00D56D97" w:rsidP="008D0432">
      <w:r w:rsidRPr="00BE49E1">
        <w:t>Th</w:t>
      </w:r>
      <w:r w:rsidR="001A6B21" w:rsidRPr="00BE49E1">
        <w:t>e main</w:t>
      </w:r>
      <w:r w:rsidRPr="00BE49E1">
        <w:t xml:space="preserve"> source of data </w:t>
      </w:r>
      <w:r w:rsidR="00781A6D" w:rsidRPr="00BE49E1">
        <w:t>for</w:t>
      </w:r>
      <w:r w:rsidRPr="00BE49E1">
        <w:t xml:space="preserve"> this study</w:t>
      </w:r>
      <w:r w:rsidR="008D0432" w:rsidRPr="00BE49E1">
        <w:t xml:space="preserve"> </w:t>
      </w:r>
      <w:r w:rsidR="00C87584" w:rsidRPr="00BE49E1">
        <w:t>is</w:t>
      </w:r>
      <w:r w:rsidR="00781A6D" w:rsidRPr="00BE49E1">
        <w:t xml:space="preserve"> the</w:t>
      </w:r>
      <w:r w:rsidR="008D0432" w:rsidRPr="00BE49E1">
        <w:t xml:space="preserve"> Residential Energy Consumption Survey (RECS), which is administered by the U.S. Energy Information Administration (EIA) </w:t>
      </w:r>
      <w:r w:rsidR="008D0432" w:rsidRPr="00BE49E1">
        <w:fldChar w:fldCharType="begin"/>
      </w:r>
      <w:r w:rsidR="00472389" w:rsidRPr="00BE49E1">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BE49E1">
        <w:fldChar w:fldCharType="separate"/>
      </w:r>
      <w:r w:rsidR="00472389" w:rsidRPr="00BE49E1">
        <w:t>(EIA 2018; 2022)</w:t>
      </w:r>
      <w:r w:rsidR="008D0432" w:rsidRPr="00BE49E1">
        <w:fldChar w:fldCharType="end"/>
      </w:r>
      <w:r w:rsidR="008D0432" w:rsidRPr="00BE49E1">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BE49E1">
        <w:t xml:space="preserve"> </w:t>
      </w:r>
    </w:p>
    <w:p w14:paraId="3BDCFDC5" w14:textId="77DA86A6" w:rsidR="00C87584" w:rsidRPr="00BE49E1" w:rsidRDefault="00C87584" w:rsidP="008D0432">
      <w:r w:rsidRPr="00BE49E1">
        <w:t xml:space="preserve">Of relevance for this study, the </w:t>
      </w:r>
      <w:r w:rsidR="00367B3D" w:rsidRPr="00BE49E1">
        <w:t xml:space="preserve">three </w:t>
      </w:r>
      <w:r w:rsidRPr="00BE49E1">
        <w:t xml:space="preserve">most recent cycles of RECS, </w:t>
      </w:r>
      <w:r w:rsidR="00367B3D" w:rsidRPr="00BE49E1">
        <w:t xml:space="preserve">2009, </w:t>
      </w:r>
      <w:r w:rsidRPr="00BE49E1">
        <w:t>2015</w:t>
      </w:r>
      <w:r w:rsidR="00367B3D" w:rsidRPr="00BE49E1">
        <w:t xml:space="preserve">, </w:t>
      </w:r>
      <w:r w:rsidRPr="00BE49E1">
        <w:t>2020</w:t>
      </w:r>
      <w:r w:rsidR="00367B3D" w:rsidRPr="00BE49E1">
        <w:t>,</w:t>
      </w:r>
      <w:r w:rsidRPr="00BE49E1">
        <w:t xml:space="preserve"> ask respondents </w:t>
      </w:r>
      <w:r w:rsidR="00B038DE" w:rsidRPr="00BE49E1">
        <w:t>whether</w:t>
      </w:r>
      <w:r w:rsidR="00DE73CC">
        <w:t xml:space="preserve"> “</w:t>
      </w:r>
      <w:r w:rsidRPr="00BE49E1">
        <w:t>in the last year</w:t>
      </w:r>
      <w:r w:rsidR="00DE73CC">
        <w:t xml:space="preserve">, did </w:t>
      </w:r>
      <w:r w:rsidRPr="00BE49E1">
        <w:t xml:space="preserve">anyone in </w:t>
      </w:r>
      <w:r w:rsidR="00DE73CC">
        <w:t>your</w:t>
      </w:r>
      <w:r w:rsidRPr="00BE49E1">
        <w:t xml:space="preserve"> household needed medical attention because the home was too hot</w:t>
      </w:r>
      <w:r w:rsidR="00DE73CC">
        <w:t>?”</w:t>
      </w:r>
      <w:r w:rsidRPr="00BE49E1">
        <w:t xml:space="preserve"> or </w:t>
      </w:r>
      <w:r w:rsidR="00DE73CC">
        <w:t>“</w:t>
      </w:r>
      <w:r w:rsidRPr="00BE49E1">
        <w:t>too cold</w:t>
      </w:r>
      <w:r w:rsidR="00DE73CC">
        <w:t>?”</w:t>
      </w:r>
      <w:r w:rsidRPr="00BE49E1">
        <w:t xml:space="preserve"> </w:t>
      </w:r>
      <w:r w:rsidRPr="00BE49E1">
        <w:fldChar w:fldCharType="begin"/>
      </w:r>
      <w:r w:rsidRPr="00BE49E1">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BE49E1">
        <w:fldChar w:fldCharType="separate"/>
      </w:r>
      <w:r w:rsidRPr="00BE49E1">
        <w:t>(EIA 2016; 2020)</w:t>
      </w:r>
      <w:r w:rsidRPr="00BE49E1">
        <w:fldChar w:fldCharType="end"/>
      </w:r>
      <w:commentRangeStart w:id="38"/>
      <w:r w:rsidRPr="00BE49E1">
        <w:t>.</w:t>
      </w:r>
      <w:commentRangeEnd w:id="38"/>
      <w:r w:rsidR="00C7780F" w:rsidRPr="00BE49E1">
        <w:rPr>
          <w:rStyle w:val="CommentReference"/>
        </w:rPr>
        <w:commentReference w:id="38"/>
      </w:r>
      <w:r w:rsidRPr="00BE49E1">
        <w:t xml:space="preserve">  This study treats an affirmative response to either question as a temperature-related </w:t>
      </w:r>
      <w:r w:rsidR="0025514A" w:rsidRPr="00BE49E1">
        <w:t>illness</w:t>
      </w:r>
      <w:r w:rsidRPr="00BE49E1">
        <w:t>. While the questions are</w:t>
      </w:r>
      <w:r w:rsidR="00B3089D" w:rsidRPr="00BE49E1">
        <w:t xml:space="preserve"> self-reported and</w:t>
      </w:r>
      <w:r w:rsidRPr="00BE49E1">
        <w:t xml:space="preserve"> </w:t>
      </w:r>
      <w:r w:rsidR="00B038DE" w:rsidRPr="00BE49E1">
        <w:t xml:space="preserve">do not specify </w:t>
      </w:r>
      <w:r w:rsidRPr="00BE49E1">
        <w:t xml:space="preserve">duration and severity of extreme temperatures and who in the household needed medical assistance, it provides a source of </w:t>
      </w:r>
      <w:r w:rsidR="00F93D38">
        <w:t>ground truth</w:t>
      </w:r>
      <w:r w:rsidRPr="00BE49E1">
        <w:t xml:space="preserve"> that the household experienced a</w:t>
      </w:r>
      <w:r w:rsidR="00646947" w:rsidRPr="00BE49E1">
        <w:t xml:space="preserve"> </w:t>
      </w:r>
      <w:r w:rsidRPr="00BE49E1">
        <w:t xml:space="preserve">hazardous interior </w:t>
      </w:r>
      <w:r w:rsidR="00646947" w:rsidRPr="00BE49E1">
        <w:t xml:space="preserve">thermal </w:t>
      </w:r>
      <w:r w:rsidRPr="00BE49E1">
        <w:t xml:space="preserve">environment. </w:t>
      </w:r>
      <w:r w:rsidR="00EE26FC" w:rsidRPr="00BE49E1">
        <w:t xml:space="preserve">We </w:t>
      </w:r>
      <w:r w:rsidR="00B038DE" w:rsidRPr="00BE49E1">
        <w:t>focus on the two most recent RECS surveys, namely</w:t>
      </w:r>
      <w:r w:rsidR="00EE26FC" w:rsidRPr="00BE49E1">
        <w:t xml:space="preserve"> the 2015 and 2020 RECS. Responses to our questions of interest are not available in the public data file for the 2009 RECS due to infrequent responses risking disclosure of sensitive and confidential household information.</w:t>
      </w:r>
      <w:r w:rsidR="00F93D38" w:rsidRPr="00BE49E1" w:rsidDel="00F93D38">
        <w:rPr>
          <w:rStyle w:val="FootnoteReference"/>
        </w:rPr>
        <w:t xml:space="preserve"> </w:t>
      </w:r>
    </w:p>
    <w:p w14:paraId="0ECFB250" w14:textId="7A2FE030" w:rsidR="009622F0" w:rsidRPr="00BE49E1" w:rsidRDefault="009622F0" w:rsidP="008D0432">
      <w:r w:rsidRPr="00BE49E1">
        <w:lastRenderedPageBreak/>
        <w:t xml:space="preserve">Each RECS is an independent cross-sectional study of residential energy use, so each iteration of the survey is slightly different. </w:t>
      </w:r>
      <w:r w:rsidR="00367B3D" w:rsidRPr="00BE49E1">
        <w:t>Theoretically, it’s possible to select the same home twice, but it is highly unlikely and occurs rarely</w:t>
      </w:r>
      <w:r w:rsidR="00EE26FC" w:rsidRPr="00BE49E1">
        <w:t>.</w:t>
      </w:r>
      <w:r w:rsidR="00367B3D" w:rsidRPr="00BE49E1">
        <w:t xml:space="preserve"> </w:t>
      </w:r>
      <w:r w:rsidR="0025391F" w:rsidRPr="00BE49E1">
        <w:t>The EIA selects samples to statistically represent all U.S. households occupied as a primary residence at the time of the survey.</w:t>
      </w:r>
      <w:r w:rsidR="00C87584" w:rsidRPr="00BE49E1">
        <w:t xml:space="preserve"> T</w:t>
      </w:r>
      <w:r w:rsidR="007A2A49" w:rsidRPr="00BE49E1">
        <w:t xml:space="preserve">he most </w:t>
      </w:r>
      <w:r w:rsidR="0025391F" w:rsidRPr="00BE49E1">
        <w:t xml:space="preserve">significant </w:t>
      </w:r>
      <w:r w:rsidR="007A2A49" w:rsidRPr="00BE49E1">
        <w:t>difference between the 2015 and 2020 survey cycles</w:t>
      </w:r>
      <w:r w:rsidR="0025391F" w:rsidRPr="00BE49E1">
        <w:t xml:space="preserve"> </w:t>
      </w:r>
      <w:r w:rsidR="007A2A49" w:rsidRPr="00BE49E1">
        <w:t xml:space="preserve">is the mode of execution. </w:t>
      </w:r>
      <w:r w:rsidR="0025391F" w:rsidRPr="00BE49E1">
        <w:t>The 2015 survey cycle collected data through a combination of computer-assisted personal interviews</w:t>
      </w:r>
      <w:r w:rsidR="00D02B2D" w:rsidRPr="00BE49E1">
        <w:t xml:space="preserve">, </w:t>
      </w:r>
      <w:r w:rsidR="0025391F" w:rsidRPr="00BE49E1">
        <w:t xml:space="preserve">internet, and mailings.  The 2020 survey cycle relied entirely on self-administered web and paper questionaries. </w:t>
      </w:r>
      <w:r w:rsidR="0082049E" w:rsidRPr="00BE49E1">
        <w:t xml:space="preserve">Because there were no in-person interviews, the 2020 survey did not </w:t>
      </w:r>
      <w:r w:rsidR="00D02B2D" w:rsidRPr="00BE49E1">
        <w:t>use</w:t>
      </w:r>
      <w:r w:rsidR="0082049E" w:rsidRPr="00BE49E1">
        <w:t xml:space="preserve"> a clustered sampling method like in 2015. The impact of this change is a three-fold increase in sample size – </w:t>
      </w:r>
      <w:r w:rsidR="00B3089D" w:rsidRPr="00BE49E1">
        <w:t xml:space="preserve">from </w:t>
      </w:r>
      <w:r w:rsidR="0082049E" w:rsidRPr="00BE49E1">
        <w:t>5,686 in 2015 to 18,496 in 2020. Sample size is inversely proportional to the standard error and</w:t>
      </w:r>
      <w:r w:rsidR="004840B8" w:rsidRPr="00BE49E1">
        <w:t xml:space="preserve">, so larger samples </w:t>
      </w:r>
      <w:r w:rsidR="0082049E" w:rsidRPr="00BE49E1">
        <w:t>generally result</w:t>
      </w:r>
      <w:r w:rsidR="004840B8" w:rsidRPr="00BE49E1">
        <w:t xml:space="preserve"> </w:t>
      </w:r>
      <w:r w:rsidR="0082049E" w:rsidRPr="00BE49E1">
        <w:t xml:space="preserve">in </w:t>
      </w:r>
      <w:r w:rsidR="004840B8" w:rsidRPr="00BE49E1">
        <w:t>narrower</w:t>
      </w:r>
      <w:r w:rsidR="0082049E" w:rsidRPr="00BE49E1">
        <w:t xml:space="preserve"> confidence intervals for population and subpopulation estimates.</w:t>
      </w:r>
      <w:r w:rsidR="00646947" w:rsidRPr="00BE49E1">
        <w:t xml:space="preserve"> The two survey years also had minor differences in variable coding. </w:t>
      </w:r>
    </w:p>
    <w:p w14:paraId="323DC616" w14:textId="1232E170" w:rsidR="0082049E" w:rsidRPr="00BE49E1" w:rsidRDefault="00EE070C" w:rsidP="008D0432">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shows counts of heat-, cold-, or any temperature-related </w:t>
      </w:r>
      <w:r w:rsidR="0025514A" w:rsidRPr="00BE49E1">
        <w:t>illness</w:t>
      </w:r>
      <w:r w:rsidRPr="00BE49E1">
        <w:t xml:space="preserve"> in the 2015 and 2020 RECS. </w:t>
      </w:r>
      <w:r w:rsidR="00646947" w:rsidRPr="00BE49E1">
        <w:t>For the predictive model, w</w:t>
      </w:r>
      <w:r w:rsidR="0082049E" w:rsidRPr="00BE49E1">
        <w:t>e treat each sample as an independent observation</w:t>
      </w:r>
      <w:r w:rsidR="00646947" w:rsidRPr="00BE49E1">
        <w:t xml:space="preserve">. </w:t>
      </w:r>
      <w:r w:rsidR="003118E4" w:rsidRPr="00BE49E1">
        <w:t>However, for population estimate, we reviewed the results of ea</w:t>
      </w:r>
      <w:r w:rsidR="00D02B2D" w:rsidRPr="00BE49E1">
        <w:t>ch</w:t>
      </w:r>
      <w:r w:rsidR="003118E4" w:rsidRPr="00BE49E1">
        <w:t xml:space="preserve"> year separately due to differences in sampling methods. For each year, RECS calculates the sample weight, which indicates the number of households in the population that observation represents. </w:t>
      </w:r>
      <w:r w:rsidR="00D02B2D" w:rsidRPr="00BE49E1">
        <w:t xml:space="preserve">Inclusion of replicate weights allows for </w:t>
      </w:r>
      <w:r w:rsidR="003118E4" w:rsidRPr="00BE49E1">
        <w:t>calculat</w:t>
      </w:r>
      <w:r w:rsidR="00D02B2D" w:rsidRPr="00BE49E1">
        <w:t>ion of</w:t>
      </w:r>
      <w:r w:rsidR="003118E4" w:rsidRPr="00BE49E1">
        <w:t xml:space="preserve"> the sampling error. </w:t>
      </w:r>
      <w:r w:rsidR="00D02B2D" w:rsidRPr="00BE49E1">
        <w:t>We followed the EIA’s</w:t>
      </w:r>
      <w:r w:rsidR="003118E4" w:rsidRPr="00BE49E1">
        <w:t xml:space="preserve"> procedure for calculating population estimates, standard errors, and confidence intervals in R</w:t>
      </w:r>
      <w:r w:rsidR="00F93D38">
        <w:t xml:space="preserve"> programming language</w:t>
      </w:r>
      <w:r w:rsidR="003118E4" w:rsidRPr="00BE49E1">
        <w:t xml:space="preserve"> </w:t>
      </w:r>
      <w:r w:rsidR="003118E4" w:rsidRPr="00BE49E1">
        <w:fldChar w:fldCharType="begin"/>
      </w:r>
      <w:r w:rsidR="003118E4" w:rsidRPr="00BE49E1">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BE49E1">
        <w:fldChar w:fldCharType="separate"/>
      </w:r>
      <w:r w:rsidR="003118E4" w:rsidRPr="00BE49E1">
        <w:rPr>
          <w:noProof/>
        </w:rPr>
        <w:t>(EIA 2019; 2023)</w:t>
      </w:r>
      <w:r w:rsidR="003118E4" w:rsidRPr="00BE49E1">
        <w:fldChar w:fldCharType="end"/>
      </w:r>
      <w:r w:rsidR="003118E4" w:rsidRPr="00BE49E1">
        <w:t xml:space="preserve">. </w:t>
      </w:r>
    </w:p>
    <w:p w14:paraId="190C21ED" w14:textId="2423D533" w:rsidR="008D0432" w:rsidRPr="00BE49E1" w:rsidRDefault="008D0432" w:rsidP="008D0432">
      <w:pPr>
        <w:pStyle w:val="Tablecaption"/>
      </w:pPr>
      <w:bookmarkStart w:id="39" w:name="_Ref80686156"/>
      <w:r w:rsidRPr="00BE49E1">
        <w:t xml:space="preserve">Table </w:t>
      </w:r>
      <w:r>
        <w:fldChar w:fldCharType="begin"/>
      </w:r>
      <w:r>
        <w:instrText xml:space="preserve"> SEQ Table \* ARABIC </w:instrText>
      </w:r>
      <w:r>
        <w:fldChar w:fldCharType="separate"/>
      </w:r>
      <w:r w:rsidR="00C41E03" w:rsidRPr="00BE49E1">
        <w:rPr>
          <w:noProof/>
        </w:rPr>
        <w:t>1</w:t>
      </w:r>
      <w:r>
        <w:rPr>
          <w:noProof/>
        </w:rPr>
        <w:fldChar w:fldCharType="end"/>
      </w:r>
      <w:bookmarkEnd w:id="39"/>
      <w:r w:rsidRPr="00BE49E1">
        <w:t xml:space="preserve">. </w:t>
      </w:r>
      <w:r w:rsidR="002023F5" w:rsidRPr="00BE49E1">
        <w:t xml:space="preserve">Observations of temperature-related </w:t>
      </w:r>
      <w:r w:rsidR="0025514A" w:rsidRPr="00BE49E1">
        <w:t>illness</w:t>
      </w:r>
      <w:r w:rsidR="002023F5" w:rsidRPr="00BE49E1">
        <w:t xml:space="preserve"> in </w:t>
      </w:r>
      <w:r w:rsidR="002F5D85" w:rsidRPr="00BE49E1">
        <w:t>RECS</w:t>
      </w:r>
      <w:r w:rsidRPr="00BE49E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BE49E1"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BE49E1" w:rsidRDefault="0025514A" w:rsidP="00405503">
            <w:pPr>
              <w:pStyle w:val="Tabletext"/>
              <w:rPr>
                <w:b/>
                <w:bCs/>
              </w:rPr>
            </w:pPr>
            <w:r w:rsidRPr="00BE49E1">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BE49E1" w:rsidRDefault="002F5D85" w:rsidP="002023F5">
            <w:pPr>
              <w:pStyle w:val="Tabletext"/>
              <w:jc w:val="right"/>
              <w:rPr>
                <w:b/>
                <w:bCs/>
              </w:rPr>
            </w:pPr>
            <w:r w:rsidRPr="00BE49E1">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BE49E1" w:rsidRDefault="002F5D85" w:rsidP="002023F5">
            <w:pPr>
              <w:pStyle w:val="Tabletext"/>
              <w:jc w:val="right"/>
              <w:rPr>
                <w:b/>
                <w:bCs/>
              </w:rPr>
            </w:pPr>
            <w:r w:rsidRPr="00BE49E1">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BE49E1" w:rsidRDefault="002F5D85" w:rsidP="002023F5">
            <w:pPr>
              <w:pStyle w:val="Tabletext"/>
              <w:jc w:val="right"/>
              <w:rPr>
                <w:b/>
                <w:bCs/>
              </w:rPr>
            </w:pPr>
            <w:r w:rsidRPr="00BE49E1">
              <w:rPr>
                <w:b/>
                <w:bCs/>
              </w:rPr>
              <w:t>Total</w:t>
            </w:r>
          </w:p>
        </w:tc>
      </w:tr>
      <w:tr w:rsidR="002F5D85" w:rsidRPr="00BE49E1" w14:paraId="7299E047" w14:textId="37751A97" w:rsidTr="001372E4">
        <w:tc>
          <w:tcPr>
            <w:tcW w:w="0" w:type="auto"/>
            <w:tcBorders>
              <w:top w:val="single" w:sz="4" w:space="0" w:color="DBDBDB" w:themeColor="accent3" w:themeTint="66"/>
            </w:tcBorders>
          </w:tcPr>
          <w:p w14:paraId="04A9A1FA" w14:textId="1C9DD21E" w:rsidR="002F5D85" w:rsidRPr="00BE49E1" w:rsidRDefault="002F5D85" w:rsidP="00405503">
            <w:pPr>
              <w:pStyle w:val="Tabletext"/>
            </w:pPr>
            <w:r w:rsidRPr="00BE49E1">
              <w:t xml:space="preserve">Heat-related </w:t>
            </w:r>
          </w:p>
        </w:tc>
        <w:tc>
          <w:tcPr>
            <w:tcW w:w="0" w:type="auto"/>
            <w:tcBorders>
              <w:top w:val="single" w:sz="4" w:space="0" w:color="DBDBDB" w:themeColor="accent3" w:themeTint="66"/>
            </w:tcBorders>
          </w:tcPr>
          <w:p w14:paraId="7AB7A74B" w14:textId="6CC182C1" w:rsidR="002F5D85" w:rsidRPr="00BE49E1" w:rsidRDefault="002F5D85" w:rsidP="002023F5">
            <w:pPr>
              <w:pStyle w:val="Tabletext"/>
              <w:jc w:val="right"/>
            </w:pPr>
            <w:r w:rsidRPr="00BE49E1">
              <w:t>39</w:t>
            </w:r>
          </w:p>
        </w:tc>
        <w:tc>
          <w:tcPr>
            <w:tcW w:w="0" w:type="auto"/>
            <w:tcBorders>
              <w:top w:val="single" w:sz="4" w:space="0" w:color="DBDBDB" w:themeColor="accent3" w:themeTint="66"/>
            </w:tcBorders>
          </w:tcPr>
          <w:p w14:paraId="68CA49FB" w14:textId="02F11F8A" w:rsidR="002F5D85" w:rsidRPr="00BE49E1" w:rsidRDefault="002F5D85" w:rsidP="002023F5">
            <w:pPr>
              <w:pStyle w:val="Tabletext"/>
              <w:jc w:val="right"/>
            </w:pPr>
            <w:r w:rsidRPr="00BE49E1">
              <w:t>76</w:t>
            </w:r>
          </w:p>
        </w:tc>
        <w:tc>
          <w:tcPr>
            <w:tcW w:w="0" w:type="auto"/>
            <w:tcBorders>
              <w:top w:val="single" w:sz="4" w:space="0" w:color="DBDBDB" w:themeColor="accent3" w:themeTint="66"/>
            </w:tcBorders>
          </w:tcPr>
          <w:p w14:paraId="2289E31B" w14:textId="54C14C56" w:rsidR="002F5D85" w:rsidRPr="00BE49E1" w:rsidRDefault="002F5D85" w:rsidP="002023F5">
            <w:pPr>
              <w:pStyle w:val="Tabletext"/>
              <w:jc w:val="right"/>
            </w:pPr>
            <w:r w:rsidRPr="00BE49E1">
              <w:t>115</w:t>
            </w:r>
          </w:p>
        </w:tc>
      </w:tr>
      <w:tr w:rsidR="002F5D85" w:rsidRPr="00BE49E1" w14:paraId="40A32B66" w14:textId="1EDA4AE4" w:rsidTr="001372E4">
        <w:tc>
          <w:tcPr>
            <w:tcW w:w="0" w:type="auto"/>
          </w:tcPr>
          <w:p w14:paraId="143E03B3" w14:textId="6D9295EC" w:rsidR="002F5D85" w:rsidRPr="00BE49E1" w:rsidRDefault="002F5D85" w:rsidP="00405503">
            <w:pPr>
              <w:pStyle w:val="Tabletext"/>
            </w:pPr>
            <w:r w:rsidRPr="00BE49E1">
              <w:t xml:space="preserve">Cold-related </w:t>
            </w:r>
          </w:p>
        </w:tc>
        <w:tc>
          <w:tcPr>
            <w:tcW w:w="0" w:type="auto"/>
          </w:tcPr>
          <w:p w14:paraId="2A209FE7" w14:textId="4350DA58" w:rsidR="002F5D85" w:rsidRPr="00BE49E1" w:rsidRDefault="002F5D85" w:rsidP="002023F5">
            <w:pPr>
              <w:pStyle w:val="Tabletext"/>
              <w:jc w:val="right"/>
            </w:pPr>
            <w:r w:rsidRPr="00BE49E1">
              <w:t>54</w:t>
            </w:r>
          </w:p>
        </w:tc>
        <w:tc>
          <w:tcPr>
            <w:tcW w:w="0" w:type="auto"/>
          </w:tcPr>
          <w:p w14:paraId="1151F202" w14:textId="66A3BBC7" w:rsidR="002F5D85" w:rsidRPr="00BE49E1" w:rsidRDefault="002F5D85" w:rsidP="002023F5">
            <w:pPr>
              <w:pStyle w:val="Tabletext"/>
              <w:jc w:val="right"/>
            </w:pPr>
            <w:r w:rsidRPr="00BE49E1">
              <w:t>120</w:t>
            </w:r>
          </w:p>
        </w:tc>
        <w:tc>
          <w:tcPr>
            <w:tcW w:w="0" w:type="auto"/>
          </w:tcPr>
          <w:p w14:paraId="3777DCA1" w14:textId="391B0655" w:rsidR="002F5D85" w:rsidRPr="00BE49E1" w:rsidRDefault="002F5D85" w:rsidP="002023F5">
            <w:pPr>
              <w:pStyle w:val="Tabletext"/>
              <w:jc w:val="right"/>
            </w:pPr>
            <w:r w:rsidRPr="00BE49E1">
              <w:t>174</w:t>
            </w:r>
          </w:p>
        </w:tc>
      </w:tr>
      <w:tr w:rsidR="002F5D85" w:rsidRPr="00BE49E1" w14:paraId="010EB7D4" w14:textId="0C57D120" w:rsidTr="001372E4">
        <w:tc>
          <w:tcPr>
            <w:tcW w:w="0" w:type="auto"/>
          </w:tcPr>
          <w:p w14:paraId="4EC4B0A9" w14:textId="2B8E7473" w:rsidR="002F5D85" w:rsidRPr="00BE49E1" w:rsidRDefault="002F5D85" w:rsidP="00405503">
            <w:pPr>
              <w:pStyle w:val="Tabletext"/>
            </w:pPr>
            <w:r w:rsidRPr="00BE49E1">
              <w:t>Any temperature</w:t>
            </w:r>
          </w:p>
        </w:tc>
        <w:tc>
          <w:tcPr>
            <w:tcW w:w="0" w:type="auto"/>
          </w:tcPr>
          <w:p w14:paraId="6ABA1D9B" w14:textId="77777777" w:rsidR="002F5D85" w:rsidRPr="00BE49E1" w:rsidRDefault="002F5D85" w:rsidP="002023F5">
            <w:pPr>
              <w:pStyle w:val="Tabletext"/>
              <w:jc w:val="right"/>
            </w:pPr>
            <w:r w:rsidRPr="00BE49E1">
              <w:t>81</w:t>
            </w:r>
          </w:p>
        </w:tc>
        <w:tc>
          <w:tcPr>
            <w:tcW w:w="0" w:type="auto"/>
          </w:tcPr>
          <w:p w14:paraId="04C013B4" w14:textId="54E73DDE" w:rsidR="002F5D85" w:rsidRPr="00BE49E1" w:rsidRDefault="002F5D85" w:rsidP="002023F5">
            <w:pPr>
              <w:pStyle w:val="Tabletext"/>
              <w:jc w:val="right"/>
            </w:pPr>
            <w:r w:rsidRPr="00BE49E1">
              <w:t>171</w:t>
            </w:r>
          </w:p>
        </w:tc>
        <w:tc>
          <w:tcPr>
            <w:tcW w:w="0" w:type="auto"/>
          </w:tcPr>
          <w:p w14:paraId="1FFE7ACA" w14:textId="0751DF25" w:rsidR="002F5D85" w:rsidRPr="00BE49E1" w:rsidRDefault="002F5D85" w:rsidP="002023F5">
            <w:pPr>
              <w:pStyle w:val="Tabletext"/>
              <w:jc w:val="right"/>
            </w:pPr>
            <w:r w:rsidRPr="00BE49E1">
              <w:t>252</w:t>
            </w:r>
          </w:p>
        </w:tc>
      </w:tr>
      <w:tr w:rsidR="002F5D85" w:rsidRPr="00BE49E1" w14:paraId="2AAD9108" w14:textId="00B959C6" w:rsidTr="001372E4">
        <w:tc>
          <w:tcPr>
            <w:tcW w:w="0" w:type="auto"/>
          </w:tcPr>
          <w:p w14:paraId="2CAEDE70" w14:textId="77777777" w:rsidR="002F5D85" w:rsidRPr="00BE49E1" w:rsidRDefault="002F5D85" w:rsidP="00405503">
            <w:pPr>
              <w:pStyle w:val="Tabletext"/>
            </w:pPr>
            <w:r w:rsidRPr="00BE49E1">
              <w:t>None</w:t>
            </w:r>
          </w:p>
        </w:tc>
        <w:tc>
          <w:tcPr>
            <w:tcW w:w="0" w:type="auto"/>
          </w:tcPr>
          <w:p w14:paraId="4B983EC9" w14:textId="400C4480" w:rsidR="002F5D85" w:rsidRPr="00BE49E1" w:rsidRDefault="002F5D85" w:rsidP="002023F5">
            <w:pPr>
              <w:pStyle w:val="Tabletext"/>
              <w:spacing w:after="160"/>
              <w:jc w:val="right"/>
            </w:pPr>
            <w:r w:rsidRPr="00BE49E1">
              <w:t>5,605</w:t>
            </w:r>
          </w:p>
        </w:tc>
        <w:tc>
          <w:tcPr>
            <w:tcW w:w="0" w:type="auto"/>
          </w:tcPr>
          <w:p w14:paraId="11C1BFA7" w14:textId="76A8AD46" w:rsidR="002F5D85" w:rsidRPr="00BE49E1" w:rsidRDefault="002F5D85" w:rsidP="002023F5">
            <w:pPr>
              <w:pStyle w:val="Tabletext"/>
              <w:spacing w:after="160"/>
              <w:jc w:val="right"/>
            </w:pPr>
            <w:r w:rsidRPr="00BE49E1">
              <w:t>18,496</w:t>
            </w:r>
          </w:p>
        </w:tc>
        <w:tc>
          <w:tcPr>
            <w:tcW w:w="0" w:type="auto"/>
          </w:tcPr>
          <w:p w14:paraId="61B5B1DB" w14:textId="113F0EFC" w:rsidR="002F5D85" w:rsidRPr="00BE49E1" w:rsidRDefault="002F5D85" w:rsidP="002023F5">
            <w:pPr>
              <w:pStyle w:val="Tabletext"/>
              <w:spacing w:after="160"/>
              <w:jc w:val="right"/>
            </w:pPr>
            <w:r w:rsidRPr="00BE49E1">
              <w:t>24,101</w:t>
            </w:r>
          </w:p>
        </w:tc>
      </w:tr>
    </w:tbl>
    <w:p w14:paraId="5FA1A031" w14:textId="2602DE3E" w:rsidR="008D0432" w:rsidRPr="00BE49E1" w:rsidRDefault="008D0432" w:rsidP="008D0432">
      <w:r w:rsidRPr="00BE49E1">
        <w:t xml:space="preserve">To explore patterns in households that </w:t>
      </w:r>
      <w:r w:rsidR="00E31585">
        <w:t>reported</w:t>
      </w:r>
      <w:r w:rsidR="00E31585" w:rsidRPr="00BE49E1">
        <w:t xml:space="preserve"> </w:t>
      </w:r>
      <w:r w:rsidRPr="00BE49E1">
        <w:t xml:space="preserve">temperature-related </w:t>
      </w:r>
      <w:r w:rsidR="0025514A" w:rsidRPr="00BE49E1">
        <w:t>illness</w:t>
      </w:r>
      <w:r w:rsidRPr="00BE49E1">
        <w:t xml:space="preserve"> </w:t>
      </w:r>
      <w:r w:rsidR="00637DFD" w:rsidRPr="00BE49E1">
        <w:t>we</w:t>
      </w:r>
      <w:r w:rsidRPr="00BE49E1">
        <w:t xml:space="preserve"> </w:t>
      </w:r>
      <w:r w:rsidR="00FF282D" w:rsidRPr="00BE49E1">
        <w:t>narrowed</w:t>
      </w:r>
      <w:r w:rsidRPr="00BE49E1">
        <w:t xml:space="preserve"> the over 750 household characteristics described in the RECS dataset to </w:t>
      </w:r>
      <w:r w:rsidR="006C61B1" w:rsidRPr="00BE49E1">
        <w:t xml:space="preserve">approximately </w:t>
      </w:r>
      <w:r w:rsidR="00D46F7C" w:rsidRPr="00BE49E1">
        <w:t>25</w:t>
      </w:r>
      <w:r w:rsidR="006C61B1" w:rsidRPr="00BE49E1">
        <w:t xml:space="preserve"> </w:t>
      </w:r>
      <w:r w:rsidRPr="00BE49E1">
        <w:t>related to</w:t>
      </w:r>
      <w:r w:rsidR="00C87584" w:rsidRPr="00BE49E1">
        <w:t xml:space="preserve"> either vulnerability or exposure to extreme temperature</w:t>
      </w:r>
      <w:r w:rsidRPr="00BE49E1">
        <w:t xml:space="preserve">. These variables </w:t>
      </w:r>
      <w:r w:rsidR="000927BB" w:rsidRPr="00BE49E1">
        <w:t>fall under</w:t>
      </w:r>
      <w:r w:rsidRPr="00BE49E1">
        <w:t xml:space="preserve"> </w:t>
      </w:r>
      <w:commentRangeStart w:id="40"/>
      <w:commentRangeStart w:id="41"/>
      <w:commentRangeStart w:id="42"/>
      <w:commentRangeStart w:id="43"/>
      <w:r w:rsidR="00D02B2D" w:rsidRPr="00BE49E1">
        <w:t>3</w:t>
      </w:r>
      <w:r w:rsidRPr="00BE49E1">
        <w:t xml:space="preserve"> categories: </w:t>
      </w:r>
      <w:commentRangeStart w:id="44"/>
      <w:r w:rsidRPr="00BE49E1">
        <w:t>climate, demographic</w:t>
      </w:r>
      <w:r w:rsidR="00D02B2D" w:rsidRPr="00BE49E1">
        <w:t>s</w:t>
      </w:r>
      <w:r w:rsidRPr="00BE49E1">
        <w:t xml:space="preserve">, </w:t>
      </w:r>
      <w:r w:rsidR="00D02B2D" w:rsidRPr="00BE49E1">
        <w:t>and buildings</w:t>
      </w:r>
      <w:commentRangeEnd w:id="44"/>
      <w:r w:rsidR="00B3089D" w:rsidRPr="00BE49E1">
        <w:rPr>
          <w:rStyle w:val="CommentReference"/>
        </w:rPr>
        <w:commentReference w:id="44"/>
      </w:r>
      <w:r w:rsidR="009A532E" w:rsidRPr="00BE49E1">
        <w:t>. We describe these building and household characteristics in the subsequent sections</w:t>
      </w:r>
      <w:r w:rsidR="000927BB" w:rsidRPr="00BE49E1">
        <w:t>.</w:t>
      </w:r>
      <w:r w:rsidR="009A532E" w:rsidRPr="00BE49E1">
        <w:t xml:space="preserve"> </w:t>
      </w:r>
      <w:r w:rsidR="009A532E" w:rsidRPr="00BE49E1">
        <w:fldChar w:fldCharType="begin"/>
      </w:r>
      <w:r w:rsidR="009A532E" w:rsidRPr="00BE49E1">
        <w:instrText xml:space="preserve"> REF _Ref80686156 \h </w:instrText>
      </w:r>
      <w:r w:rsidR="00000000">
        <w:fldChar w:fldCharType="separate"/>
      </w:r>
      <w:r w:rsidR="009A532E" w:rsidRPr="00BE49E1">
        <w:fldChar w:fldCharType="end"/>
      </w:r>
      <w:r w:rsidR="009A532E" w:rsidRPr="00BE49E1">
        <w:fldChar w:fldCharType="begin"/>
      </w:r>
      <w:r w:rsidR="009A532E" w:rsidRPr="00BE49E1">
        <w:instrText xml:space="preserve"> REF _Ref77436719 \h </w:instrText>
      </w:r>
      <w:r w:rsidR="009A532E" w:rsidRPr="00BE49E1">
        <w:fldChar w:fldCharType="separate"/>
      </w:r>
      <w:r w:rsidR="009A532E" w:rsidRPr="00BE49E1">
        <w:t xml:space="preserve">Table </w:t>
      </w:r>
      <w:r w:rsidR="009A532E" w:rsidRPr="00BE49E1">
        <w:rPr>
          <w:noProof/>
        </w:rPr>
        <w:t>2</w:t>
      </w:r>
      <w:r w:rsidR="009A532E" w:rsidRPr="00BE49E1">
        <w:fldChar w:fldCharType="end"/>
      </w:r>
      <w:r w:rsidR="009A532E" w:rsidRPr="00BE49E1">
        <w:t xml:space="preserve"> provides an overall summary</w:t>
      </w:r>
      <w:r w:rsidR="00D00B11" w:rsidRPr="00BE49E1">
        <w:t xml:space="preserve"> of all input variables</w:t>
      </w:r>
      <w:commentRangeEnd w:id="40"/>
      <w:r w:rsidR="00861CEB" w:rsidRPr="00BE49E1">
        <w:rPr>
          <w:rStyle w:val="CommentReference"/>
        </w:rPr>
        <w:commentReference w:id="40"/>
      </w:r>
      <w:commentRangeEnd w:id="41"/>
      <w:r w:rsidR="00A05A40">
        <w:rPr>
          <w:rStyle w:val="CommentReference"/>
        </w:rPr>
        <w:commentReference w:id="41"/>
      </w:r>
      <w:commentRangeEnd w:id="42"/>
      <w:r w:rsidR="00E86163">
        <w:rPr>
          <w:rStyle w:val="CommentReference"/>
        </w:rPr>
        <w:commentReference w:id="42"/>
      </w:r>
      <w:commentRangeEnd w:id="43"/>
      <w:r w:rsidR="00E86163">
        <w:rPr>
          <w:rStyle w:val="CommentReference"/>
        </w:rPr>
        <w:commentReference w:id="43"/>
      </w:r>
      <w:r w:rsidR="00D46F7C" w:rsidRPr="00BE49E1">
        <w:t xml:space="preserve">. </w:t>
      </w:r>
    </w:p>
    <w:p w14:paraId="562F5CE7" w14:textId="7FEF74AB" w:rsidR="0056216C" w:rsidRPr="00BE49E1" w:rsidRDefault="0056216C" w:rsidP="008D0432">
      <w:r w:rsidRPr="00BE49E1">
        <w:t>By default, the RECS dataset encodes all variables as numerical quantities. We retained the numerical values for truly numerical household characteristics like construction age</w:t>
      </w:r>
      <w:r w:rsidR="000B342D" w:rsidRPr="00BE49E1">
        <w:t xml:space="preserve">. We </w:t>
      </w:r>
      <w:r w:rsidR="00907E6B">
        <w:t xml:space="preserve">retained </w:t>
      </w:r>
      <w:r w:rsidR="001B5109">
        <w:t xml:space="preserve">the </w:t>
      </w:r>
      <w:r w:rsidR="00907E6B">
        <w:t>numerical values for</w:t>
      </w:r>
      <w:r w:rsidR="000B342D" w:rsidRPr="00BE49E1">
        <w:t xml:space="preserve"> </w:t>
      </w:r>
      <w:r w:rsidRPr="00BE49E1">
        <w:t xml:space="preserve">ordinal </w:t>
      </w:r>
      <w:r w:rsidR="00907E6B">
        <w:t xml:space="preserve">categorial </w:t>
      </w:r>
      <w:r w:rsidRPr="00BE49E1">
        <w:t>data</w:t>
      </w:r>
      <w:r w:rsidR="001B5109">
        <w:t>, meaning there is an ordering of the categories,</w:t>
      </w:r>
      <w:r w:rsidRPr="00BE49E1">
        <w:t xml:space="preserve"> such as the level of insulation</w:t>
      </w:r>
      <w:r w:rsidR="00907E6B">
        <w:t xml:space="preserve"> or frequency of draft. We transformed non-ordinal categorical variables like race and ethnicity into dummy variables. Other </w:t>
      </w:r>
      <w:r w:rsidRPr="00BE49E1">
        <w:t>variables</w:t>
      </w:r>
      <w:r w:rsidR="00907E6B">
        <w:t xml:space="preserve"> are binary </w:t>
      </w:r>
      <w:r w:rsidRPr="00BE49E1">
        <w:t>such as</w:t>
      </w:r>
      <w:r w:rsidR="00907E6B">
        <w:t xml:space="preserve"> the</w:t>
      </w:r>
      <w:r w:rsidRPr="00BE49E1">
        <w:t xml:space="preserve"> presence of back-up generator or on-site solar.</w:t>
      </w:r>
      <w:r w:rsidR="00907E6B">
        <w:t xml:space="preserve"> </w:t>
      </w:r>
      <w:r w:rsidRPr="00BE49E1">
        <w:t xml:space="preserve"> We also derived new variables of interest such as poverty, which combines the number of household members with income level and thermal mass, which combines insulation level </w:t>
      </w:r>
      <w:r w:rsidR="0093081B">
        <w:t>with</w:t>
      </w:r>
      <w:r w:rsidR="0093081B" w:rsidRPr="00BE49E1">
        <w:t xml:space="preserve"> </w:t>
      </w:r>
      <w:r w:rsidRPr="00BE49E1">
        <w:t xml:space="preserve">exterior wall or roof material. </w:t>
      </w:r>
    </w:p>
    <w:p w14:paraId="30F64462" w14:textId="096F5F26" w:rsidR="009A532E" w:rsidRPr="00BE49E1" w:rsidRDefault="009A532E" w:rsidP="009A532E">
      <w:pPr>
        <w:pStyle w:val="Heading3List"/>
      </w:pPr>
      <w:r w:rsidRPr="00BE49E1">
        <w:t>Climate</w:t>
      </w:r>
    </w:p>
    <w:p w14:paraId="568B7228" w14:textId="07D284ED" w:rsidR="008D0432" w:rsidRPr="00BE49E1" w:rsidRDefault="00232F02" w:rsidP="008D0432">
      <w:r w:rsidRPr="00BE49E1">
        <w:t>Ground s</w:t>
      </w:r>
      <w:r w:rsidR="008D0432" w:rsidRPr="00BE49E1">
        <w:t xml:space="preserve">urface temperature is a climatic variable often reported in HVI </w:t>
      </w:r>
      <w:r w:rsidR="008D0432" w:rsidRPr="00BE49E1">
        <w:fldChar w:fldCharType="begin"/>
      </w:r>
      <w:r w:rsidR="00351C61" w:rsidRPr="00BE49E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because it represents </w:t>
      </w:r>
      <w:r w:rsidR="00392DD7" w:rsidRPr="00BE49E1">
        <w:t xml:space="preserve">local </w:t>
      </w:r>
      <w:r w:rsidR="008D0432" w:rsidRPr="00BE49E1">
        <w:t xml:space="preserve">exposure to </w:t>
      </w:r>
      <w:r w:rsidR="00D02B2D" w:rsidRPr="00BE49E1">
        <w:t>extreme</w:t>
      </w:r>
      <w:r w:rsidR="008D0432" w:rsidRPr="00BE49E1">
        <w:t xml:space="preserve"> temperatures. Due to the EIA’s objective to forecast energy </w:t>
      </w:r>
      <w:commentRangeStart w:id="45"/>
      <w:commentRangeStart w:id="46"/>
      <w:r w:rsidR="008D0432" w:rsidRPr="00BE49E1">
        <w:t xml:space="preserve">demand, climatic variables in RECS are oriented towards HVAC system </w:t>
      </w:r>
      <w:r w:rsidR="000516FC" w:rsidRPr="00BE49E1">
        <w:t>operation</w:t>
      </w:r>
      <w:r w:rsidR="008D0432" w:rsidRPr="00BE49E1">
        <w:t>, such as cooling and heating design-temperature</w:t>
      </w:r>
      <w:r w:rsidR="00A3161A" w:rsidRPr="00BE49E1">
        <w:t>s</w:t>
      </w:r>
      <w:r w:rsidR="00D27842">
        <w:t>, cooling degree days (CDD), and heating degree days (HDD)</w:t>
      </w:r>
      <w:r w:rsidR="00323243" w:rsidRPr="00BE49E1">
        <w:t xml:space="preserve">. </w:t>
      </w:r>
      <w:commentRangeEnd w:id="45"/>
      <w:r w:rsidR="00DA7ECC" w:rsidRPr="00BE49E1">
        <w:rPr>
          <w:rStyle w:val="CommentReference"/>
        </w:rPr>
        <w:commentReference w:id="45"/>
      </w:r>
      <w:commentRangeEnd w:id="46"/>
      <w:r w:rsidR="00FE12B6" w:rsidRPr="00BE49E1">
        <w:rPr>
          <w:rStyle w:val="CommentReference"/>
        </w:rPr>
        <w:commentReference w:id="46"/>
      </w:r>
      <w:r w:rsidR="006C211F">
        <w:t>These are derived as the weighted average of nearby weather stations with similar altitude</w:t>
      </w:r>
      <w:r w:rsidR="00D27842">
        <w:t xml:space="preserve"> </w:t>
      </w:r>
      <w:r w:rsidR="00D27842">
        <w:fldChar w:fldCharType="begin"/>
      </w:r>
      <w:r w:rsidR="00D27842">
        <w:instrText xml:space="preserve"> ADDIN ZOTERO_ITEM CSL_CITATION {"citationID":"IJPW5GKA","properties":{"formattedCitation":"(EIA 2020)","plainCitation":"(EIA 2020)","noteIndex":0},"citationItems":[{"id":1683,"uris":["http://zotero.org/users/4259226/items/RPI2797Y"],"itemData":{"id":1683,"type":"report","event-place":"Washington,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00D27842">
        <w:fldChar w:fldCharType="separate"/>
      </w:r>
      <w:r w:rsidR="00D27842">
        <w:rPr>
          <w:noProof/>
        </w:rPr>
        <w:t xml:space="preserve">(EIA </w:t>
      </w:r>
      <w:r w:rsidR="00D27842">
        <w:rPr>
          <w:noProof/>
        </w:rPr>
        <w:lastRenderedPageBreak/>
        <w:t>2020)</w:t>
      </w:r>
      <w:r w:rsidR="00D27842">
        <w:fldChar w:fldCharType="end"/>
      </w:r>
      <w:r w:rsidR="006C211F">
        <w:t>.</w:t>
      </w:r>
      <w:r w:rsidR="00D27842">
        <w:t xml:space="preserve"> We chose to use cooling and heating design temperature</w:t>
      </w:r>
      <w:r w:rsidR="0089296A">
        <w:t>s</w:t>
      </w:r>
      <w:r w:rsidR="00D27842">
        <w:t xml:space="preserve"> because </w:t>
      </w:r>
      <w:r w:rsidR="0089296A">
        <w:t>they</w:t>
      </w:r>
      <w:r w:rsidR="004935C2">
        <w:t xml:space="preserve"> </w:t>
      </w:r>
      <w:r w:rsidR="00D27842">
        <w:t xml:space="preserve">align with HVAC system capacity. </w:t>
      </w:r>
    </w:p>
    <w:p w14:paraId="62DE423B" w14:textId="5063B30A" w:rsidR="009A532E" w:rsidRPr="00BE49E1" w:rsidRDefault="009A532E" w:rsidP="009A532E">
      <w:pPr>
        <w:pStyle w:val="Heading3List"/>
      </w:pPr>
      <w:r w:rsidRPr="00BE49E1">
        <w:t>Demographic</w:t>
      </w:r>
      <w:r w:rsidR="002833A0" w:rsidRPr="00BE49E1">
        <w:t>s</w:t>
      </w:r>
    </w:p>
    <w:p w14:paraId="36C70D4F" w14:textId="3BFD5290" w:rsidR="0056216C" w:rsidRPr="00BE49E1" w:rsidRDefault="00DA7ECC" w:rsidP="0056216C">
      <w:commentRangeStart w:id="47"/>
      <w:commentRangeStart w:id="48"/>
      <w:commentRangeStart w:id="49"/>
      <w:r w:rsidRPr="00BE49E1">
        <w:t>E</w:t>
      </w:r>
      <w:r w:rsidR="008D0432" w:rsidRPr="00BE49E1">
        <w:t xml:space="preserve">pidemiological studies have investigated the </w:t>
      </w:r>
      <w:r w:rsidR="00216B35">
        <w:t>correlation</w:t>
      </w:r>
      <w:r w:rsidR="00216B35" w:rsidRPr="00BE49E1">
        <w:t xml:space="preserve"> </w:t>
      </w:r>
      <w:r w:rsidR="008D0432" w:rsidRPr="00BE49E1">
        <w:t xml:space="preserve">between </w:t>
      </w:r>
      <w:r w:rsidR="009C5340" w:rsidRPr="00BE49E1">
        <w:t xml:space="preserve">different </w:t>
      </w:r>
      <w:r w:rsidR="008D0432" w:rsidRPr="00BE49E1">
        <w:t xml:space="preserve">demographic and socioeconomic variables on heat-related mortality. </w:t>
      </w:r>
      <w:r w:rsidRPr="00BE49E1">
        <w:t>E</w:t>
      </w:r>
      <w:r w:rsidR="008D0432" w:rsidRPr="00BE49E1">
        <w:t xml:space="preserve">lderly age </w:t>
      </w:r>
      <w:r w:rsidRPr="00BE49E1">
        <w:t xml:space="preserve">is a </w:t>
      </w:r>
      <w:r w:rsidR="008D0432" w:rsidRPr="00BE49E1">
        <w:t xml:space="preserve">vulnerability factor, but there is some ambiguity around the cut-off for higher risk: 60, 65, 70, or 75 </w:t>
      </w:r>
      <w:r w:rsidR="008D0432" w:rsidRPr="00BE49E1">
        <w:fldChar w:fldCharType="begin"/>
      </w:r>
      <w:r w:rsidR="00351C61" w:rsidRPr="00BE49E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BE49E1">
        <w:fldChar w:fldCharType="separate"/>
      </w:r>
      <w:r w:rsidR="008D0432" w:rsidRPr="00BE49E1">
        <w:rPr>
          <w:rFonts w:cs="Times New Roman"/>
          <w:szCs w:val="24"/>
        </w:rPr>
        <w:t>(Applegate et al. 1981; O’Neill, Zanobetti, and Schwartz 2003; Ballester et al. 1997; Centers for Disease Control and Prevention (CDC) 1995; Conti et al. 2005)</w:t>
      </w:r>
      <w:r w:rsidR="008D0432" w:rsidRPr="00BE49E1">
        <w:fldChar w:fldCharType="end"/>
      </w:r>
      <w:r w:rsidR="008D0432" w:rsidRPr="00BE49E1">
        <w:t xml:space="preserve">. The elderly may be more likely to have co-morbidities and take medication that affect </w:t>
      </w:r>
      <w:r w:rsidR="00216B35" w:rsidRPr="00BE49E1">
        <w:t>thermal perception</w:t>
      </w:r>
      <w:r w:rsidRPr="00BE49E1">
        <w:t xml:space="preserve"> and regulation</w:t>
      </w:r>
      <w:r w:rsidR="008D0432" w:rsidRPr="00BE49E1">
        <w:t xml:space="preserve">. They also may have limited mobility to access cooling centers or limit AC usage due to fixed income. </w:t>
      </w:r>
      <w:r w:rsidR="00803D08" w:rsidRPr="00BE49E1">
        <w:t>Economic conditions</w:t>
      </w:r>
      <w:r w:rsidR="008D0432" w:rsidRPr="00BE49E1">
        <w:t xml:space="preserve"> and heat-related mortality</w:t>
      </w:r>
      <w:r w:rsidR="00803D08" w:rsidRPr="00BE49E1">
        <w:t xml:space="preserve"> are related. The economic situation was</w:t>
      </w:r>
      <w:r w:rsidR="008D0432" w:rsidRPr="00BE49E1">
        <w:t xml:space="preserve"> measured by poverty </w:t>
      </w:r>
      <w:r w:rsidR="008D0432" w:rsidRPr="00BE49E1">
        <w:fldChar w:fldCharType="begin"/>
      </w:r>
      <w:r w:rsidR="00351C61" w:rsidRPr="00BE49E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BE49E1">
        <w:fldChar w:fldCharType="separate"/>
      </w:r>
      <w:r w:rsidR="008D0432" w:rsidRPr="00BE49E1">
        <w:t>(Naughton et al. 2002; Curriero et al. 2002)</w:t>
      </w:r>
      <w:r w:rsidR="008D0432" w:rsidRPr="00BE49E1">
        <w:fldChar w:fldCharType="end"/>
      </w:r>
      <w:r w:rsidR="008D0432" w:rsidRPr="00BE49E1">
        <w:t xml:space="preserve">, unemployment </w:t>
      </w:r>
      <w:r w:rsidR="008D0432" w:rsidRPr="00BE49E1">
        <w:fldChar w:fldCharType="begin"/>
      </w:r>
      <w:r w:rsidR="00351C61" w:rsidRPr="00BE49E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BE49E1">
        <w:fldChar w:fldCharType="separate"/>
      </w:r>
      <w:r w:rsidR="008D0432" w:rsidRPr="00BE49E1">
        <w:t>(Nayak et al. 2018)</w:t>
      </w:r>
      <w:r w:rsidR="008D0432" w:rsidRPr="00BE49E1">
        <w:fldChar w:fldCharType="end"/>
      </w:r>
      <w:r w:rsidR="008D0432" w:rsidRPr="00BE49E1">
        <w:t xml:space="preserve">, renter status </w:t>
      </w:r>
      <w:r w:rsidR="008D0432" w:rsidRPr="00BE49E1">
        <w:fldChar w:fldCharType="begin"/>
      </w:r>
      <w:r w:rsidR="00351C61" w:rsidRPr="00BE49E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(Uejio et al. 2011; Wright et al. 2020)</w:t>
      </w:r>
      <w:r w:rsidR="008D0432" w:rsidRPr="00BE49E1">
        <w:fldChar w:fldCharType="end"/>
      </w:r>
      <w:r w:rsidR="008D0432" w:rsidRPr="00BE49E1">
        <w:t xml:space="preserve">, and utility payment </w:t>
      </w:r>
      <w:r w:rsidR="008D0432" w:rsidRPr="00BE49E1">
        <w:fldChar w:fldCharType="begin"/>
      </w:r>
      <w:r w:rsidR="00351C61" w:rsidRPr="00BE49E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(Wright et al. 2020)</w:t>
      </w:r>
      <w:r w:rsidR="008D0432" w:rsidRPr="00BE49E1">
        <w:fldChar w:fldCharType="end"/>
      </w:r>
      <w:r w:rsidR="008D0432" w:rsidRPr="00BE49E1">
        <w:t xml:space="preserve">. Klinenberg’s sociological analysis of the 1995 Chicago heat wave found a higher risk of death in individuals with limited social connections such as </w:t>
      </w:r>
      <w:r w:rsidR="009C5340" w:rsidRPr="00BE49E1">
        <w:t xml:space="preserve">those </w:t>
      </w:r>
      <w:r w:rsidR="008D0432" w:rsidRPr="00BE49E1">
        <w:t xml:space="preserve">living alone </w:t>
      </w:r>
      <w:r w:rsidR="008D0432" w:rsidRPr="00BE49E1">
        <w:fldChar w:fldCharType="begin"/>
      </w:r>
      <w:r w:rsidR="00351C61" w:rsidRPr="00BE49E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BE49E1">
        <w:fldChar w:fldCharType="separate"/>
      </w:r>
      <w:r w:rsidR="008D0432" w:rsidRPr="00BE49E1">
        <w:t>(Klinenberg 2015)</w:t>
      </w:r>
      <w:r w:rsidR="008D0432" w:rsidRPr="00BE49E1">
        <w:fldChar w:fldCharType="end"/>
      </w:r>
      <w:r w:rsidR="008D0432" w:rsidRPr="00BE49E1">
        <w:t xml:space="preserve">. </w:t>
      </w:r>
      <w:r w:rsidR="009C5340" w:rsidRPr="00BE49E1">
        <w:t>These individuals may be at higher risk of not being checked on regularly during a heat emergency</w:t>
      </w:r>
      <w:r w:rsidR="00803D08" w:rsidRPr="00BE49E1">
        <w:t xml:space="preserve"> and they may have less help in coping with heat</w:t>
      </w:r>
      <w:r w:rsidR="009C5340" w:rsidRPr="00BE49E1">
        <w:t xml:space="preserve">. </w:t>
      </w:r>
      <w:r w:rsidR="008D0432" w:rsidRPr="00BE49E1">
        <w:t xml:space="preserve">On the other hand large households (7+ members) may </w:t>
      </w:r>
      <w:r w:rsidR="002833A0" w:rsidRPr="00BE49E1">
        <w:t xml:space="preserve">also </w:t>
      </w:r>
      <w:r w:rsidR="008D0432" w:rsidRPr="00BE49E1">
        <w:t xml:space="preserve">have elevated heat mortality risk </w:t>
      </w:r>
      <w:r w:rsidR="008D0432" w:rsidRPr="00BE49E1">
        <w:fldChar w:fldCharType="begin"/>
      </w:r>
      <w:r w:rsidR="00351C61" w:rsidRPr="00BE49E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The impact of race and ethnicity on heat-related mortality is mixed, with some studies finding a higher risk for African Americans or non-white racial and ethnic groups </w:t>
      </w:r>
      <w:r w:rsidR="008D0432" w:rsidRPr="00BE49E1">
        <w:fldChar w:fldCharType="begin"/>
      </w:r>
      <w:r w:rsidR="00351C61" w:rsidRPr="00BE49E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BE49E1">
        <w:fldChar w:fldCharType="separate"/>
      </w:r>
      <w:r w:rsidR="008D0432" w:rsidRPr="00BE49E1">
        <w:rPr>
          <w:rFonts w:cs="Times New Roman"/>
          <w:szCs w:val="24"/>
        </w:rPr>
        <w:t>(O’Neill, Zanobetti, and Schwartz 2005; Schwartz 2005)</w:t>
      </w:r>
      <w:r w:rsidR="008D0432" w:rsidRPr="00BE49E1">
        <w:fldChar w:fldCharType="end"/>
      </w:r>
      <w:r w:rsidR="008D0432" w:rsidRPr="00BE49E1">
        <w:t xml:space="preserve">. </w:t>
      </w:r>
      <w:bookmarkStart w:id="50" w:name="_Ref77436719"/>
      <w:bookmarkStart w:id="51" w:name="_Ref151582921"/>
      <w:commentRangeEnd w:id="47"/>
      <w:r w:rsidR="00803D08" w:rsidRPr="00BE49E1">
        <w:rPr>
          <w:rStyle w:val="CommentReference"/>
        </w:rPr>
        <w:commentReference w:id="47"/>
      </w:r>
      <w:commentRangeEnd w:id="48"/>
      <w:r w:rsidR="00FE12B6" w:rsidRPr="00BE49E1">
        <w:rPr>
          <w:rStyle w:val="CommentReference"/>
        </w:rPr>
        <w:commentReference w:id="48"/>
      </w:r>
      <w:commentRangeEnd w:id="49"/>
      <w:r w:rsidR="00CD39E1">
        <w:rPr>
          <w:rStyle w:val="CommentReference"/>
        </w:rPr>
        <w:commentReference w:id="49"/>
      </w:r>
    </w:p>
    <w:p w14:paraId="3767D6B5" w14:textId="510CC1EE" w:rsidR="001076D9" w:rsidRPr="00BE49E1" w:rsidRDefault="001076D9" w:rsidP="001076D9">
      <w:pPr>
        <w:pStyle w:val="Figurecaption"/>
      </w:pPr>
      <w:commentRangeStart w:id="52"/>
      <w:commentRangeStart w:id="53"/>
      <w:commentRangeStart w:id="54"/>
      <w:r w:rsidRPr="00BE49E1">
        <w:t xml:space="preserve">Table </w:t>
      </w:r>
      <w:r>
        <w:fldChar w:fldCharType="begin"/>
      </w:r>
      <w:r>
        <w:instrText xml:space="preserve"> SEQ Table \* ARABIC </w:instrText>
      </w:r>
      <w:r>
        <w:fldChar w:fldCharType="separate"/>
      </w:r>
      <w:r w:rsidR="00C41E03" w:rsidRPr="00BE49E1">
        <w:rPr>
          <w:noProof/>
        </w:rPr>
        <w:t>2</w:t>
      </w:r>
      <w:r>
        <w:rPr>
          <w:noProof/>
        </w:rPr>
        <w:fldChar w:fldCharType="end"/>
      </w:r>
      <w:commentRangeEnd w:id="52"/>
      <w:r w:rsidR="00471507" w:rsidRPr="00BE49E1">
        <w:rPr>
          <w:rStyle w:val="CommentReference"/>
        </w:rPr>
        <w:commentReference w:id="52"/>
      </w:r>
      <w:commentRangeEnd w:id="53"/>
      <w:r w:rsidR="00861CEB" w:rsidRPr="00BE49E1">
        <w:rPr>
          <w:rStyle w:val="CommentReference"/>
        </w:rPr>
        <w:commentReference w:id="53"/>
      </w:r>
      <w:commentRangeEnd w:id="54"/>
      <w:r w:rsidR="00323DFC">
        <w:rPr>
          <w:rStyle w:val="CommentReference"/>
        </w:rPr>
        <w:commentReference w:id="54"/>
      </w:r>
      <w:r w:rsidRPr="00BE49E1">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1926"/>
        <w:gridCol w:w="4701"/>
        <w:gridCol w:w="787"/>
      </w:tblGrid>
      <w:tr w:rsidR="002833A0" w:rsidRPr="00BE49E1" w14:paraId="5F245EEB" w14:textId="77777777" w:rsidTr="004935C2">
        <w:trPr>
          <w:tblHeader/>
        </w:trPr>
        <w:tc>
          <w:tcPr>
            <w:tcW w:w="1946" w:type="dxa"/>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2833A0" w:rsidRPr="00BE49E1" w:rsidRDefault="002833A0" w:rsidP="00E86163">
            <w:pPr>
              <w:pStyle w:val="Tabletext"/>
              <w:rPr>
                <w:b/>
                <w:bCs/>
                <w:sz w:val="20"/>
                <w:szCs w:val="20"/>
              </w:rPr>
            </w:pPr>
            <w:r w:rsidRPr="00BE49E1">
              <w:rPr>
                <w:b/>
                <w:bCs/>
                <w:sz w:val="20"/>
                <w:szCs w:val="20"/>
              </w:rPr>
              <w:t>Category</w:t>
            </w:r>
          </w:p>
        </w:tc>
        <w:tc>
          <w:tcPr>
            <w:tcW w:w="1926" w:type="dxa"/>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2833A0" w:rsidRPr="00BE49E1" w:rsidRDefault="002833A0" w:rsidP="00E86163">
            <w:pPr>
              <w:pStyle w:val="Tabletext"/>
              <w:rPr>
                <w:b/>
                <w:bCs/>
                <w:sz w:val="20"/>
                <w:szCs w:val="20"/>
              </w:rPr>
            </w:pPr>
            <w:r w:rsidRPr="00BE49E1">
              <w:rPr>
                <w:b/>
                <w:bCs/>
                <w:sz w:val="20"/>
                <w:szCs w:val="20"/>
              </w:rPr>
              <w:t>Variable</w:t>
            </w:r>
          </w:p>
        </w:tc>
        <w:tc>
          <w:tcPr>
            <w:tcW w:w="4701" w:type="dxa"/>
            <w:tcBorders>
              <w:top w:val="single" w:sz="4" w:space="0" w:color="DBDBDB" w:themeColor="accent3" w:themeTint="66"/>
              <w:bottom w:val="single" w:sz="4" w:space="0" w:color="DBDBDB" w:themeColor="accent3" w:themeTint="66"/>
            </w:tcBorders>
            <w:vAlign w:val="center"/>
          </w:tcPr>
          <w:p w14:paraId="551819D5" w14:textId="77777777" w:rsidR="002833A0" w:rsidRPr="00BE49E1" w:rsidRDefault="002833A0" w:rsidP="00E86163">
            <w:pPr>
              <w:pStyle w:val="Tabletext"/>
              <w:rPr>
                <w:b/>
                <w:bCs/>
                <w:sz w:val="20"/>
                <w:szCs w:val="20"/>
              </w:rPr>
            </w:pPr>
            <w:r w:rsidRPr="00BE49E1">
              <w:rPr>
                <w:b/>
                <w:bCs/>
                <w:sz w:val="20"/>
                <w:szCs w:val="20"/>
              </w:rPr>
              <w:t>Variable description</w:t>
            </w:r>
          </w:p>
        </w:tc>
        <w:tc>
          <w:tcPr>
            <w:tcW w:w="787"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2833A0" w:rsidRPr="00BE49E1" w:rsidRDefault="002833A0" w:rsidP="00E86163">
            <w:pPr>
              <w:pStyle w:val="Tabletext"/>
              <w:rPr>
                <w:b/>
                <w:bCs/>
                <w:sz w:val="20"/>
                <w:szCs w:val="20"/>
                <w:vertAlign w:val="superscript"/>
              </w:rPr>
            </w:pPr>
            <w:r w:rsidRPr="00BE49E1">
              <w:rPr>
                <w:b/>
                <w:bCs/>
                <w:sz w:val="20"/>
                <w:szCs w:val="20"/>
              </w:rPr>
              <w:t xml:space="preserve">Type </w:t>
            </w:r>
            <w:r w:rsidRPr="00BE49E1">
              <w:rPr>
                <w:b/>
                <w:bCs/>
                <w:sz w:val="20"/>
                <w:szCs w:val="20"/>
                <w:vertAlign w:val="superscript"/>
              </w:rPr>
              <w:t>a</w:t>
            </w:r>
          </w:p>
        </w:tc>
      </w:tr>
      <w:tr w:rsidR="002833A0" w:rsidRPr="00BE49E1" w14:paraId="03C9337D" w14:textId="77777777" w:rsidTr="004935C2">
        <w:tc>
          <w:tcPr>
            <w:tcW w:w="1946" w:type="dxa"/>
            <w:vMerge w:val="restart"/>
            <w:tcBorders>
              <w:top w:val="single" w:sz="4" w:space="0" w:color="DBDBDB" w:themeColor="accent3" w:themeTint="66"/>
              <w:bottom w:val="single" w:sz="4" w:space="0" w:color="BFBFBF" w:themeColor="background1" w:themeShade="BF"/>
            </w:tcBorders>
          </w:tcPr>
          <w:p w14:paraId="115A4AD8" w14:textId="77777777" w:rsidR="002833A0" w:rsidRPr="00BE49E1" w:rsidRDefault="002833A0" w:rsidP="00E86163">
            <w:pPr>
              <w:pStyle w:val="Tabletext"/>
              <w:rPr>
                <w:sz w:val="20"/>
                <w:szCs w:val="20"/>
              </w:rPr>
            </w:pPr>
            <w:r w:rsidRPr="00BE49E1">
              <w:rPr>
                <w:sz w:val="20"/>
                <w:szCs w:val="20"/>
              </w:rPr>
              <w:t>Climate</w:t>
            </w:r>
          </w:p>
        </w:tc>
        <w:tc>
          <w:tcPr>
            <w:tcW w:w="1926" w:type="dxa"/>
            <w:tcBorders>
              <w:top w:val="single" w:sz="4" w:space="0" w:color="DBDBDB" w:themeColor="accent3" w:themeTint="66"/>
            </w:tcBorders>
          </w:tcPr>
          <w:p w14:paraId="4FF60268" w14:textId="77777777" w:rsidR="002833A0" w:rsidRPr="00BE49E1" w:rsidRDefault="002833A0" w:rsidP="00E86163">
            <w:pPr>
              <w:pStyle w:val="Tabletext"/>
              <w:rPr>
                <w:sz w:val="20"/>
                <w:szCs w:val="20"/>
              </w:rPr>
            </w:pPr>
            <w:r w:rsidRPr="00BE49E1">
              <w:rPr>
                <w:sz w:val="20"/>
                <w:szCs w:val="20"/>
              </w:rPr>
              <w:t>Cooling design temperature</w:t>
            </w:r>
          </w:p>
        </w:tc>
        <w:tc>
          <w:tcPr>
            <w:tcW w:w="4701" w:type="dxa"/>
            <w:tcBorders>
              <w:top w:val="single" w:sz="4" w:space="0" w:color="DBDBDB" w:themeColor="accent3" w:themeTint="66"/>
            </w:tcBorders>
          </w:tcPr>
          <w:p w14:paraId="2BC723A1" w14:textId="5EB8ECB9"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1% of the time</w:t>
            </w:r>
          </w:p>
        </w:tc>
        <w:tc>
          <w:tcPr>
            <w:tcW w:w="787" w:type="dxa"/>
            <w:tcBorders>
              <w:top w:val="single" w:sz="4" w:space="0" w:color="DBDBDB" w:themeColor="accent3" w:themeTint="66"/>
            </w:tcBorders>
          </w:tcPr>
          <w:p w14:paraId="11AE94C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02792949" w14:textId="77777777" w:rsidTr="004935C2">
        <w:tc>
          <w:tcPr>
            <w:tcW w:w="1946" w:type="dxa"/>
            <w:vMerge/>
            <w:tcBorders>
              <w:top w:val="single" w:sz="4" w:space="0" w:color="BFBFBF" w:themeColor="background1" w:themeShade="BF"/>
              <w:bottom w:val="single" w:sz="4" w:space="0" w:color="BFBFBF" w:themeColor="background1" w:themeShade="BF"/>
            </w:tcBorders>
          </w:tcPr>
          <w:p w14:paraId="58C8F4FC" w14:textId="77777777" w:rsidR="002833A0" w:rsidRPr="00BE49E1" w:rsidRDefault="002833A0" w:rsidP="00E86163">
            <w:pPr>
              <w:pStyle w:val="Tabletext"/>
              <w:rPr>
                <w:sz w:val="20"/>
                <w:szCs w:val="20"/>
              </w:rPr>
            </w:pPr>
          </w:p>
        </w:tc>
        <w:tc>
          <w:tcPr>
            <w:tcW w:w="1926" w:type="dxa"/>
            <w:tcBorders>
              <w:bottom w:val="single" w:sz="4" w:space="0" w:color="BFBFBF" w:themeColor="background1" w:themeShade="BF"/>
            </w:tcBorders>
          </w:tcPr>
          <w:p w14:paraId="306B58B1" w14:textId="77777777" w:rsidR="002833A0" w:rsidRPr="00BE49E1" w:rsidRDefault="002833A0" w:rsidP="00E86163">
            <w:pPr>
              <w:pStyle w:val="Tabletext"/>
              <w:rPr>
                <w:sz w:val="20"/>
                <w:szCs w:val="20"/>
              </w:rPr>
            </w:pPr>
            <w:r w:rsidRPr="00BE49E1">
              <w:rPr>
                <w:sz w:val="20"/>
                <w:szCs w:val="20"/>
              </w:rPr>
              <w:t>Heating design temperature</w:t>
            </w:r>
          </w:p>
        </w:tc>
        <w:tc>
          <w:tcPr>
            <w:tcW w:w="4701" w:type="dxa"/>
            <w:tcBorders>
              <w:bottom w:val="single" w:sz="4" w:space="0" w:color="BFBFBF" w:themeColor="background1" w:themeShade="BF"/>
            </w:tcBorders>
          </w:tcPr>
          <w:p w14:paraId="21363C6B" w14:textId="46833A01"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99% of the time</w:t>
            </w:r>
          </w:p>
        </w:tc>
        <w:tc>
          <w:tcPr>
            <w:tcW w:w="787" w:type="dxa"/>
            <w:tcBorders>
              <w:bottom w:val="single" w:sz="4" w:space="0" w:color="BFBFBF" w:themeColor="background1" w:themeShade="BF"/>
            </w:tcBorders>
          </w:tcPr>
          <w:p w14:paraId="38B89E9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E597E4B" w14:textId="77777777" w:rsidTr="004935C2">
        <w:tc>
          <w:tcPr>
            <w:tcW w:w="1946" w:type="dxa"/>
            <w:vMerge w:val="restart"/>
            <w:tcBorders>
              <w:top w:val="single" w:sz="4" w:space="0" w:color="BFBFBF" w:themeColor="background1" w:themeShade="BF"/>
            </w:tcBorders>
          </w:tcPr>
          <w:p w14:paraId="7D31798E" w14:textId="3569EDC1" w:rsidR="002833A0" w:rsidRPr="00BE49E1" w:rsidRDefault="002833A0" w:rsidP="00E86163">
            <w:pPr>
              <w:pStyle w:val="Tabletext"/>
              <w:rPr>
                <w:sz w:val="20"/>
                <w:szCs w:val="20"/>
              </w:rPr>
            </w:pPr>
            <w:r w:rsidRPr="00BE49E1">
              <w:rPr>
                <w:sz w:val="20"/>
                <w:szCs w:val="20"/>
              </w:rPr>
              <w:t>Demographic</w:t>
            </w:r>
          </w:p>
        </w:tc>
        <w:tc>
          <w:tcPr>
            <w:tcW w:w="1926" w:type="dxa"/>
            <w:tcBorders>
              <w:top w:val="single" w:sz="4" w:space="0" w:color="BFBFBF" w:themeColor="background1" w:themeShade="BF"/>
            </w:tcBorders>
          </w:tcPr>
          <w:p w14:paraId="6E114AF3" w14:textId="33DA9118" w:rsidR="002833A0" w:rsidRPr="00BE49E1" w:rsidRDefault="00DE6322" w:rsidP="00E86163">
            <w:pPr>
              <w:pStyle w:val="Tabletext"/>
              <w:rPr>
                <w:sz w:val="20"/>
                <w:szCs w:val="20"/>
              </w:rPr>
            </w:pPr>
            <w:r>
              <w:rPr>
                <w:sz w:val="20"/>
                <w:szCs w:val="20"/>
              </w:rPr>
              <w:t>White race</w:t>
            </w:r>
          </w:p>
        </w:tc>
        <w:tc>
          <w:tcPr>
            <w:tcW w:w="4701" w:type="dxa"/>
            <w:tcBorders>
              <w:top w:val="single" w:sz="4" w:space="0" w:color="BFBFBF" w:themeColor="background1" w:themeShade="BF"/>
            </w:tcBorders>
          </w:tcPr>
          <w:p w14:paraId="2875418B" w14:textId="2CE9A848" w:rsidR="002833A0" w:rsidRPr="00BE49E1" w:rsidRDefault="002833A0" w:rsidP="00E86163">
            <w:pPr>
              <w:pStyle w:val="Tabletext"/>
              <w:rPr>
                <w:sz w:val="20"/>
                <w:szCs w:val="20"/>
              </w:rPr>
            </w:pPr>
            <w:r w:rsidRPr="00BE49E1">
              <w:rPr>
                <w:sz w:val="20"/>
                <w:szCs w:val="20"/>
              </w:rPr>
              <w:t xml:space="preserve">Householder (respondent) race is </w:t>
            </w:r>
            <w:r w:rsidR="00DE6322">
              <w:rPr>
                <w:sz w:val="20"/>
                <w:szCs w:val="20"/>
              </w:rPr>
              <w:t>white</w:t>
            </w:r>
          </w:p>
        </w:tc>
        <w:tc>
          <w:tcPr>
            <w:tcW w:w="787" w:type="dxa"/>
            <w:tcBorders>
              <w:top w:val="single" w:sz="4" w:space="0" w:color="BFBFBF" w:themeColor="background1" w:themeShade="BF"/>
            </w:tcBorders>
          </w:tcPr>
          <w:p w14:paraId="35602F50" w14:textId="77777777" w:rsidR="002833A0" w:rsidRPr="00BE49E1" w:rsidRDefault="002833A0" w:rsidP="00E86163">
            <w:pPr>
              <w:pStyle w:val="Tabletext"/>
              <w:jc w:val="center"/>
              <w:rPr>
                <w:sz w:val="20"/>
                <w:szCs w:val="20"/>
              </w:rPr>
            </w:pPr>
            <w:r w:rsidRPr="00BE49E1">
              <w:rPr>
                <w:sz w:val="20"/>
                <w:szCs w:val="20"/>
              </w:rPr>
              <w:t>B</w:t>
            </w:r>
          </w:p>
        </w:tc>
      </w:tr>
      <w:tr w:rsidR="00DE6322" w:rsidRPr="00BE49E1" w14:paraId="3F0CE5AA" w14:textId="77777777" w:rsidTr="000F6CCB">
        <w:tc>
          <w:tcPr>
            <w:tcW w:w="1946" w:type="dxa"/>
            <w:vMerge/>
          </w:tcPr>
          <w:p w14:paraId="026CF285" w14:textId="77777777" w:rsidR="00DE6322" w:rsidRPr="00BE49E1" w:rsidRDefault="00DE6322" w:rsidP="00E86163">
            <w:pPr>
              <w:pStyle w:val="Tabletext"/>
              <w:rPr>
                <w:sz w:val="20"/>
                <w:szCs w:val="20"/>
              </w:rPr>
            </w:pPr>
          </w:p>
        </w:tc>
        <w:tc>
          <w:tcPr>
            <w:tcW w:w="1926" w:type="dxa"/>
          </w:tcPr>
          <w:p w14:paraId="28A09143" w14:textId="786B4443" w:rsidR="00DE6322" w:rsidRPr="00BE49E1" w:rsidDel="00DE6322" w:rsidRDefault="00DE6322" w:rsidP="00E86163">
            <w:pPr>
              <w:pStyle w:val="Tabletext"/>
              <w:rPr>
                <w:sz w:val="20"/>
                <w:szCs w:val="20"/>
              </w:rPr>
            </w:pPr>
            <w:r>
              <w:rPr>
                <w:sz w:val="20"/>
                <w:szCs w:val="20"/>
              </w:rPr>
              <w:t>Black race</w:t>
            </w:r>
          </w:p>
        </w:tc>
        <w:tc>
          <w:tcPr>
            <w:tcW w:w="4701" w:type="dxa"/>
          </w:tcPr>
          <w:p w14:paraId="32F192FB" w14:textId="082BDCCB" w:rsidR="00DE6322" w:rsidRPr="00BE49E1" w:rsidRDefault="00DE6322" w:rsidP="00E86163">
            <w:pPr>
              <w:pStyle w:val="Tabletext"/>
              <w:rPr>
                <w:sz w:val="20"/>
                <w:szCs w:val="20"/>
              </w:rPr>
            </w:pPr>
            <w:r w:rsidRPr="00BE49E1">
              <w:rPr>
                <w:sz w:val="20"/>
                <w:szCs w:val="20"/>
              </w:rPr>
              <w:t>Householder (respondent) race is</w:t>
            </w:r>
            <w:r>
              <w:rPr>
                <w:sz w:val="20"/>
                <w:szCs w:val="20"/>
              </w:rPr>
              <w:t xml:space="preserve"> black</w:t>
            </w:r>
          </w:p>
        </w:tc>
        <w:tc>
          <w:tcPr>
            <w:tcW w:w="787" w:type="dxa"/>
          </w:tcPr>
          <w:p w14:paraId="78A07747" w14:textId="53AB0C07" w:rsidR="00DE6322" w:rsidRPr="00BE49E1" w:rsidRDefault="00DE6322" w:rsidP="00E86163">
            <w:pPr>
              <w:pStyle w:val="Tabletext"/>
              <w:jc w:val="center"/>
              <w:rPr>
                <w:sz w:val="20"/>
                <w:szCs w:val="20"/>
              </w:rPr>
            </w:pPr>
            <w:r>
              <w:rPr>
                <w:sz w:val="20"/>
                <w:szCs w:val="20"/>
              </w:rPr>
              <w:t>B</w:t>
            </w:r>
          </w:p>
        </w:tc>
      </w:tr>
      <w:tr w:rsidR="00DE6322" w:rsidRPr="00BE49E1" w14:paraId="2D4AD346" w14:textId="77777777" w:rsidTr="000F6CCB">
        <w:tc>
          <w:tcPr>
            <w:tcW w:w="1946" w:type="dxa"/>
            <w:vMerge/>
          </w:tcPr>
          <w:p w14:paraId="15E5044F" w14:textId="77777777" w:rsidR="00DE6322" w:rsidRPr="00BE49E1" w:rsidRDefault="00DE6322" w:rsidP="00E86163">
            <w:pPr>
              <w:pStyle w:val="Tabletext"/>
              <w:rPr>
                <w:sz w:val="20"/>
                <w:szCs w:val="20"/>
              </w:rPr>
            </w:pPr>
          </w:p>
        </w:tc>
        <w:tc>
          <w:tcPr>
            <w:tcW w:w="1926" w:type="dxa"/>
          </w:tcPr>
          <w:p w14:paraId="0DE31914" w14:textId="1CC78C5B" w:rsidR="00DE6322" w:rsidRDefault="00DE6322" w:rsidP="00E86163">
            <w:pPr>
              <w:pStyle w:val="Tabletext"/>
              <w:rPr>
                <w:sz w:val="20"/>
                <w:szCs w:val="20"/>
              </w:rPr>
            </w:pPr>
            <w:r>
              <w:rPr>
                <w:sz w:val="20"/>
                <w:szCs w:val="20"/>
              </w:rPr>
              <w:t>Asian race</w:t>
            </w:r>
          </w:p>
        </w:tc>
        <w:tc>
          <w:tcPr>
            <w:tcW w:w="4701" w:type="dxa"/>
          </w:tcPr>
          <w:p w14:paraId="5C45C797" w14:textId="35FDE41A" w:rsidR="00DE6322" w:rsidRPr="00BE49E1" w:rsidRDefault="00DE6322" w:rsidP="00E86163">
            <w:pPr>
              <w:pStyle w:val="Tabletext"/>
              <w:rPr>
                <w:sz w:val="20"/>
                <w:szCs w:val="20"/>
              </w:rPr>
            </w:pPr>
            <w:r w:rsidRPr="00BE49E1">
              <w:rPr>
                <w:sz w:val="20"/>
                <w:szCs w:val="20"/>
              </w:rPr>
              <w:t xml:space="preserve">Householder (respondent) race is </w:t>
            </w:r>
            <w:r>
              <w:rPr>
                <w:sz w:val="20"/>
                <w:szCs w:val="20"/>
              </w:rPr>
              <w:t>Asian</w:t>
            </w:r>
          </w:p>
        </w:tc>
        <w:tc>
          <w:tcPr>
            <w:tcW w:w="787" w:type="dxa"/>
          </w:tcPr>
          <w:p w14:paraId="7C06D5F3" w14:textId="768298C3" w:rsidR="00DE6322" w:rsidRPr="00BE49E1" w:rsidRDefault="00DE6322" w:rsidP="00E86163">
            <w:pPr>
              <w:pStyle w:val="Tabletext"/>
              <w:jc w:val="center"/>
              <w:rPr>
                <w:sz w:val="20"/>
                <w:szCs w:val="20"/>
              </w:rPr>
            </w:pPr>
            <w:r>
              <w:rPr>
                <w:sz w:val="20"/>
                <w:szCs w:val="20"/>
              </w:rPr>
              <w:t>B</w:t>
            </w:r>
          </w:p>
        </w:tc>
      </w:tr>
      <w:tr w:rsidR="00DE6322" w:rsidRPr="00BE49E1" w14:paraId="7FE366A2" w14:textId="77777777" w:rsidTr="000F6CCB">
        <w:tc>
          <w:tcPr>
            <w:tcW w:w="1946" w:type="dxa"/>
            <w:vMerge/>
          </w:tcPr>
          <w:p w14:paraId="093ADECB" w14:textId="77777777" w:rsidR="00DE6322" w:rsidRPr="00BE49E1" w:rsidRDefault="00DE6322" w:rsidP="00E86163">
            <w:pPr>
              <w:pStyle w:val="Tabletext"/>
              <w:rPr>
                <w:sz w:val="20"/>
                <w:szCs w:val="20"/>
              </w:rPr>
            </w:pPr>
          </w:p>
        </w:tc>
        <w:tc>
          <w:tcPr>
            <w:tcW w:w="1926" w:type="dxa"/>
          </w:tcPr>
          <w:p w14:paraId="3281C885" w14:textId="3C98A3FF" w:rsidR="00DE6322" w:rsidRDefault="00DE6322" w:rsidP="00E86163">
            <w:pPr>
              <w:pStyle w:val="Tabletext"/>
              <w:rPr>
                <w:sz w:val="20"/>
                <w:szCs w:val="20"/>
              </w:rPr>
            </w:pPr>
            <w:r>
              <w:rPr>
                <w:sz w:val="20"/>
                <w:szCs w:val="20"/>
              </w:rPr>
              <w:t>Mixed race</w:t>
            </w:r>
          </w:p>
        </w:tc>
        <w:tc>
          <w:tcPr>
            <w:tcW w:w="4701" w:type="dxa"/>
          </w:tcPr>
          <w:p w14:paraId="37F667B0" w14:textId="20AD60B6" w:rsidR="00DE6322" w:rsidRPr="00BE49E1" w:rsidRDefault="00DE6322" w:rsidP="00E86163">
            <w:pPr>
              <w:pStyle w:val="Tabletext"/>
              <w:rPr>
                <w:sz w:val="20"/>
                <w:szCs w:val="20"/>
              </w:rPr>
            </w:pPr>
            <w:r>
              <w:rPr>
                <w:sz w:val="20"/>
                <w:szCs w:val="20"/>
              </w:rPr>
              <w:t>Householder (respondent) race is mixed</w:t>
            </w:r>
          </w:p>
        </w:tc>
        <w:tc>
          <w:tcPr>
            <w:tcW w:w="787" w:type="dxa"/>
          </w:tcPr>
          <w:p w14:paraId="02F4AED2" w14:textId="2ED35070" w:rsidR="00DE6322" w:rsidRPr="00BE49E1" w:rsidRDefault="00DE6322" w:rsidP="00E86163">
            <w:pPr>
              <w:pStyle w:val="Tabletext"/>
              <w:jc w:val="center"/>
              <w:rPr>
                <w:sz w:val="20"/>
                <w:szCs w:val="20"/>
              </w:rPr>
            </w:pPr>
            <w:r>
              <w:rPr>
                <w:sz w:val="20"/>
                <w:szCs w:val="20"/>
              </w:rPr>
              <w:t>B</w:t>
            </w:r>
          </w:p>
        </w:tc>
      </w:tr>
      <w:tr w:rsidR="00DE6322" w:rsidRPr="00BE49E1" w14:paraId="34596FEC" w14:textId="77777777" w:rsidTr="000F6CCB">
        <w:tc>
          <w:tcPr>
            <w:tcW w:w="1946" w:type="dxa"/>
            <w:vMerge/>
          </w:tcPr>
          <w:p w14:paraId="5EF3D8B8" w14:textId="77777777" w:rsidR="00DE6322" w:rsidRPr="00BE49E1" w:rsidRDefault="00DE6322" w:rsidP="00E86163">
            <w:pPr>
              <w:pStyle w:val="Tabletext"/>
              <w:rPr>
                <w:sz w:val="20"/>
                <w:szCs w:val="20"/>
              </w:rPr>
            </w:pPr>
          </w:p>
        </w:tc>
        <w:tc>
          <w:tcPr>
            <w:tcW w:w="1926" w:type="dxa"/>
          </w:tcPr>
          <w:p w14:paraId="4BCDF252" w14:textId="3725F72C" w:rsidR="00DE6322" w:rsidRDefault="00DE6322" w:rsidP="00E86163">
            <w:pPr>
              <w:pStyle w:val="Tabletext"/>
              <w:rPr>
                <w:sz w:val="20"/>
                <w:szCs w:val="20"/>
              </w:rPr>
            </w:pPr>
            <w:r>
              <w:rPr>
                <w:sz w:val="20"/>
                <w:szCs w:val="20"/>
              </w:rPr>
              <w:t>Other race</w:t>
            </w:r>
          </w:p>
        </w:tc>
        <w:tc>
          <w:tcPr>
            <w:tcW w:w="4701" w:type="dxa"/>
          </w:tcPr>
          <w:p w14:paraId="36D607B6" w14:textId="4F088BF0" w:rsidR="00DE6322" w:rsidRPr="00BE49E1" w:rsidRDefault="00DE6322" w:rsidP="00E86163">
            <w:pPr>
              <w:pStyle w:val="Tabletext"/>
              <w:rPr>
                <w:sz w:val="20"/>
                <w:szCs w:val="20"/>
              </w:rPr>
            </w:pPr>
            <w:r>
              <w:rPr>
                <w:sz w:val="20"/>
                <w:szCs w:val="20"/>
              </w:rPr>
              <w:t>Householder (respondent</w:t>
            </w:r>
            <w:r w:rsidR="0009323F">
              <w:rPr>
                <w:sz w:val="20"/>
                <w:szCs w:val="20"/>
              </w:rPr>
              <w:t>)</w:t>
            </w:r>
            <w:r>
              <w:rPr>
                <w:sz w:val="20"/>
                <w:szCs w:val="20"/>
              </w:rPr>
              <w:t xml:space="preserve"> race is other</w:t>
            </w:r>
          </w:p>
        </w:tc>
        <w:tc>
          <w:tcPr>
            <w:tcW w:w="787" w:type="dxa"/>
          </w:tcPr>
          <w:p w14:paraId="4BF29560" w14:textId="55F0BF40" w:rsidR="00DE6322" w:rsidRPr="00BE49E1" w:rsidRDefault="00DE6322" w:rsidP="00E86163">
            <w:pPr>
              <w:pStyle w:val="Tabletext"/>
              <w:jc w:val="center"/>
              <w:rPr>
                <w:sz w:val="20"/>
                <w:szCs w:val="20"/>
              </w:rPr>
            </w:pPr>
            <w:r>
              <w:rPr>
                <w:sz w:val="20"/>
                <w:szCs w:val="20"/>
              </w:rPr>
              <w:t>B</w:t>
            </w:r>
          </w:p>
        </w:tc>
      </w:tr>
      <w:tr w:rsidR="000F6CCB" w:rsidRPr="00BE49E1" w14:paraId="40142DD8" w14:textId="77777777" w:rsidTr="000F6CCB">
        <w:tc>
          <w:tcPr>
            <w:tcW w:w="1946" w:type="dxa"/>
            <w:vMerge/>
          </w:tcPr>
          <w:p w14:paraId="494A2443" w14:textId="77777777" w:rsidR="000F6CCB" w:rsidRPr="00BE49E1" w:rsidRDefault="000F6CCB" w:rsidP="00E86163">
            <w:pPr>
              <w:pStyle w:val="Tabletext"/>
              <w:rPr>
                <w:sz w:val="20"/>
                <w:szCs w:val="20"/>
              </w:rPr>
            </w:pPr>
          </w:p>
        </w:tc>
        <w:tc>
          <w:tcPr>
            <w:tcW w:w="1926" w:type="dxa"/>
          </w:tcPr>
          <w:p w14:paraId="3C5E018C" w14:textId="2383A2EC" w:rsidR="000F6CCB" w:rsidRDefault="000F6CCB" w:rsidP="00E86163">
            <w:pPr>
              <w:pStyle w:val="Tabletext"/>
              <w:rPr>
                <w:sz w:val="20"/>
                <w:szCs w:val="20"/>
              </w:rPr>
            </w:pPr>
            <w:r>
              <w:rPr>
                <w:sz w:val="20"/>
                <w:szCs w:val="20"/>
              </w:rPr>
              <w:t>Hispanic ethnicity</w:t>
            </w:r>
          </w:p>
        </w:tc>
        <w:tc>
          <w:tcPr>
            <w:tcW w:w="4701" w:type="dxa"/>
          </w:tcPr>
          <w:p w14:paraId="7D6E1E37" w14:textId="000746FF" w:rsidR="000F6CCB" w:rsidRDefault="000F6CCB" w:rsidP="00E86163">
            <w:pPr>
              <w:pStyle w:val="Tabletext"/>
              <w:rPr>
                <w:sz w:val="20"/>
                <w:szCs w:val="20"/>
              </w:rPr>
            </w:pPr>
            <w:r>
              <w:rPr>
                <w:sz w:val="20"/>
                <w:szCs w:val="20"/>
              </w:rPr>
              <w:t>Householder (respondent) ethnicity is Hispanic</w:t>
            </w:r>
          </w:p>
        </w:tc>
        <w:tc>
          <w:tcPr>
            <w:tcW w:w="787" w:type="dxa"/>
          </w:tcPr>
          <w:p w14:paraId="048A1354" w14:textId="3E6BBB6E" w:rsidR="000F6CCB" w:rsidRDefault="000F6CCB" w:rsidP="00E86163">
            <w:pPr>
              <w:pStyle w:val="Tabletext"/>
              <w:jc w:val="center"/>
              <w:rPr>
                <w:sz w:val="20"/>
                <w:szCs w:val="20"/>
              </w:rPr>
            </w:pPr>
            <w:r>
              <w:rPr>
                <w:sz w:val="20"/>
                <w:szCs w:val="20"/>
              </w:rPr>
              <w:t>B</w:t>
            </w:r>
          </w:p>
        </w:tc>
      </w:tr>
      <w:tr w:rsidR="002833A0" w:rsidRPr="00BE49E1" w14:paraId="4258FD1F" w14:textId="77777777" w:rsidTr="000F6CCB">
        <w:tc>
          <w:tcPr>
            <w:tcW w:w="1946" w:type="dxa"/>
            <w:vMerge/>
          </w:tcPr>
          <w:p w14:paraId="6A4EB871" w14:textId="77777777" w:rsidR="002833A0" w:rsidRPr="00BE49E1" w:rsidRDefault="002833A0" w:rsidP="00E86163">
            <w:pPr>
              <w:pStyle w:val="Tabletext"/>
              <w:rPr>
                <w:sz w:val="20"/>
                <w:szCs w:val="20"/>
              </w:rPr>
            </w:pPr>
          </w:p>
        </w:tc>
        <w:tc>
          <w:tcPr>
            <w:tcW w:w="1926" w:type="dxa"/>
          </w:tcPr>
          <w:p w14:paraId="6906C5E7" w14:textId="4ECADBC6" w:rsidR="002833A0" w:rsidRPr="00BE49E1" w:rsidRDefault="00891DE7" w:rsidP="00E86163">
            <w:pPr>
              <w:pStyle w:val="Tabletext"/>
              <w:rPr>
                <w:sz w:val="20"/>
                <w:szCs w:val="20"/>
              </w:rPr>
            </w:pPr>
            <w:r w:rsidRPr="00BE49E1">
              <w:rPr>
                <w:sz w:val="20"/>
                <w:szCs w:val="20"/>
              </w:rPr>
              <w:t>Older than 65</w:t>
            </w:r>
          </w:p>
        </w:tc>
        <w:tc>
          <w:tcPr>
            <w:tcW w:w="4701" w:type="dxa"/>
          </w:tcPr>
          <w:p w14:paraId="43E31C9D" w14:textId="575E142B" w:rsidR="002833A0" w:rsidRPr="00BE49E1" w:rsidRDefault="002833A0" w:rsidP="00E86163">
            <w:pPr>
              <w:pStyle w:val="Tabletext"/>
              <w:rPr>
                <w:sz w:val="20"/>
                <w:szCs w:val="20"/>
              </w:rPr>
            </w:pPr>
            <w:r w:rsidRPr="00BE49E1">
              <w:rPr>
                <w:sz w:val="20"/>
                <w:szCs w:val="20"/>
              </w:rPr>
              <w:t xml:space="preserve">Respondent or household member age is </w:t>
            </w:r>
            <w:r w:rsidRPr="00BE49E1">
              <w:rPr>
                <w:sz w:val="20"/>
                <w:szCs w:val="20"/>
                <w:u w:val="single"/>
              </w:rPr>
              <w:t>&gt;</w:t>
            </w:r>
            <w:r w:rsidR="00891DE7" w:rsidRPr="00BE49E1">
              <w:rPr>
                <w:sz w:val="20"/>
                <w:szCs w:val="20"/>
              </w:rPr>
              <w:t xml:space="preserve"> </w:t>
            </w:r>
            <w:r w:rsidRPr="00BE49E1">
              <w:rPr>
                <w:sz w:val="20"/>
                <w:szCs w:val="20"/>
              </w:rPr>
              <w:t xml:space="preserve">65 </w:t>
            </w:r>
          </w:p>
        </w:tc>
        <w:tc>
          <w:tcPr>
            <w:tcW w:w="787" w:type="dxa"/>
          </w:tcPr>
          <w:p w14:paraId="7ACD89E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6D5C596" w14:textId="77777777" w:rsidTr="000F6CCB">
        <w:tc>
          <w:tcPr>
            <w:tcW w:w="1946" w:type="dxa"/>
            <w:vMerge/>
          </w:tcPr>
          <w:p w14:paraId="6AF373DD" w14:textId="77777777" w:rsidR="002833A0" w:rsidRPr="00BE49E1" w:rsidRDefault="002833A0" w:rsidP="00E86163">
            <w:pPr>
              <w:pStyle w:val="Tabletext"/>
              <w:rPr>
                <w:sz w:val="20"/>
                <w:szCs w:val="20"/>
              </w:rPr>
            </w:pPr>
          </w:p>
        </w:tc>
        <w:tc>
          <w:tcPr>
            <w:tcW w:w="1926" w:type="dxa"/>
          </w:tcPr>
          <w:p w14:paraId="18B0CAD1" w14:textId="77777777" w:rsidR="002833A0" w:rsidRPr="00BE49E1" w:rsidRDefault="002833A0" w:rsidP="00E86163">
            <w:pPr>
              <w:pStyle w:val="Tabletext"/>
              <w:rPr>
                <w:sz w:val="20"/>
                <w:szCs w:val="20"/>
              </w:rPr>
            </w:pPr>
            <w:r w:rsidRPr="00BE49E1">
              <w:rPr>
                <w:sz w:val="20"/>
                <w:szCs w:val="20"/>
              </w:rPr>
              <w:t>Lives alone</w:t>
            </w:r>
          </w:p>
        </w:tc>
        <w:tc>
          <w:tcPr>
            <w:tcW w:w="4701" w:type="dxa"/>
          </w:tcPr>
          <w:p w14:paraId="51616C32" w14:textId="77777777" w:rsidR="002833A0" w:rsidRPr="00BE49E1" w:rsidRDefault="002833A0" w:rsidP="00E86163">
            <w:pPr>
              <w:pStyle w:val="Tabletext"/>
              <w:rPr>
                <w:sz w:val="20"/>
                <w:szCs w:val="20"/>
              </w:rPr>
            </w:pPr>
            <w:r w:rsidRPr="00BE49E1">
              <w:rPr>
                <w:sz w:val="20"/>
                <w:szCs w:val="20"/>
              </w:rPr>
              <w:t>Number of household members = 1</w:t>
            </w:r>
          </w:p>
        </w:tc>
        <w:tc>
          <w:tcPr>
            <w:tcW w:w="787" w:type="dxa"/>
          </w:tcPr>
          <w:p w14:paraId="2180A3D1"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4B31866" w14:textId="77777777" w:rsidTr="000F6CCB">
        <w:tc>
          <w:tcPr>
            <w:tcW w:w="1946" w:type="dxa"/>
            <w:vMerge/>
          </w:tcPr>
          <w:p w14:paraId="320A0268" w14:textId="77777777" w:rsidR="002833A0" w:rsidRPr="00BE49E1" w:rsidRDefault="002833A0" w:rsidP="00E86163">
            <w:pPr>
              <w:pStyle w:val="Tabletext"/>
              <w:rPr>
                <w:sz w:val="20"/>
                <w:szCs w:val="20"/>
              </w:rPr>
            </w:pPr>
          </w:p>
        </w:tc>
        <w:tc>
          <w:tcPr>
            <w:tcW w:w="1926" w:type="dxa"/>
          </w:tcPr>
          <w:p w14:paraId="450B0D5F" w14:textId="35392DBC" w:rsidR="002833A0" w:rsidRPr="00BE49E1" w:rsidRDefault="002833A0" w:rsidP="00E86163">
            <w:pPr>
              <w:pStyle w:val="Tabletext"/>
              <w:rPr>
                <w:sz w:val="20"/>
                <w:szCs w:val="20"/>
              </w:rPr>
            </w:pPr>
            <w:r w:rsidRPr="00BE49E1">
              <w:rPr>
                <w:sz w:val="20"/>
                <w:szCs w:val="20"/>
              </w:rPr>
              <w:t>Large household (7+ members)</w:t>
            </w:r>
          </w:p>
        </w:tc>
        <w:tc>
          <w:tcPr>
            <w:tcW w:w="4701" w:type="dxa"/>
          </w:tcPr>
          <w:p w14:paraId="540CDB30" w14:textId="2AB22F16" w:rsidR="002833A0" w:rsidRPr="00BE49E1" w:rsidRDefault="002833A0" w:rsidP="00E86163">
            <w:pPr>
              <w:pStyle w:val="Tabletext"/>
              <w:rPr>
                <w:sz w:val="20"/>
                <w:szCs w:val="20"/>
              </w:rPr>
            </w:pPr>
            <w:r w:rsidRPr="00BE49E1">
              <w:rPr>
                <w:sz w:val="20"/>
                <w:szCs w:val="20"/>
              </w:rPr>
              <w:t xml:space="preserve">Number of household members </w:t>
            </w:r>
            <w:r w:rsidRPr="00BE49E1">
              <w:rPr>
                <w:sz w:val="20"/>
                <w:szCs w:val="20"/>
                <w:u w:val="single"/>
              </w:rPr>
              <w:t>&gt;</w:t>
            </w:r>
            <w:r w:rsidRPr="00BE49E1">
              <w:rPr>
                <w:sz w:val="20"/>
                <w:szCs w:val="20"/>
              </w:rPr>
              <w:t xml:space="preserve"> 7</w:t>
            </w:r>
          </w:p>
        </w:tc>
        <w:tc>
          <w:tcPr>
            <w:tcW w:w="787" w:type="dxa"/>
          </w:tcPr>
          <w:p w14:paraId="0C41ACF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B8336BC" w14:textId="77777777" w:rsidTr="000F6CCB">
        <w:tc>
          <w:tcPr>
            <w:tcW w:w="1946" w:type="dxa"/>
            <w:vMerge/>
          </w:tcPr>
          <w:p w14:paraId="05BBB97B" w14:textId="77777777" w:rsidR="002833A0" w:rsidRPr="00BE49E1" w:rsidRDefault="002833A0" w:rsidP="00E86163">
            <w:pPr>
              <w:pStyle w:val="Tabletext"/>
              <w:rPr>
                <w:sz w:val="20"/>
                <w:szCs w:val="20"/>
              </w:rPr>
            </w:pPr>
          </w:p>
        </w:tc>
        <w:tc>
          <w:tcPr>
            <w:tcW w:w="1926" w:type="dxa"/>
          </w:tcPr>
          <w:p w14:paraId="0DC74E8C" w14:textId="77777777" w:rsidR="002833A0" w:rsidRPr="00BE49E1" w:rsidRDefault="002833A0" w:rsidP="00E86163">
            <w:pPr>
              <w:pStyle w:val="Tabletext"/>
              <w:rPr>
                <w:sz w:val="20"/>
                <w:szCs w:val="20"/>
              </w:rPr>
            </w:pPr>
            <w:r w:rsidRPr="00BE49E1">
              <w:rPr>
                <w:sz w:val="20"/>
                <w:szCs w:val="20"/>
              </w:rPr>
              <w:t>Poverty</w:t>
            </w:r>
          </w:p>
        </w:tc>
        <w:tc>
          <w:tcPr>
            <w:tcW w:w="4701" w:type="dxa"/>
          </w:tcPr>
          <w:p w14:paraId="321D0071" w14:textId="1D1B777A" w:rsidR="002833A0" w:rsidRPr="00BE49E1" w:rsidRDefault="002833A0" w:rsidP="00E86163">
            <w:pPr>
              <w:pStyle w:val="Tabletext"/>
              <w:rPr>
                <w:sz w:val="20"/>
                <w:szCs w:val="20"/>
              </w:rPr>
            </w:pPr>
            <w:commentRangeStart w:id="55"/>
            <w:commentRangeStart w:id="56"/>
            <w:r w:rsidRPr="00BE49E1">
              <w:rPr>
                <w:sz w:val="20"/>
                <w:szCs w:val="20"/>
              </w:rPr>
              <w:t>Calculated from gross income and number of household members based on U.S. Census Bureau definition for poverty threshold</w:t>
            </w:r>
            <w:r w:rsidR="00891DE7" w:rsidRPr="00BE49E1">
              <w:rPr>
                <w:sz w:val="20"/>
                <w:szCs w:val="20"/>
              </w:rPr>
              <w:t xml:space="preserve"> for that year</w:t>
            </w:r>
            <w:commentRangeEnd w:id="55"/>
            <w:r w:rsidR="00471507" w:rsidRPr="00BE49E1">
              <w:rPr>
                <w:rStyle w:val="CommentReference"/>
              </w:rPr>
              <w:commentReference w:id="55"/>
            </w:r>
            <w:commentRangeEnd w:id="56"/>
            <w:r w:rsidR="004D6A37">
              <w:rPr>
                <w:rStyle w:val="CommentReference"/>
              </w:rPr>
              <w:commentReference w:id="56"/>
            </w:r>
          </w:p>
        </w:tc>
        <w:tc>
          <w:tcPr>
            <w:tcW w:w="787" w:type="dxa"/>
          </w:tcPr>
          <w:p w14:paraId="1DA6AFA4"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350CB130" w14:textId="77777777" w:rsidTr="000F6CCB">
        <w:tc>
          <w:tcPr>
            <w:tcW w:w="1946" w:type="dxa"/>
            <w:vMerge/>
          </w:tcPr>
          <w:p w14:paraId="23D7B3B9" w14:textId="77777777" w:rsidR="002833A0" w:rsidRPr="00BE49E1" w:rsidRDefault="002833A0" w:rsidP="00E86163">
            <w:pPr>
              <w:pStyle w:val="Tabletext"/>
              <w:rPr>
                <w:sz w:val="20"/>
                <w:szCs w:val="20"/>
              </w:rPr>
            </w:pPr>
          </w:p>
        </w:tc>
        <w:tc>
          <w:tcPr>
            <w:tcW w:w="1926" w:type="dxa"/>
          </w:tcPr>
          <w:p w14:paraId="25168990" w14:textId="77777777" w:rsidR="002833A0" w:rsidRPr="00BE49E1" w:rsidRDefault="002833A0" w:rsidP="00E86163">
            <w:pPr>
              <w:pStyle w:val="Tabletext"/>
              <w:rPr>
                <w:sz w:val="20"/>
                <w:szCs w:val="20"/>
              </w:rPr>
            </w:pPr>
            <w:r w:rsidRPr="00BE49E1">
              <w:rPr>
                <w:sz w:val="20"/>
                <w:szCs w:val="20"/>
              </w:rPr>
              <w:t>Unemployed</w:t>
            </w:r>
          </w:p>
        </w:tc>
        <w:tc>
          <w:tcPr>
            <w:tcW w:w="4701" w:type="dxa"/>
          </w:tcPr>
          <w:p w14:paraId="6CA82C7B" w14:textId="77777777" w:rsidR="002833A0" w:rsidRPr="00BE49E1" w:rsidRDefault="002833A0" w:rsidP="00E86163">
            <w:pPr>
              <w:pStyle w:val="Tabletext"/>
              <w:rPr>
                <w:sz w:val="20"/>
                <w:szCs w:val="20"/>
              </w:rPr>
            </w:pPr>
            <w:r w:rsidRPr="00BE49E1">
              <w:rPr>
                <w:sz w:val="20"/>
                <w:szCs w:val="20"/>
              </w:rPr>
              <w:t>Respondent is unemployed or retired</w:t>
            </w:r>
          </w:p>
        </w:tc>
        <w:tc>
          <w:tcPr>
            <w:tcW w:w="787" w:type="dxa"/>
          </w:tcPr>
          <w:p w14:paraId="0ABF5C5A"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1B777739" w14:textId="77777777" w:rsidTr="000F6CCB">
        <w:tc>
          <w:tcPr>
            <w:tcW w:w="1946" w:type="dxa"/>
            <w:vMerge/>
          </w:tcPr>
          <w:p w14:paraId="42F64C96" w14:textId="77777777" w:rsidR="002833A0" w:rsidRPr="00BE49E1" w:rsidRDefault="002833A0" w:rsidP="00E86163">
            <w:pPr>
              <w:pStyle w:val="Tabletext"/>
              <w:rPr>
                <w:sz w:val="20"/>
                <w:szCs w:val="20"/>
              </w:rPr>
            </w:pPr>
          </w:p>
        </w:tc>
        <w:tc>
          <w:tcPr>
            <w:tcW w:w="1926" w:type="dxa"/>
          </w:tcPr>
          <w:p w14:paraId="7DE501A3" w14:textId="01B4261E" w:rsidR="002833A0" w:rsidRPr="00BE49E1" w:rsidRDefault="000F6CCB" w:rsidP="00E86163">
            <w:pPr>
              <w:pStyle w:val="Tabletext"/>
              <w:rPr>
                <w:sz w:val="20"/>
                <w:szCs w:val="20"/>
              </w:rPr>
            </w:pPr>
            <w:r>
              <w:rPr>
                <w:sz w:val="20"/>
                <w:szCs w:val="20"/>
              </w:rPr>
              <w:t>Low education</w:t>
            </w:r>
          </w:p>
        </w:tc>
        <w:tc>
          <w:tcPr>
            <w:tcW w:w="4701" w:type="dxa"/>
          </w:tcPr>
          <w:p w14:paraId="557CC0AD" w14:textId="6DF50D8A" w:rsidR="002833A0" w:rsidRPr="00BE49E1" w:rsidRDefault="000F6CCB" w:rsidP="00E86163">
            <w:pPr>
              <w:pStyle w:val="Tabletext"/>
              <w:rPr>
                <w:sz w:val="20"/>
                <w:szCs w:val="20"/>
              </w:rPr>
            </w:pPr>
            <w:r>
              <w:rPr>
                <w:sz w:val="20"/>
                <w:szCs w:val="20"/>
              </w:rPr>
              <w:t>Respondent h</w:t>
            </w:r>
            <w:r w:rsidR="002833A0" w:rsidRPr="00BE49E1">
              <w:rPr>
                <w:sz w:val="20"/>
                <w:szCs w:val="20"/>
              </w:rPr>
              <w:t>ighest education attained is high school or equivalent</w:t>
            </w:r>
          </w:p>
        </w:tc>
        <w:tc>
          <w:tcPr>
            <w:tcW w:w="787" w:type="dxa"/>
          </w:tcPr>
          <w:p w14:paraId="2DF88D6F" w14:textId="77777777" w:rsidR="002833A0" w:rsidRPr="00BE49E1" w:rsidRDefault="002833A0" w:rsidP="00E86163">
            <w:pPr>
              <w:pStyle w:val="Tabletext"/>
              <w:jc w:val="center"/>
              <w:rPr>
                <w:sz w:val="20"/>
                <w:szCs w:val="20"/>
              </w:rPr>
            </w:pPr>
          </w:p>
        </w:tc>
      </w:tr>
      <w:tr w:rsidR="002833A0" w:rsidRPr="00BE49E1" w14:paraId="3CD4C2EB" w14:textId="77777777" w:rsidTr="000F6CCB">
        <w:tc>
          <w:tcPr>
            <w:tcW w:w="1946" w:type="dxa"/>
            <w:vMerge/>
          </w:tcPr>
          <w:p w14:paraId="51258F49" w14:textId="77777777" w:rsidR="002833A0" w:rsidRPr="00BE49E1" w:rsidRDefault="002833A0" w:rsidP="00E86163">
            <w:pPr>
              <w:pStyle w:val="Tabletext"/>
              <w:rPr>
                <w:sz w:val="20"/>
                <w:szCs w:val="20"/>
              </w:rPr>
            </w:pPr>
          </w:p>
        </w:tc>
        <w:tc>
          <w:tcPr>
            <w:tcW w:w="1926" w:type="dxa"/>
          </w:tcPr>
          <w:p w14:paraId="28F6CB99" w14:textId="77777777" w:rsidR="002833A0" w:rsidRPr="00BE49E1" w:rsidRDefault="002833A0" w:rsidP="00E86163">
            <w:pPr>
              <w:pStyle w:val="Tabletext"/>
              <w:rPr>
                <w:sz w:val="20"/>
                <w:szCs w:val="20"/>
              </w:rPr>
            </w:pPr>
            <w:r w:rsidRPr="00BE49E1">
              <w:rPr>
                <w:sz w:val="20"/>
                <w:szCs w:val="20"/>
              </w:rPr>
              <w:t>Renting</w:t>
            </w:r>
          </w:p>
        </w:tc>
        <w:tc>
          <w:tcPr>
            <w:tcW w:w="4701" w:type="dxa"/>
          </w:tcPr>
          <w:p w14:paraId="1EED6B86" w14:textId="77777777" w:rsidR="002833A0" w:rsidRPr="00BE49E1" w:rsidRDefault="002833A0" w:rsidP="00E86163">
            <w:pPr>
              <w:pStyle w:val="Tabletext"/>
              <w:rPr>
                <w:sz w:val="20"/>
                <w:szCs w:val="20"/>
              </w:rPr>
            </w:pPr>
            <w:r w:rsidRPr="00BE49E1">
              <w:rPr>
                <w:sz w:val="20"/>
                <w:szCs w:val="20"/>
              </w:rPr>
              <w:t>Household pays rent</w:t>
            </w:r>
          </w:p>
        </w:tc>
        <w:tc>
          <w:tcPr>
            <w:tcW w:w="787" w:type="dxa"/>
          </w:tcPr>
          <w:p w14:paraId="1542BD56"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A5438AF" w14:textId="77777777" w:rsidTr="000F6CCB">
        <w:tc>
          <w:tcPr>
            <w:tcW w:w="1946" w:type="dxa"/>
            <w:vMerge/>
          </w:tcPr>
          <w:p w14:paraId="49467B66" w14:textId="77777777" w:rsidR="002833A0" w:rsidRPr="00BE49E1" w:rsidRDefault="002833A0" w:rsidP="00E86163">
            <w:pPr>
              <w:pStyle w:val="Tabletext"/>
              <w:rPr>
                <w:sz w:val="20"/>
                <w:szCs w:val="20"/>
              </w:rPr>
            </w:pPr>
          </w:p>
        </w:tc>
        <w:tc>
          <w:tcPr>
            <w:tcW w:w="1926" w:type="dxa"/>
          </w:tcPr>
          <w:p w14:paraId="2FF8E394" w14:textId="770593EF" w:rsidR="002833A0" w:rsidRPr="00BE49E1" w:rsidRDefault="002833A0" w:rsidP="00E86163">
            <w:pPr>
              <w:pStyle w:val="Tabletext"/>
              <w:rPr>
                <w:sz w:val="20"/>
                <w:szCs w:val="20"/>
              </w:rPr>
            </w:pPr>
            <w:r w:rsidRPr="00BE49E1">
              <w:rPr>
                <w:sz w:val="20"/>
                <w:szCs w:val="20"/>
              </w:rPr>
              <w:t xml:space="preserve">Pays </w:t>
            </w:r>
            <w:r w:rsidR="000F6CCB">
              <w:rPr>
                <w:sz w:val="20"/>
                <w:szCs w:val="20"/>
              </w:rPr>
              <w:t>for electricity</w:t>
            </w:r>
          </w:p>
        </w:tc>
        <w:tc>
          <w:tcPr>
            <w:tcW w:w="4701" w:type="dxa"/>
          </w:tcPr>
          <w:p w14:paraId="7A3F7157" w14:textId="65443B46" w:rsidR="002833A0" w:rsidRPr="00BE49E1" w:rsidRDefault="002833A0" w:rsidP="00E86163">
            <w:pPr>
              <w:pStyle w:val="Tabletext"/>
              <w:rPr>
                <w:sz w:val="20"/>
                <w:szCs w:val="20"/>
              </w:rPr>
            </w:pPr>
            <w:r w:rsidRPr="00BE49E1">
              <w:rPr>
                <w:sz w:val="20"/>
                <w:szCs w:val="20"/>
              </w:rPr>
              <w:t>Household pays for electricity</w:t>
            </w:r>
          </w:p>
        </w:tc>
        <w:tc>
          <w:tcPr>
            <w:tcW w:w="787" w:type="dxa"/>
          </w:tcPr>
          <w:p w14:paraId="6EEC08DE" w14:textId="77777777" w:rsidR="002833A0" w:rsidRPr="00BE49E1" w:rsidRDefault="002833A0" w:rsidP="00E86163">
            <w:pPr>
              <w:pStyle w:val="Tabletext"/>
              <w:jc w:val="center"/>
              <w:rPr>
                <w:sz w:val="20"/>
                <w:szCs w:val="20"/>
              </w:rPr>
            </w:pPr>
            <w:r w:rsidRPr="00BE49E1">
              <w:rPr>
                <w:sz w:val="20"/>
                <w:szCs w:val="20"/>
              </w:rPr>
              <w:t>B</w:t>
            </w:r>
          </w:p>
        </w:tc>
      </w:tr>
      <w:tr w:rsidR="000F6CCB" w:rsidRPr="00BE49E1" w14:paraId="3B5D4F73" w14:textId="77777777" w:rsidTr="000F6CCB">
        <w:tc>
          <w:tcPr>
            <w:tcW w:w="1946" w:type="dxa"/>
          </w:tcPr>
          <w:p w14:paraId="2C117788" w14:textId="77777777" w:rsidR="000F6CCB" w:rsidRPr="00BE49E1" w:rsidRDefault="000F6CCB" w:rsidP="00E86163">
            <w:pPr>
              <w:pStyle w:val="Tabletext"/>
              <w:rPr>
                <w:sz w:val="20"/>
                <w:szCs w:val="20"/>
              </w:rPr>
            </w:pPr>
          </w:p>
        </w:tc>
        <w:tc>
          <w:tcPr>
            <w:tcW w:w="1926" w:type="dxa"/>
          </w:tcPr>
          <w:p w14:paraId="35237067" w14:textId="3DE36BF5" w:rsidR="000F6CCB" w:rsidRPr="00BE49E1" w:rsidRDefault="000F6CCB" w:rsidP="00E86163">
            <w:pPr>
              <w:pStyle w:val="Tabletext"/>
              <w:rPr>
                <w:sz w:val="20"/>
                <w:szCs w:val="20"/>
              </w:rPr>
            </w:pPr>
            <w:r>
              <w:rPr>
                <w:sz w:val="20"/>
                <w:szCs w:val="20"/>
              </w:rPr>
              <w:t>Pays for natural gas</w:t>
            </w:r>
          </w:p>
        </w:tc>
        <w:tc>
          <w:tcPr>
            <w:tcW w:w="4701" w:type="dxa"/>
          </w:tcPr>
          <w:p w14:paraId="2B9C01A7" w14:textId="164CED72" w:rsidR="000F6CCB" w:rsidRPr="00BE49E1" w:rsidRDefault="000F6CCB" w:rsidP="00E86163">
            <w:pPr>
              <w:pStyle w:val="Tabletext"/>
              <w:rPr>
                <w:sz w:val="20"/>
                <w:szCs w:val="20"/>
              </w:rPr>
            </w:pPr>
            <w:r>
              <w:rPr>
                <w:sz w:val="20"/>
                <w:szCs w:val="20"/>
              </w:rPr>
              <w:t>Household pays for natural gas</w:t>
            </w:r>
          </w:p>
        </w:tc>
        <w:tc>
          <w:tcPr>
            <w:tcW w:w="787" w:type="dxa"/>
          </w:tcPr>
          <w:p w14:paraId="1AF81C2B" w14:textId="0ADB7289" w:rsidR="000F6CCB" w:rsidRPr="00BE49E1" w:rsidRDefault="000F6CCB" w:rsidP="00E86163">
            <w:pPr>
              <w:pStyle w:val="Tabletext"/>
              <w:jc w:val="center"/>
              <w:rPr>
                <w:sz w:val="20"/>
                <w:szCs w:val="20"/>
              </w:rPr>
            </w:pPr>
            <w:r>
              <w:rPr>
                <w:sz w:val="20"/>
                <w:szCs w:val="20"/>
              </w:rPr>
              <w:t>B</w:t>
            </w:r>
          </w:p>
        </w:tc>
      </w:tr>
      <w:tr w:rsidR="000F6CCB" w:rsidRPr="00BE49E1" w14:paraId="7909A843" w14:textId="77777777" w:rsidTr="000F6CCB">
        <w:tc>
          <w:tcPr>
            <w:tcW w:w="1946" w:type="dxa"/>
          </w:tcPr>
          <w:p w14:paraId="77382790" w14:textId="77777777" w:rsidR="000F6CCB" w:rsidRPr="00BE49E1" w:rsidRDefault="000F6CCB" w:rsidP="00E86163">
            <w:pPr>
              <w:pStyle w:val="Tabletext"/>
              <w:rPr>
                <w:sz w:val="20"/>
                <w:szCs w:val="20"/>
              </w:rPr>
            </w:pPr>
          </w:p>
        </w:tc>
        <w:tc>
          <w:tcPr>
            <w:tcW w:w="1926" w:type="dxa"/>
          </w:tcPr>
          <w:p w14:paraId="4052A9C9" w14:textId="7238B5E3" w:rsidR="000F6CCB" w:rsidRDefault="000F6CCB" w:rsidP="00E86163">
            <w:pPr>
              <w:pStyle w:val="Tabletext"/>
              <w:rPr>
                <w:sz w:val="20"/>
                <w:szCs w:val="20"/>
              </w:rPr>
            </w:pPr>
            <w:r>
              <w:rPr>
                <w:sz w:val="20"/>
                <w:szCs w:val="20"/>
              </w:rPr>
              <w:t>Pays for propane</w:t>
            </w:r>
          </w:p>
        </w:tc>
        <w:tc>
          <w:tcPr>
            <w:tcW w:w="4701" w:type="dxa"/>
          </w:tcPr>
          <w:p w14:paraId="3E486234" w14:textId="1A1049EF" w:rsidR="000F6CCB" w:rsidRDefault="000F6CCB" w:rsidP="00E86163">
            <w:pPr>
              <w:pStyle w:val="Tabletext"/>
              <w:rPr>
                <w:sz w:val="20"/>
                <w:szCs w:val="20"/>
              </w:rPr>
            </w:pPr>
            <w:r>
              <w:rPr>
                <w:sz w:val="20"/>
                <w:szCs w:val="20"/>
              </w:rPr>
              <w:t>Household pays for propane</w:t>
            </w:r>
          </w:p>
        </w:tc>
        <w:tc>
          <w:tcPr>
            <w:tcW w:w="787" w:type="dxa"/>
          </w:tcPr>
          <w:p w14:paraId="79EC4B17" w14:textId="239B0804" w:rsidR="000F6CCB" w:rsidRDefault="000F6CCB" w:rsidP="00E86163">
            <w:pPr>
              <w:pStyle w:val="Tabletext"/>
              <w:jc w:val="center"/>
              <w:rPr>
                <w:sz w:val="20"/>
                <w:szCs w:val="20"/>
              </w:rPr>
            </w:pPr>
            <w:r>
              <w:rPr>
                <w:sz w:val="20"/>
                <w:szCs w:val="20"/>
              </w:rPr>
              <w:t>B</w:t>
            </w:r>
          </w:p>
        </w:tc>
      </w:tr>
      <w:tr w:rsidR="000F6CCB" w:rsidRPr="00BE49E1" w14:paraId="28C4D403" w14:textId="77777777" w:rsidTr="000F6CCB">
        <w:tc>
          <w:tcPr>
            <w:tcW w:w="1946" w:type="dxa"/>
          </w:tcPr>
          <w:p w14:paraId="73FC3AC8" w14:textId="77777777" w:rsidR="000F6CCB" w:rsidRPr="00BE49E1" w:rsidRDefault="000F6CCB" w:rsidP="00E86163">
            <w:pPr>
              <w:pStyle w:val="Tabletext"/>
              <w:rPr>
                <w:sz w:val="20"/>
                <w:szCs w:val="20"/>
              </w:rPr>
            </w:pPr>
          </w:p>
        </w:tc>
        <w:tc>
          <w:tcPr>
            <w:tcW w:w="1926" w:type="dxa"/>
          </w:tcPr>
          <w:p w14:paraId="2E67F056" w14:textId="63A70386" w:rsidR="000F6CCB" w:rsidRDefault="000F6CCB" w:rsidP="00E86163">
            <w:pPr>
              <w:pStyle w:val="Tabletext"/>
              <w:rPr>
                <w:sz w:val="20"/>
                <w:szCs w:val="20"/>
              </w:rPr>
            </w:pPr>
            <w:r>
              <w:rPr>
                <w:sz w:val="20"/>
                <w:szCs w:val="20"/>
              </w:rPr>
              <w:t>Pays for fuel oil</w:t>
            </w:r>
          </w:p>
        </w:tc>
        <w:tc>
          <w:tcPr>
            <w:tcW w:w="4701" w:type="dxa"/>
          </w:tcPr>
          <w:p w14:paraId="647BD973" w14:textId="038FF399" w:rsidR="000F6CCB" w:rsidRDefault="000F6CCB" w:rsidP="00E86163">
            <w:pPr>
              <w:pStyle w:val="Tabletext"/>
              <w:rPr>
                <w:sz w:val="20"/>
                <w:szCs w:val="20"/>
              </w:rPr>
            </w:pPr>
            <w:r>
              <w:rPr>
                <w:sz w:val="20"/>
                <w:szCs w:val="20"/>
              </w:rPr>
              <w:t>Household pays for fuel oil</w:t>
            </w:r>
          </w:p>
        </w:tc>
        <w:tc>
          <w:tcPr>
            <w:tcW w:w="787" w:type="dxa"/>
          </w:tcPr>
          <w:p w14:paraId="7E51F22E" w14:textId="49FC4302" w:rsidR="000F6CCB" w:rsidRDefault="000F6CCB" w:rsidP="00E86163">
            <w:pPr>
              <w:pStyle w:val="Tabletext"/>
              <w:jc w:val="center"/>
              <w:rPr>
                <w:sz w:val="20"/>
                <w:szCs w:val="20"/>
              </w:rPr>
            </w:pPr>
            <w:r>
              <w:rPr>
                <w:sz w:val="20"/>
                <w:szCs w:val="20"/>
              </w:rPr>
              <w:t>B</w:t>
            </w:r>
          </w:p>
        </w:tc>
      </w:tr>
      <w:tr w:rsidR="002833A0" w:rsidRPr="00BE49E1" w14:paraId="2C0CE817" w14:textId="77777777" w:rsidTr="000F6CCB">
        <w:tc>
          <w:tcPr>
            <w:tcW w:w="1946" w:type="dxa"/>
            <w:vMerge w:val="restart"/>
          </w:tcPr>
          <w:p w14:paraId="7C0F69C3" w14:textId="76C48EC9" w:rsidR="002833A0" w:rsidRPr="00BE49E1" w:rsidRDefault="002833A0" w:rsidP="00E86163">
            <w:pPr>
              <w:pStyle w:val="Tabletext"/>
              <w:rPr>
                <w:sz w:val="20"/>
                <w:szCs w:val="20"/>
              </w:rPr>
            </w:pPr>
            <w:r w:rsidRPr="00BE49E1">
              <w:rPr>
                <w:sz w:val="20"/>
                <w:szCs w:val="20"/>
              </w:rPr>
              <w:lastRenderedPageBreak/>
              <w:t>Buildings: construction</w:t>
            </w:r>
          </w:p>
        </w:tc>
        <w:tc>
          <w:tcPr>
            <w:tcW w:w="1926" w:type="dxa"/>
          </w:tcPr>
          <w:p w14:paraId="76595606" w14:textId="77777777" w:rsidR="002833A0" w:rsidRPr="00BE49E1" w:rsidRDefault="002833A0" w:rsidP="00E86163">
            <w:pPr>
              <w:pStyle w:val="Tabletext"/>
              <w:rPr>
                <w:sz w:val="20"/>
                <w:szCs w:val="20"/>
              </w:rPr>
            </w:pPr>
            <w:r w:rsidRPr="00BE49E1">
              <w:rPr>
                <w:sz w:val="20"/>
                <w:szCs w:val="20"/>
              </w:rPr>
              <w:t>Construction age</w:t>
            </w:r>
          </w:p>
        </w:tc>
        <w:tc>
          <w:tcPr>
            <w:tcW w:w="4701" w:type="dxa"/>
          </w:tcPr>
          <w:p w14:paraId="5C460B81" w14:textId="35910055" w:rsidR="002833A0" w:rsidRPr="00BE49E1" w:rsidRDefault="002833A0" w:rsidP="00E86163">
            <w:pPr>
              <w:pStyle w:val="Tabletext"/>
              <w:rPr>
                <w:sz w:val="20"/>
                <w:szCs w:val="20"/>
              </w:rPr>
            </w:pPr>
            <w:r w:rsidRPr="00BE49E1">
              <w:rPr>
                <w:sz w:val="20"/>
                <w:szCs w:val="20"/>
              </w:rPr>
              <w:t xml:space="preserve">Estimated year when housing unit was built </w:t>
            </w:r>
          </w:p>
        </w:tc>
        <w:tc>
          <w:tcPr>
            <w:tcW w:w="787" w:type="dxa"/>
          </w:tcPr>
          <w:p w14:paraId="0634404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24FE007E" w14:textId="77777777" w:rsidTr="000F6CCB">
        <w:tc>
          <w:tcPr>
            <w:tcW w:w="1946" w:type="dxa"/>
            <w:vMerge/>
          </w:tcPr>
          <w:p w14:paraId="06307268" w14:textId="77777777" w:rsidR="002833A0" w:rsidRPr="00BE49E1" w:rsidRDefault="002833A0" w:rsidP="00E86163">
            <w:pPr>
              <w:pStyle w:val="Tabletext"/>
              <w:rPr>
                <w:sz w:val="20"/>
                <w:szCs w:val="20"/>
              </w:rPr>
            </w:pPr>
          </w:p>
        </w:tc>
        <w:tc>
          <w:tcPr>
            <w:tcW w:w="1926" w:type="dxa"/>
          </w:tcPr>
          <w:p w14:paraId="0BA1AE2A" w14:textId="77777777" w:rsidR="002833A0" w:rsidRPr="00BE49E1" w:rsidRDefault="002833A0" w:rsidP="00E86163">
            <w:pPr>
              <w:pStyle w:val="Tabletext"/>
              <w:rPr>
                <w:sz w:val="20"/>
                <w:szCs w:val="20"/>
              </w:rPr>
            </w:pPr>
            <w:r w:rsidRPr="00BE49E1">
              <w:rPr>
                <w:sz w:val="20"/>
                <w:szCs w:val="20"/>
              </w:rPr>
              <w:t>Apartment</w:t>
            </w:r>
          </w:p>
        </w:tc>
        <w:tc>
          <w:tcPr>
            <w:tcW w:w="4701" w:type="dxa"/>
          </w:tcPr>
          <w:p w14:paraId="54A34571" w14:textId="77777777" w:rsidR="002833A0" w:rsidRPr="00BE49E1" w:rsidRDefault="002833A0" w:rsidP="00E86163">
            <w:pPr>
              <w:pStyle w:val="Tabletext"/>
              <w:rPr>
                <w:sz w:val="20"/>
                <w:szCs w:val="20"/>
              </w:rPr>
            </w:pPr>
            <w:r w:rsidRPr="00BE49E1">
              <w:rPr>
                <w:sz w:val="20"/>
                <w:szCs w:val="20"/>
              </w:rPr>
              <w:t>Type of housing unit is low-rise or high-rise apartment</w:t>
            </w:r>
          </w:p>
        </w:tc>
        <w:tc>
          <w:tcPr>
            <w:tcW w:w="787" w:type="dxa"/>
          </w:tcPr>
          <w:p w14:paraId="16ABE522"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52ACB25C" w14:textId="77777777" w:rsidTr="000F6CCB">
        <w:tc>
          <w:tcPr>
            <w:tcW w:w="1946" w:type="dxa"/>
          </w:tcPr>
          <w:p w14:paraId="3F659B78" w14:textId="77777777" w:rsidR="002833A0" w:rsidRPr="00BE49E1" w:rsidRDefault="002833A0" w:rsidP="00E86163">
            <w:pPr>
              <w:pStyle w:val="Tabletext"/>
              <w:rPr>
                <w:sz w:val="20"/>
                <w:szCs w:val="20"/>
              </w:rPr>
            </w:pPr>
          </w:p>
        </w:tc>
        <w:tc>
          <w:tcPr>
            <w:tcW w:w="1926" w:type="dxa"/>
          </w:tcPr>
          <w:p w14:paraId="380A1F30" w14:textId="62FC9891" w:rsidR="002833A0" w:rsidRPr="00BE49E1" w:rsidRDefault="002833A0" w:rsidP="00E86163">
            <w:pPr>
              <w:pStyle w:val="Tabletext"/>
              <w:rPr>
                <w:sz w:val="20"/>
                <w:szCs w:val="20"/>
              </w:rPr>
            </w:pPr>
            <w:r w:rsidRPr="00BE49E1">
              <w:rPr>
                <w:sz w:val="20"/>
                <w:szCs w:val="20"/>
              </w:rPr>
              <w:t>Mobile</w:t>
            </w:r>
            <w:r w:rsidR="000F6CCB">
              <w:rPr>
                <w:sz w:val="20"/>
                <w:szCs w:val="20"/>
              </w:rPr>
              <w:t xml:space="preserve"> home</w:t>
            </w:r>
          </w:p>
        </w:tc>
        <w:tc>
          <w:tcPr>
            <w:tcW w:w="4701" w:type="dxa"/>
          </w:tcPr>
          <w:p w14:paraId="775B510C" w14:textId="3E8911F9" w:rsidR="002833A0" w:rsidRPr="00BE49E1" w:rsidRDefault="002833A0" w:rsidP="00E86163">
            <w:pPr>
              <w:pStyle w:val="Tabletext"/>
              <w:rPr>
                <w:sz w:val="20"/>
                <w:szCs w:val="20"/>
              </w:rPr>
            </w:pPr>
            <w:r w:rsidRPr="00BE49E1">
              <w:rPr>
                <w:sz w:val="20"/>
                <w:szCs w:val="20"/>
              </w:rPr>
              <w:t xml:space="preserve">Type of housing unit is </w:t>
            </w:r>
            <w:r w:rsidR="000F6CCB">
              <w:rPr>
                <w:sz w:val="20"/>
                <w:szCs w:val="20"/>
              </w:rPr>
              <w:t xml:space="preserve">a </w:t>
            </w:r>
            <w:r w:rsidRPr="00BE49E1">
              <w:rPr>
                <w:sz w:val="20"/>
                <w:szCs w:val="20"/>
              </w:rPr>
              <w:t>mobile home</w:t>
            </w:r>
          </w:p>
        </w:tc>
        <w:tc>
          <w:tcPr>
            <w:tcW w:w="787" w:type="dxa"/>
          </w:tcPr>
          <w:p w14:paraId="054126AF"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074EEFF0" w14:textId="77777777" w:rsidTr="000F6CCB">
        <w:tc>
          <w:tcPr>
            <w:tcW w:w="1946" w:type="dxa"/>
            <w:vMerge w:val="restart"/>
          </w:tcPr>
          <w:p w14:paraId="46435235" w14:textId="2FC25A9C" w:rsidR="002833A0" w:rsidRPr="00BE49E1" w:rsidRDefault="002833A0" w:rsidP="00E86163">
            <w:pPr>
              <w:pStyle w:val="Tabletext"/>
              <w:rPr>
                <w:sz w:val="20"/>
                <w:szCs w:val="20"/>
              </w:rPr>
            </w:pPr>
            <w:r w:rsidRPr="00BE49E1">
              <w:rPr>
                <w:sz w:val="20"/>
                <w:szCs w:val="20"/>
              </w:rPr>
              <w:t>Buildings: envelope</w:t>
            </w:r>
          </w:p>
        </w:tc>
        <w:tc>
          <w:tcPr>
            <w:tcW w:w="1926" w:type="dxa"/>
          </w:tcPr>
          <w:p w14:paraId="1FB58C7A" w14:textId="185625AB" w:rsidR="002833A0" w:rsidRPr="00BE49E1" w:rsidRDefault="000F6CCB" w:rsidP="00E86163">
            <w:pPr>
              <w:pStyle w:val="Tabletext"/>
              <w:rPr>
                <w:sz w:val="20"/>
                <w:szCs w:val="20"/>
              </w:rPr>
            </w:pPr>
            <w:r>
              <w:rPr>
                <w:sz w:val="20"/>
                <w:szCs w:val="20"/>
              </w:rPr>
              <w:t>Exterior wall thermal mass</w:t>
            </w:r>
          </w:p>
        </w:tc>
        <w:tc>
          <w:tcPr>
            <w:tcW w:w="4701" w:type="dxa"/>
          </w:tcPr>
          <w:p w14:paraId="12DAFA44" w14:textId="619C6081" w:rsidR="002833A0" w:rsidRPr="00BE49E1" w:rsidRDefault="005B308F" w:rsidP="00E86163">
            <w:pPr>
              <w:pStyle w:val="Tabletext"/>
              <w:rPr>
                <w:sz w:val="20"/>
                <w:szCs w:val="20"/>
              </w:rPr>
            </w:pPr>
            <w:r w:rsidRPr="00BE49E1">
              <w:rPr>
                <w:sz w:val="20"/>
                <w:szCs w:val="20"/>
              </w:rPr>
              <w:t>Estimated thermal mass based on exterior wall material and presence of insulation</w:t>
            </w:r>
          </w:p>
        </w:tc>
        <w:tc>
          <w:tcPr>
            <w:tcW w:w="787" w:type="dxa"/>
          </w:tcPr>
          <w:p w14:paraId="75BFC34A" w14:textId="7D806696" w:rsidR="002833A0" w:rsidRPr="00BE49E1" w:rsidRDefault="005B308F" w:rsidP="00E86163">
            <w:pPr>
              <w:pStyle w:val="Tabletext"/>
              <w:jc w:val="center"/>
              <w:rPr>
                <w:sz w:val="20"/>
                <w:szCs w:val="20"/>
              </w:rPr>
            </w:pPr>
            <w:r w:rsidRPr="00BE49E1">
              <w:rPr>
                <w:sz w:val="20"/>
                <w:szCs w:val="20"/>
              </w:rPr>
              <w:t>N</w:t>
            </w:r>
          </w:p>
        </w:tc>
      </w:tr>
      <w:tr w:rsidR="005B308F" w:rsidRPr="00BE49E1" w14:paraId="08445798" w14:textId="77777777" w:rsidTr="000F6CCB">
        <w:tc>
          <w:tcPr>
            <w:tcW w:w="1946" w:type="dxa"/>
            <w:vMerge/>
          </w:tcPr>
          <w:p w14:paraId="5E019853" w14:textId="77777777" w:rsidR="005B308F" w:rsidRPr="00BE49E1" w:rsidRDefault="005B308F" w:rsidP="00E86163">
            <w:pPr>
              <w:pStyle w:val="Tabletext"/>
              <w:rPr>
                <w:sz w:val="20"/>
                <w:szCs w:val="20"/>
              </w:rPr>
            </w:pPr>
          </w:p>
        </w:tc>
        <w:tc>
          <w:tcPr>
            <w:tcW w:w="1926" w:type="dxa"/>
          </w:tcPr>
          <w:p w14:paraId="7E3D82BD" w14:textId="649111E0" w:rsidR="005B308F" w:rsidRPr="00BE49E1" w:rsidRDefault="000F6CCB" w:rsidP="00E86163">
            <w:pPr>
              <w:pStyle w:val="Tabletext"/>
              <w:rPr>
                <w:sz w:val="20"/>
                <w:szCs w:val="20"/>
              </w:rPr>
            </w:pPr>
            <w:r>
              <w:rPr>
                <w:sz w:val="20"/>
                <w:szCs w:val="20"/>
              </w:rPr>
              <w:t>Roof thermal mass</w:t>
            </w:r>
          </w:p>
        </w:tc>
        <w:tc>
          <w:tcPr>
            <w:tcW w:w="4701" w:type="dxa"/>
          </w:tcPr>
          <w:p w14:paraId="18CD7DA8" w14:textId="493C2F9E" w:rsidR="005B308F" w:rsidRPr="00BE49E1" w:rsidRDefault="005B308F" w:rsidP="00E86163">
            <w:pPr>
              <w:pStyle w:val="Tabletext"/>
              <w:rPr>
                <w:sz w:val="20"/>
                <w:szCs w:val="20"/>
              </w:rPr>
            </w:pPr>
            <w:r w:rsidRPr="00BE49E1">
              <w:rPr>
                <w:sz w:val="20"/>
                <w:szCs w:val="20"/>
              </w:rPr>
              <w:t>Estimated thermal mass based on exterior roof material and presence of insulation</w:t>
            </w:r>
          </w:p>
        </w:tc>
        <w:tc>
          <w:tcPr>
            <w:tcW w:w="787" w:type="dxa"/>
          </w:tcPr>
          <w:p w14:paraId="1E5A4636" w14:textId="41EC86F9" w:rsidR="005B308F" w:rsidRPr="00BE49E1" w:rsidRDefault="005B308F" w:rsidP="00E86163">
            <w:pPr>
              <w:pStyle w:val="Tabletext"/>
              <w:jc w:val="center"/>
              <w:rPr>
                <w:sz w:val="20"/>
                <w:szCs w:val="20"/>
              </w:rPr>
            </w:pPr>
            <w:r w:rsidRPr="00BE49E1">
              <w:rPr>
                <w:sz w:val="20"/>
                <w:szCs w:val="20"/>
              </w:rPr>
              <w:t>N</w:t>
            </w:r>
          </w:p>
        </w:tc>
      </w:tr>
      <w:tr w:rsidR="002833A0" w:rsidRPr="00BE49E1" w14:paraId="4B334E55" w14:textId="77777777" w:rsidTr="000F6CCB">
        <w:tc>
          <w:tcPr>
            <w:tcW w:w="1946" w:type="dxa"/>
            <w:vMerge/>
          </w:tcPr>
          <w:p w14:paraId="7A576DDA" w14:textId="77777777" w:rsidR="002833A0" w:rsidRPr="00BE49E1" w:rsidRDefault="002833A0" w:rsidP="00E86163">
            <w:pPr>
              <w:pStyle w:val="Tabletext"/>
              <w:rPr>
                <w:sz w:val="20"/>
                <w:szCs w:val="20"/>
              </w:rPr>
            </w:pPr>
          </w:p>
        </w:tc>
        <w:tc>
          <w:tcPr>
            <w:tcW w:w="1926" w:type="dxa"/>
          </w:tcPr>
          <w:p w14:paraId="071E2FB9" w14:textId="77777777" w:rsidR="002833A0" w:rsidRPr="00BE49E1" w:rsidRDefault="002833A0" w:rsidP="00E86163">
            <w:pPr>
              <w:pStyle w:val="Tabletext"/>
              <w:rPr>
                <w:sz w:val="20"/>
                <w:szCs w:val="20"/>
              </w:rPr>
            </w:pPr>
            <w:r w:rsidRPr="00BE49E1">
              <w:rPr>
                <w:sz w:val="20"/>
                <w:szCs w:val="20"/>
              </w:rPr>
              <w:t>Insulation</w:t>
            </w:r>
          </w:p>
        </w:tc>
        <w:tc>
          <w:tcPr>
            <w:tcW w:w="4701" w:type="dxa"/>
          </w:tcPr>
          <w:p w14:paraId="2C19727F" w14:textId="77777777" w:rsidR="002833A0" w:rsidRPr="00BE49E1" w:rsidRDefault="002833A0" w:rsidP="00E86163">
            <w:pPr>
              <w:pStyle w:val="Tabletext"/>
              <w:rPr>
                <w:sz w:val="20"/>
                <w:szCs w:val="20"/>
              </w:rPr>
            </w:pPr>
            <w:r w:rsidRPr="00BE49E1">
              <w:rPr>
                <w:sz w:val="20"/>
                <w:szCs w:val="20"/>
              </w:rPr>
              <w:t>Level of insulation</w:t>
            </w:r>
          </w:p>
        </w:tc>
        <w:tc>
          <w:tcPr>
            <w:tcW w:w="787" w:type="dxa"/>
          </w:tcPr>
          <w:p w14:paraId="674A45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6A0A0173" w14:textId="77777777" w:rsidTr="000F6CCB">
        <w:tc>
          <w:tcPr>
            <w:tcW w:w="1946" w:type="dxa"/>
            <w:vMerge/>
          </w:tcPr>
          <w:p w14:paraId="0A50E4A1" w14:textId="77777777" w:rsidR="002833A0" w:rsidRPr="00BE49E1" w:rsidRDefault="002833A0" w:rsidP="00E86163">
            <w:pPr>
              <w:pStyle w:val="Tabletext"/>
              <w:rPr>
                <w:sz w:val="20"/>
                <w:szCs w:val="20"/>
              </w:rPr>
            </w:pPr>
          </w:p>
        </w:tc>
        <w:tc>
          <w:tcPr>
            <w:tcW w:w="1926" w:type="dxa"/>
          </w:tcPr>
          <w:p w14:paraId="5C5FAE7B" w14:textId="77777777" w:rsidR="002833A0" w:rsidRPr="00BE49E1" w:rsidRDefault="002833A0" w:rsidP="00E86163">
            <w:pPr>
              <w:pStyle w:val="Tabletext"/>
              <w:rPr>
                <w:sz w:val="20"/>
                <w:szCs w:val="20"/>
              </w:rPr>
            </w:pPr>
            <w:r w:rsidRPr="00BE49E1">
              <w:rPr>
                <w:sz w:val="20"/>
                <w:szCs w:val="20"/>
              </w:rPr>
              <w:t>Infiltration</w:t>
            </w:r>
          </w:p>
        </w:tc>
        <w:tc>
          <w:tcPr>
            <w:tcW w:w="4701" w:type="dxa"/>
          </w:tcPr>
          <w:p w14:paraId="5DB59526" w14:textId="77777777" w:rsidR="002833A0" w:rsidRPr="00BE49E1" w:rsidRDefault="002833A0" w:rsidP="00E86163">
            <w:pPr>
              <w:pStyle w:val="Tabletext"/>
              <w:rPr>
                <w:sz w:val="20"/>
                <w:szCs w:val="20"/>
              </w:rPr>
            </w:pPr>
            <w:r w:rsidRPr="00BE49E1">
              <w:rPr>
                <w:sz w:val="20"/>
                <w:szCs w:val="20"/>
              </w:rPr>
              <w:t>Frequency of draft</w:t>
            </w:r>
          </w:p>
        </w:tc>
        <w:tc>
          <w:tcPr>
            <w:tcW w:w="787" w:type="dxa"/>
          </w:tcPr>
          <w:p w14:paraId="1A27C54C"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D4C40F7" w14:textId="77777777" w:rsidTr="000F6CCB">
        <w:tc>
          <w:tcPr>
            <w:tcW w:w="1946" w:type="dxa"/>
            <w:vMerge/>
          </w:tcPr>
          <w:p w14:paraId="1CE6958A" w14:textId="77777777" w:rsidR="002833A0" w:rsidRPr="00BE49E1" w:rsidRDefault="002833A0" w:rsidP="00E86163">
            <w:pPr>
              <w:pStyle w:val="Tabletext"/>
              <w:rPr>
                <w:sz w:val="20"/>
                <w:szCs w:val="20"/>
              </w:rPr>
            </w:pPr>
          </w:p>
        </w:tc>
        <w:tc>
          <w:tcPr>
            <w:tcW w:w="1926" w:type="dxa"/>
          </w:tcPr>
          <w:p w14:paraId="550383CE" w14:textId="216E7684" w:rsidR="002833A0" w:rsidRPr="00BE49E1" w:rsidRDefault="002833A0" w:rsidP="00E86163">
            <w:pPr>
              <w:pStyle w:val="Tabletext"/>
              <w:rPr>
                <w:sz w:val="20"/>
                <w:szCs w:val="20"/>
              </w:rPr>
            </w:pPr>
            <w:r w:rsidRPr="00BE49E1">
              <w:rPr>
                <w:sz w:val="20"/>
                <w:szCs w:val="20"/>
              </w:rPr>
              <w:t>Window</w:t>
            </w:r>
            <w:r w:rsidR="000F6CCB">
              <w:rPr>
                <w:sz w:val="20"/>
                <w:szCs w:val="20"/>
              </w:rPr>
              <w:t>s</w:t>
            </w:r>
            <w:r w:rsidRPr="00BE49E1">
              <w:rPr>
                <w:sz w:val="20"/>
                <w:szCs w:val="20"/>
              </w:rPr>
              <w:t xml:space="preserve"> per room</w:t>
            </w:r>
          </w:p>
        </w:tc>
        <w:tc>
          <w:tcPr>
            <w:tcW w:w="4701" w:type="dxa"/>
          </w:tcPr>
          <w:p w14:paraId="02E46A47" w14:textId="77777777" w:rsidR="002833A0" w:rsidRPr="00BE49E1" w:rsidRDefault="002833A0" w:rsidP="00E86163">
            <w:pPr>
              <w:pStyle w:val="Tabletext"/>
              <w:rPr>
                <w:sz w:val="20"/>
                <w:szCs w:val="20"/>
              </w:rPr>
            </w:pPr>
            <w:r w:rsidRPr="00BE49E1">
              <w:rPr>
                <w:sz w:val="20"/>
                <w:szCs w:val="20"/>
              </w:rPr>
              <w:t>Number of windows per room as an approximation for window-to-wall ratio</w:t>
            </w:r>
          </w:p>
        </w:tc>
        <w:tc>
          <w:tcPr>
            <w:tcW w:w="787" w:type="dxa"/>
          </w:tcPr>
          <w:p w14:paraId="0FCDE39D"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C0C5A3B" w14:textId="77777777" w:rsidTr="000F6CCB">
        <w:tc>
          <w:tcPr>
            <w:tcW w:w="1946" w:type="dxa"/>
            <w:vMerge/>
          </w:tcPr>
          <w:p w14:paraId="1165163B" w14:textId="77777777" w:rsidR="002833A0" w:rsidRPr="00BE49E1" w:rsidRDefault="002833A0" w:rsidP="00E86163">
            <w:pPr>
              <w:pStyle w:val="Tabletext"/>
              <w:rPr>
                <w:sz w:val="20"/>
                <w:szCs w:val="20"/>
              </w:rPr>
            </w:pPr>
          </w:p>
        </w:tc>
        <w:tc>
          <w:tcPr>
            <w:tcW w:w="1926" w:type="dxa"/>
          </w:tcPr>
          <w:p w14:paraId="6E128862" w14:textId="77777777" w:rsidR="002833A0" w:rsidRPr="00BE49E1" w:rsidRDefault="002833A0" w:rsidP="00E86163">
            <w:pPr>
              <w:pStyle w:val="Tabletext"/>
              <w:rPr>
                <w:sz w:val="20"/>
                <w:szCs w:val="20"/>
              </w:rPr>
            </w:pPr>
            <w:r w:rsidRPr="00BE49E1">
              <w:rPr>
                <w:sz w:val="20"/>
                <w:szCs w:val="20"/>
              </w:rPr>
              <w:t>Glazing type</w:t>
            </w:r>
          </w:p>
        </w:tc>
        <w:tc>
          <w:tcPr>
            <w:tcW w:w="4701" w:type="dxa"/>
          </w:tcPr>
          <w:p w14:paraId="58070538" w14:textId="77777777" w:rsidR="002833A0" w:rsidRPr="00BE49E1" w:rsidRDefault="002833A0" w:rsidP="00E86163">
            <w:pPr>
              <w:pStyle w:val="Tabletext"/>
              <w:rPr>
                <w:sz w:val="20"/>
                <w:szCs w:val="20"/>
              </w:rPr>
            </w:pPr>
            <w:r w:rsidRPr="00BE49E1">
              <w:rPr>
                <w:sz w:val="20"/>
                <w:szCs w:val="20"/>
              </w:rPr>
              <w:t>Type of glass in most windows</w:t>
            </w:r>
          </w:p>
        </w:tc>
        <w:tc>
          <w:tcPr>
            <w:tcW w:w="787" w:type="dxa"/>
          </w:tcPr>
          <w:p w14:paraId="20602BA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79801428" w14:textId="77777777" w:rsidTr="000F6CCB">
        <w:tc>
          <w:tcPr>
            <w:tcW w:w="1946" w:type="dxa"/>
            <w:vMerge w:val="restart"/>
          </w:tcPr>
          <w:p w14:paraId="20EE4C92" w14:textId="78D67BEF" w:rsidR="002833A0" w:rsidRPr="00BE49E1" w:rsidRDefault="002833A0" w:rsidP="00E86163">
            <w:pPr>
              <w:pStyle w:val="Tabletext"/>
              <w:rPr>
                <w:sz w:val="20"/>
                <w:szCs w:val="20"/>
              </w:rPr>
            </w:pPr>
            <w:r w:rsidRPr="00BE49E1">
              <w:rPr>
                <w:sz w:val="20"/>
                <w:szCs w:val="20"/>
              </w:rPr>
              <w:t>Buildings: HVAC</w:t>
            </w:r>
          </w:p>
        </w:tc>
        <w:tc>
          <w:tcPr>
            <w:tcW w:w="1926" w:type="dxa"/>
          </w:tcPr>
          <w:p w14:paraId="70FC4D49" w14:textId="77777777" w:rsidR="002833A0" w:rsidRPr="00BE49E1" w:rsidRDefault="002833A0" w:rsidP="00E86163">
            <w:pPr>
              <w:pStyle w:val="Tabletext"/>
              <w:rPr>
                <w:sz w:val="20"/>
                <w:szCs w:val="20"/>
              </w:rPr>
            </w:pPr>
            <w:r w:rsidRPr="00BE49E1">
              <w:rPr>
                <w:sz w:val="20"/>
                <w:szCs w:val="20"/>
              </w:rPr>
              <w:t>AC type</w:t>
            </w:r>
          </w:p>
        </w:tc>
        <w:tc>
          <w:tcPr>
            <w:tcW w:w="4701" w:type="dxa"/>
          </w:tcPr>
          <w:p w14:paraId="1A2DD7F7" w14:textId="1D0FB549" w:rsidR="002833A0" w:rsidRPr="00BE49E1" w:rsidRDefault="002833A0" w:rsidP="00E86163">
            <w:pPr>
              <w:pStyle w:val="Tabletext"/>
              <w:rPr>
                <w:sz w:val="20"/>
                <w:szCs w:val="20"/>
              </w:rPr>
            </w:pPr>
            <w:r w:rsidRPr="00BE49E1">
              <w:rPr>
                <w:sz w:val="20"/>
                <w:szCs w:val="20"/>
              </w:rPr>
              <w:t>Air conditioning equipment used</w:t>
            </w:r>
          </w:p>
        </w:tc>
        <w:tc>
          <w:tcPr>
            <w:tcW w:w="787" w:type="dxa"/>
          </w:tcPr>
          <w:p w14:paraId="6BC2EE87" w14:textId="63A3A478" w:rsidR="002833A0" w:rsidRPr="00BE49E1" w:rsidRDefault="005B308F" w:rsidP="00E86163">
            <w:pPr>
              <w:pStyle w:val="Tabletext"/>
              <w:jc w:val="center"/>
              <w:rPr>
                <w:sz w:val="20"/>
                <w:szCs w:val="20"/>
              </w:rPr>
            </w:pPr>
            <w:r w:rsidRPr="00BE49E1">
              <w:rPr>
                <w:sz w:val="20"/>
                <w:szCs w:val="20"/>
              </w:rPr>
              <w:t>N</w:t>
            </w:r>
          </w:p>
        </w:tc>
      </w:tr>
      <w:tr w:rsidR="002833A0" w:rsidRPr="00BE49E1" w14:paraId="0D88DF36" w14:textId="77777777" w:rsidTr="000F6CCB">
        <w:tc>
          <w:tcPr>
            <w:tcW w:w="1946" w:type="dxa"/>
            <w:vMerge/>
          </w:tcPr>
          <w:p w14:paraId="41922B48" w14:textId="77777777" w:rsidR="002833A0" w:rsidRPr="00BE49E1" w:rsidRDefault="002833A0" w:rsidP="00E86163">
            <w:pPr>
              <w:pStyle w:val="Tabletext"/>
              <w:rPr>
                <w:sz w:val="20"/>
                <w:szCs w:val="20"/>
              </w:rPr>
            </w:pPr>
          </w:p>
        </w:tc>
        <w:tc>
          <w:tcPr>
            <w:tcW w:w="1926" w:type="dxa"/>
          </w:tcPr>
          <w:p w14:paraId="1F934073" w14:textId="77777777" w:rsidR="002833A0" w:rsidRPr="00BE49E1" w:rsidRDefault="002833A0" w:rsidP="00E86163">
            <w:pPr>
              <w:pStyle w:val="Tabletext"/>
              <w:rPr>
                <w:sz w:val="20"/>
                <w:szCs w:val="20"/>
              </w:rPr>
            </w:pPr>
            <w:r w:rsidRPr="00BE49E1">
              <w:rPr>
                <w:sz w:val="20"/>
                <w:szCs w:val="20"/>
              </w:rPr>
              <w:t>Heating type</w:t>
            </w:r>
          </w:p>
        </w:tc>
        <w:tc>
          <w:tcPr>
            <w:tcW w:w="4701" w:type="dxa"/>
          </w:tcPr>
          <w:p w14:paraId="6F1C46B4" w14:textId="6ADE7165" w:rsidR="002833A0" w:rsidRPr="00BE49E1" w:rsidRDefault="002833A0" w:rsidP="00E86163">
            <w:pPr>
              <w:pStyle w:val="Tabletext"/>
              <w:rPr>
                <w:sz w:val="20"/>
                <w:szCs w:val="20"/>
              </w:rPr>
            </w:pPr>
            <w:r w:rsidRPr="00BE49E1">
              <w:rPr>
                <w:sz w:val="20"/>
                <w:szCs w:val="20"/>
              </w:rPr>
              <w:t xml:space="preserve">Space heating </w:t>
            </w:r>
            <w:r w:rsidR="005B308F" w:rsidRPr="00BE49E1">
              <w:rPr>
                <w:sz w:val="20"/>
                <w:szCs w:val="20"/>
              </w:rPr>
              <w:t xml:space="preserve">equipment </w:t>
            </w:r>
            <w:r w:rsidRPr="00BE49E1">
              <w:rPr>
                <w:sz w:val="20"/>
                <w:szCs w:val="20"/>
              </w:rPr>
              <w:t>used</w:t>
            </w:r>
          </w:p>
        </w:tc>
        <w:tc>
          <w:tcPr>
            <w:tcW w:w="787" w:type="dxa"/>
          </w:tcPr>
          <w:p w14:paraId="2AD159CF" w14:textId="719E0C10" w:rsidR="002833A0" w:rsidRPr="00BE49E1" w:rsidRDefault="005B308F" w:rsidP="00E86163">
            <w:pPr>
              <w:pStyle w:val="Tabletext"/>
              <w:jc w:val="center"/>
              <w:rPr>
                <w:sz w:val="20"/>
                <w:szCs w:val="20"/>
              </w:rPr>
            </w:pPr>
            <w:r w:rsidRPr="00BE49E1">
              <w:rPr>
                <w:sz w:val="20"/>
                <w:szCs w:val="20"/>
              </w:rPr>
              <w:t>N</w:t>
            </w:r>
          </w:p>
        </w:tc>
      </w:tr>
      <w:tr w:rsidR="002833A0" w:rsidRPr="00BE49E1" w14:paraId="3F47AD24" w14:textId="77777777" w:rsidTr="000F6CCB">
        <w:tc>
          <w:tcPr>
            <w:tcW w:w="1946" w:type="dxa"/>
            <w:vMerge/>
          </w:tcPr>
          <w:p w14:paraId="56E7C626" w14:textId="77777777" w:rsidR="002833A0" w:rsidRPr="00BE49E1" w:rsidRDefault="002833A0" w:rsidP="00E86163">
            <w:pPr>
              <w:pStyle w:val="Tabletext"/>
              <w:rPr>
                <w:sz w:val="20"/>
                <w:szCs w:val="20"/>
              </w:rPr>
            </w:pPr>
          </w:p>
        </w:tc>
        <w:tc>
          <w:tcPr>
            <w:tcW w:w="1926" w:type="dxa"/>
          </w:tcPr>
          <w:p w14:paraId="14A98E1A" w14:textId="6EF28E02" w:rsidR="002833A0" w:rsidRPr="00BE49E1" w:rsidRDefault="00DE6322" w:rsidP="00E86163">
            <w:pPr>
              <w:pStyle w:val="Tabletext"/>
              <w:rPr>
                <w:sz w:val="20"/>
                <w:szCs w:val="20"/>
              </w:rPr>
            </w:pPr>
            <w:commentRangeStart w:id="57"/>
            <w:r>
              <w:rPr>
                <w:sz w:val="20"/>
                <w:szCs w:val="20"/>
              </w:rPr>
              <w:t>HVAC operation</w:t>
            </w:r>
          </w:p>
        </w:tc>
        <w:tc>
          <w:tcPr>
            <w:tcW w:w="4701" w:type="dxa"/>
          </w:tcPr>
          <w:p w14:paraId="47BD3D4F" w14:textId="78F16879" w:rsidR="002833A0" w:rsidRPr="00BE49E1" w:rsidRDefault="002833A0" w:rsidP="00E86163">
            <w:pPr>
              <w:pStyle w:val="Tabletext"/>
              <w:rPr>
                <w:sz w:val="20"/>
                <w:szCs w:val="20"/>
              </w:rPr>
            </w:pPr>
            <w:r w:rsidRPr="00BE49E1">
              <w:rPr>
                <w:sz w:val="20"/>
                <w:szCs w:val="20"/>
              </w:rPr>
              <w:t>Household reported difficulty paying energy bills or that they had kept their home at unsafe temperatures because of cost concerns</w:t>
            </w:r>
          </w:p>
        </w:tc>
        <w:tc>
          <w:tcPr>
            <w:tcW w:w="787" w:type="dxa"/>
          </w:tcPr>
          <w:p w14:paraId="41E5CC93" w14:textId="77777777" w:rsidR="002833A0" w:rsidRPr="00BE49E1" w:rsidRDefault="002833A0" w:rsidP="00E86163">
            <w:pPr>
              <w:pStyle w:val="Tabletext"/>
              <w:jc w:val="center"/>
              <w:rPr>
                <w:sz w:val="20"/>
                <w:szCs w:val="20"/>
              </w:rPr>
            </w:pPr>
            <w:r w:rsidRPr="00BE49E1">
              <w:rPr>
                <w:sz w:val="20"/>
                <w:szCs w:val="20"/>
              </w:rPr>
              <w:t>B</w:t>
            </w:r>
            <w:commentRangeEnd w:id="57"/>
            <w:r w:rsidR="00F862C0" w:rsidRPr="00BE49E1">
              <w:rPr>
                <w:rStyle w:val="CommentReference"/>
              </w:rPr>
              <w:commentReference w:id="57"/>
            </w:r>
          </w:p>
        </w:tc>
      </w:tr>
      <w:tr w:rsidR="00DE6322" w:rsidRPr="00BE49E1" w14:paraId="11E875F4" w14:textId="77777777" w:rsidTr="000F6CCB">
        <w:tc>
          <w:tcPr>
            <w:tcW w:w="1946" w:type="dxa"/>
            <w:vMerge/>
          </w:tcPr>
          <w:p w14:paraId="5FF42980" w14:textId="77777777" w:rsidR="00DE6322" w:rsidRPr="00BE49E1" w:rsidRDefault="00DE6322" w:rsidP="00E86163">
            <w:pPr>
              <w:pStyle w:val="Tabletext"/>
              <w:rPr>
                <w:sz w:val="20"/>
                <w:szCs w:val="20"/>
              </w:rPr>
            </w:pPr>
          </w:p>
        </w:tc>
        <w:tc>
          <w:tcPr>
            <w:tcW w:w="1926" w:type="dxa"/>
          </w:tcPr>
          <w:p w14:paraId="34E8FEF3" w14:textId="4F2BBD8B" w:rsidR="00DE6322" w:rsidRPr="00BE49E1" w:rsidRDefault="00DE6322" w:rsidP="00E86163">
            <w:pPr>
              <w:pStyle w:val="Tabletext"/>
              <w:rPr>
                <w:sz w:val="20"/>
                <w:szCs w:val="20"/>
              </w:rPr>
            </w:pPr>
            <w:r>
              <w:rPr>
                <w:sz w:val="20"/>
                <w:szCs w:val="20"/>
              </w:rPr>
              <w:t>HVAC maintenance</w:t>
            </w:r>
          </w:p>
        </w:tc>
        <w:tc>
          <w:tcPr>
            <w:tcW w:w="4701" w:type="dxa"/>
          </w:tcPr>
          <w:p w14:paraId="698975E2" w14:textId="5B345A20" w:rsidR="00DE6322" w:rsidRPr="00BE49E1" w:rsidRDefault="00DE6322" w:rsidP="00E86163">
            <w:pPr>
              <w:pStyle w:val="Tabletext"/>
              <w:rPr>
                <w:sz w:val="20"/>
                <w:szCs w:val="20"/>
              </w:rPr>
            </w:pPr>
            <w:r>
              <w:rPr>
                <w:sz w:val="20"/>
                <w:szCs w:val="20"/>
              </w:rPr>
              <w:t>Household reported difficulty repairing or replacing broken heating or cooling equipment</w:t>
            </w:r>
          </w:p>
        </w:tc>
        <w:tc>
          <w:tcPr>
            <w:tcW w:w="787" w:type="dxa"/>
          </w:tcPr>
          <w:p w14:paraId="597C557D" w14:textId="11D8FE24" w:rsidR="00DE6322" w:rsidRPr="00BE49E1" w:rsidRDefault="00DE6322" w:rsidP="00E86163">
            <w:pPr>
              <w:pStyle w:val="Tabletext"/>
              <w:jc w:val="center"/>
              <w:rPr>
                <w:sz w:val="20"/>
                <w:szCs w:val="20"/>
              </w:rPr>
            </w:pPr>
            <w:r>
              <w:rPr>
                <w:sz w:val="20"/>
                <w:szCs w:val="20"/>
              </w:rPr>
              <w:t>B</w:t>
            </w:r>
          </w:p>
        </w:tc>
      </w:tr>
      <w:tr w:rsidR="002833A0" w:rsidRPr="00BE49E1" w14:paraId="2F57B931" w14:textId="77777777" w:rsidTr="000F6CCB">
        <w:tc>
          <w:tcPr>
            <w:tcW w:w="1946" w:type="dxa"/>
            <w:vMerge/>
          </w:tcPr>
          <w:p w14:paraId="3BCA1838" w14:textId="77777777" w:rsidR="002833A0" w:rsidRPr="00BE49E1" w:rsidRDefault="002833A0" w:rsidP="00E86163">
            <w:pPr>
              <w:pStyle w:val="Tabletext"/>
              <w:rPr>
                <w:sz w:val="20"/>
                <w:szCs w:val="20"/>
              </w:rPr>
            </w:pPr>
          </w:p>
        </w:tc>
        <w:tc>
          <w:tcPr>
            <w:tcW w:w="1926" w:type="dxa"/>
          </w:tcPr>
          <w:p w14:paraId="530FE386" w14:textId="77777777" w:rsidR="002833A0" w:rsidRPr="00BE49E1" w:rsidRDefault="002833A0" w:rsidP="00E86163">
            <w:pPr>
              <w:pStyle w:val="Tabletext"/>
              <w:rPr>
                <w:sz w:val="20"/>
                <w:szCs w:val="20"/>
              </w:rPr>
            </w:pPr>
            <w:r w:rsidRPr="00BE49E1">
              <w:rPr>
                <w:sz w:val="20"/>
                <w:szCs w:val="20"/>
              </w:rPr>
              <w:t>Fans</w:t>
            </w:r>
          </w:p>
        </w:tc>
        <w:tc>
          <w:tcPr>
            <w:tcW w:w="4701" w:type="dxa"/>
          </w:tcPr>
          <w:p w14:paraId="23987AF3" w14:textId="77777777" w:rsidR="002833A0" w:rsidRPr="00BE49E1" w:rsidRDefault="002833A0" w:rsidP="00E86163">
            <w:pPr>
              <w:pStyle w:val="Tabletext"/>
              <w:rPr>
                <w:sz w:val="20"/>
                <w:szCs w:val="20"/>
              </w:rPr>
            </w:pPr>
            <w:r w:rsidRPr="00BE49E1">
              <w:rPr>
                <w:sz w:val="20"/>
                <w:szCs w:val="20"/>
              </w:rPr>
              <w:t>Number of ceiling, floor, window, and/or table fans used</w:t>
            </w:r>
          </w:p>
        </w:tc>
        <w:tc>
          <w:tcPr>
            <w:tcW w:w="787" w:type="dxa"/>
          </w:tcPr>
          <w:p w14:paraId="2BB18C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38D44E96" w14:textId="77777777" w:rsidTr="000F6CCB">
        <w:trPr>
          <w:trHeight w:val="56"/>
        </w:trPr>
        <w:tc>
          <w:tcPr>
            <w:tcW w:w="1946" w:type="dxa"/>
            <w:vMerge/>
          </w:tcPr>
          <w:p w14:paraId="53684ED0" w14:textId="77777777" w:rsidR="002833A0" w:rsidRPr="00BE49E1" w:rsidRDefault="002833A0" w:rsidP="00E86163">
            <w:pPr>
              <w:pStyle w:val="Tabletext"/>
              <w:rPr>
                <w:sz w:val="20"/>
                <w:szCs w:val="20"/>
              </w:rPr>
            </w:pPr>
          </w:p>
        </w:tc>
        <w:tc>
          <w:tcPr>
            <w:tcW w:w="1926" w:type="dxa"/>
          </w:tcPr>
          <w:p w14:paraId="63A45C60" w14:textId="77777777" w:rsidR="002833A0" w:rsidRPr="00BE49E1" w:rsidRDefault="002833A0" w:rsidP="00E86163">
            <w:pPr>
              <w:pStyle w:val="Tabletext"/>
              <w:rPr>
                <w:sz w:val="20"/>
                <w:szCs w:val="20"/>
              </w:rPr>
            </w:pPr>
            <w:r w:rsidRPr="00BE49E1">
              <w:rPr>
                <w:sz w:val="20"/>
                <w:szCs w:val="20"/>
              </w:rPr>
              <w:t>Off-grid</w:t>
            </w:r>
          </w:p>
        </w:tc>
        <w:tc>
          <w:tcPr>
            <w:tcW w:w="4701" w:type="dxa"/>
          </w:tcPr>
          <w:p w14:paraId="3378AE69" w14:textId="77777777" w:rsidR="002833A0" w:rsidRPr="00BE49E1" w:rsidRDefault="002833A0" w:rsidP="00E86163">
            <w:pPr>
              <w:pStyle w:val="Tabletext"/>
              <w:rPr>
                <w:sz w:val="20"/>
                <w:szCs w:val="20"/>
              </w:rPr>
            </w:pPr>
            <w:r w:rsidRPr="00BE49E1">
              <w:rPr>
                <w:sz w:val="20"/>
                <w:szCs w:val="20"/>
              </w:rPr>
              <w:t>Home has back-up generator or on-site solar electricity generation</w:t>
            </w:r>
          </w:p>
        </w:tc>
        <w:tc>
          <w:tcPr>
            <w:tcW w:w="787" w:type="dxa"/>
          </w:tcPr>
          <w:p w14:paraId="37C7BC53" w14:textId="77777777" w:rsidR="002833A0" w:rsidRPr="00BE49E1" w:rsidRDefault="002833A0" w:rsidP="00E86163">
            <w:pPr>
              <w:pStyle w:val="Tabletext"/>
              <w:jc w:val="center"/>
              <w:rPr>
                <w:sz w:val="20"/>
                <w:szCs w:val="20"/>
              </w:rPr>
            </w:pPr>
            <w:r w:rsidRPr="00BE49E1">
              <w:rPr>
                <w:sz w:val="20"/>
                <w:szCs w:val="20"/>
              </w:rPr>
              <w:t>B</w:t>
            </w:r>
          </w:p>
        </w:tc>
      </w:tr>
    </w:tbl>
    <w:p w14:paraId="6B79B6D4" w14:textId="5718A977" w:rsidR="001076D9" w:rsidRPr="00BE49E1" w:rsidRDefault="001076D9" w:rsidP="001076D9">
      <w:pPr>
        <w:pStyle w:val="Tabletext"/>
        <w:spacing w:after="160"/>
      </w:pPr>
      <w:r w:rsidRPr="00BE49E1">
        <w:rPr>
          <w:vertAlign w:val="superscript"/>
        </w:rPr>
        <w:t>a</w:t>
      </w:r>
      <w:r w:rsidRPr="00BE49E1">
        <w:t xml:space="preserve"> Type includes numerical (N) and binary (B)</w:t>
      </w:r>
    </w:p>
    <w:p w14:paraId="27A3FBE2" w14:textId="4BA63652" w:rsidR="00ED50F0" w:rsidRPr="00BE49E1" w:rsidRDefault="00ED50F0" w:rsidP="00ED50F0">
      <w:pPr>
        <w:pStyle w:val="Heading3List"/>
      </w:pPr>
      <w:r w:rsidRPr="00BE49E1">
        <w:t>Building</w:t>
      </w:r>
      <w:r w:rsidR="004960B2" w:rsidRPr="00BE49E1">
        <w:t xml:space="preserve">s: </w:t>
      </w:r>
      <w:r w:rsidRPr="00BE49E1">
        <w:t>construction</w:t>
      </w:r>
    </w:p>
    <w:p w14:paraId="5902C6F2" w14:textId="55B13D89" w:rsidR="00ED50F0" w:rsidRPr="00BE49E1" w:rsidRDefault="00ED50F0" w:rsidP="00ED50F0">
      <w:r w:rsidRPr="00BE49E1">
        <w:t xml:space="preserve">Building construction represents variables related to the building age and form. As mentioned in Section </w:t>
      </w:r>
      <w:r w:rsidRPr="00BE49E1">
        <w:fldChar w:fldCharType="begin"/>
      </w:r>
      <w:r w:rsidRPr="00BE49E1">
        <w:instrText xml:space="preserve"> REF _Ref150108267 \r \h </w:instrText>
      </w:r>
      <w:r w:rsidRPr="00BE49E1">
        <w:fldChar w:fldCharType="separate"/>
      </w:r>
      <w:r w:rsidRPr="00BE49E1">
        <w:t>1.2</w:t>
      </w:r>
      <w:r w:rsidRPr="00BE49E1">
        <w:fldChar w:fldCharType="end"/>
      </w:r>
      <w:r w:rsidRPr="00BE49E1">
        <w:t>, several city and state-level HVI use construction age as a catch-all for other building characteristics</w:t>
      </w:r>
      <w:r w:rsidR="00177FF6" w:rsidRPr="00BE49E1">
        <w:t xml:space="preserve"> that affect the indoor thermal environment</w:t>
      </w:r>
      <w:r w:rsidRPr="00BE49E1">
        <w:t xml:space="preserve"> </w:t>
      </w:r>
      <w:r w:rsidRPr="00BE49E1">
        <w:fldChar w:fldCharType="begin"/>
      </w:r>
      <w:r w:rsidRPr="00BE49E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(Rinner et al. 2010; Uejio et al. 2011; Nayak et al. 2018)</w:t>
      </w:r>
      <w:r w:rsidRPr="00BE49E1">
        <w:fldChar w:fldCharType="end"/>
      </w:r>
      <w:r w:rsidRPr="00BE49E1">
        <w:t>. A building performance simulation study of London dwellings found a significant impact of archetype, a combination of construction age and construction type on overheating risk</w:t>
      </w:r>
      <w:r w:rsidR="00BE49E1" w:rsidRPr="00BE49E1">
        <w:t xml:space="preserve"> </w:t>
      </w:r>
      <w:r w:rsidR="00BE49E1" w:rsidRPr="00BE49E1">
        <w:fldChar w:fldCharType="begin"/>
      </w:r>
      <w:r w:rsidR="00BE49E1" w:rsidRPr="00BE49E1">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BE49E1">
        <w:fldChar w:fldCharType="separate"/>
      </w:r>
      <w:r w:rsidR="00BE49E1" w:rsidRPr="00BE49E1">
        <w:rPr>
          <w:noProof/>
        </w:rPr>
        <w:t>(Mavrogianni et al. 2012)</w:t>
      </w:r>
      <w:r w:rsidR="00BE49E1" w:rsidRPr="00BE49E1">
        <w:fldChar w:fldCharType="end"/>
      </w:r>
      <w:r w:rsidRPr="00BE49E1">
        <w:t xml:space="preserve">. Samuelson et al. </w:t>
      </w:r>
      <w:r w:rsidRPr="00BE49E1">
        <w:fldChar w:fldCharType="begin"/>
      </w:r>
      <w:r w:rsidRPr="00BE49E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suggests that detached buildings may be less vulnerable due to a greater potential for exposed walls to exchange heat and more opportunities for cross-ventilation. Similarly, Lomas </w:t>
      </w:r>
      <w:r w:rsidRPr="00BE49E1">
        <w:fldChar w:fldCharType="begin"/>
      </w:r>
      <w:r w:rsidRPr="00BE49E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BE49E1">
        <w:fldChar w:fldCharType="separate"/>
      </w:r>
      <w:r w:rsidRPr="00BE49E1">
        <w:t>(Lomas 2021)</w:t>
      </w:r>
      <w:r w:rsidRPr="00BE49E1">
        <w:fldChar w:fldCharType="end"/>
      </w:r>
      <w:r w:rsidRPr="00BE49E1">
        <w:t xml:space="preserve"> singles out flats or apartments because of more limited opportunities for natural ventilation. Mobile or manufactured homes may also increase heat or cold exposure due to poor energy efficiency </w:t>
      </w:r>
      <w:r w:rsidRPr="00BE49E1">
        <w:fldChar w:fldCharType="begin"/>
      </w:r>
      <w:r w:rsidRPr="00BE49E1">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BE49E1">
        <w:rPr>
          <w:rFonts w:ascii="MS Gothic" w:eastAsia="MS Gothic" w:hAnsi="MS Gothic" w:cs="MS Gothic"/>
        </w:rPr>
        <w:instrText>能源政策的当前</w:instrText>
      </w:r>
      <w:r w:rsidRPr="00BE49E1">
        <w:rPr>
          <w:rFonts w:ascii="Microsoft JhengHei" w:eastAsia="Microsoft JhengHei" w:hAnsi="Microsoft JhengHei" w:cs="Microsoft JhengHei"/>
        </w:rPr>
        <w:instrText>讨论</w:instrText>
      </w:r>
      <w:r w:rsidRPr="00BE49E1">
        <w:rPr>
          <w:rFonts w:ascii="MS Gothic" w:eastAsia="MS Gothic" w:hAnsi="MS Gothic" w:cs="MS Gothic"/>
        </w:rPr>
        <w:instrText>很少承</w:instrText>
      </w:r>
      <w:r w:rsidRPr="00BE49E1">
        <w:rPr>
          <w:rFonts w:ascii="Microsoft JhengHei" w:eastAsia="Microsoft JhengHei" w:hAnsi="Microsoft JhengHei" w:cs="Microsoft JhengHei"/>
        </w:rPr>
        <w:instrText>认</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w:instrText>
      </w:r>
      <w:r w:rsidRPr="00BE49E1">
        <w:rPr>
          <w:rFonts w:ascii="Microsoft JhengHei" w:eastAsia="Microsoft JhengHei" w:hAnsi="Microsoft JhengHei" w:cs="Microsoft JhengHei"/>
        </w:rPr>
        <w:instrText>问题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种情况使一个家庭</w:instrText>
      </w:r>
      <w:r w:rsidRPr="00BE49E1">
        <w:rPr>
          <w:rFonts w:ascii="Microsoft JhengHei" w:eastAsia="Microsoft JhengHei" w:hAnsi="Microsoft JhengHei" w:cs="Microsoft JhengHei"/>
        </w:rPr>
        <w:instrText>负</w:instrText>
      </w:r>
      <w:r w:rsidRPr="00BE49E1">
        <w:rPr>
          <w:rFonts w:ascii="MS Gothic" w:eastAsia="MS Gothic" w:hAnsi="MS Gothic" w:cs="MS Gothic"/>
        </w:rPr>
        <w:instrText>担不起家庭所需充分加</w:instrText>
      </w:r>
      <w:r w:rsidRPr="00BE49E1">
        <w:rPr>
          <w:rFonts w:ascii="Microsoft JhengHei" w:eastAsia="Microsoft JhengHei" w:hAnsi="Microsoft JhengHei" w:cs="Microsoft JhengHei"/>
        </w:rPr>
        <w:instrText>热</w:instrText>
      </w:r>
      <w:r w:rsidRPr="00BE49E1">
        <w:rPr>
          <w:rFonts w:ascii="MS Gothic" w:eastAsia="MS Gothic" w:hAnsi="MS Gothic" w:cs="MS Gothic"/>
        </w:rPr>
        <w:instrText>或冷却的</w:instrText>
      </w:r>
      <w:r w:rsidRPr="00BE49E1">
        <w:rPr>
          <w:rFonts w:ascii="Microsoft JhengHei" w:eastAsia="Microsoft JhengHei" w:hAnsi="Microsoft JhengHei" w:cs="Microsoft JhengHei"/>
        </w:rPr>
        <w:instrText>费</w:instrText>
      </w:r>
      <w:r w:rsidRPr="00BE49E1">
        <w:rPr>
          <w:rFonts w:ascii="MS Gothic" w:eastAsia="MS Gothic" w:hAnsi="MS Gothic" w:cs="MS Gothic"/>
        </w:rPr>
        <w:instrText>用。在</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篇文章中，我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考察了能源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的概念和描述它在北卡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乡</w:instrText>
      </w:r>
      <w:r w:rsidRPr="00BE49E1">
        <w:rPr>
          <w:rFonts w:ascii="MS Gothic" w:eastAsia="MS Gothic" w:hAnsi="MS Gothic" w:cs="MS Gothic"/>
        </w:rPr>
        <w:instrText>村地区的一些</w:instrText>
      </w:r>
      <w:r w:rsidRPr="00BE49E1">
        <w:rPr>
          <w:rFonts w:ascii="Microsoft JhengHei" w:eastAsia="Microsoft JhengHei" w:hAnsi="Microsoft JhengHei" w:cs="Microsoft JhengHei"/>
        </w:rPr>
        <w:instrText>轮</w:instrText>
      </w:r>
      <w:r w:rsidRPr="00BE49E1">
        <w:rPr>
          <w:rFonts w:ascii="MS Gothic" w:eastAsia="MS Gothic" w:hAnsi="MS Gothic" w:cs="MS Gothic"/>
        </w:rPr>
        <w:instrText>廓。我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，最好被看作是网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物</w:instrText>
      </w:r>
      <w:r w:rsidRPr="00BE49E1">
        <w:rPr>
          <w:rFonts w:ascii="Microsoft JhengHei" w:eastAsia="Microsoft JhengHei" w:hAnsi="Microsoft JhengHei" w:cs="Microsoft JhengHei"/>
        </w:rPr>
        <w:instrText>资</w:instrText>
      </w:r>
      <w:r w:rsidRPr="00BE49E1">
        <w:rPr>
          <w:rFonts w:ascii="MS Gothic" w:eastAsia="MS Gothic" w:hAnsi="MS Gothic" w:cs="MS Gothic"/>
        </w:rPr>
        <w:instrText>和社会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关系的地理</w:instrText>
      </w:r>
      <w:r w:rsidRPr="00BE49E1">
        <w:rPr>
          <w:rFonts w:ascii="Microsoft JhengHei" w:eastAsia="Microsoft JhengHei" w:hAnsi="Microsoft JhengHei" w:cs="Microsoft JhengHei"/>
        </w:rPr>
        <w:instrText>组</w:instrText>
      </w:r>
      <w:r w:rsidRPr="00BE49E1">
        <w:rPr>
          <w:rFonts w:ascii="MS Gothic" w:eastAsia="MS Gothic" w:hAnsi="MS Gothic" w:cs="MS Gothic"/>
        </w:rPr>
        <w:instrText>合。</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了</w:instrText>
      </w:r>
      <w:r w:rsidRPr="00BE49E1">
        <w:rPr>
          <w:rFonts w:ascii="Microsoft JhengHei" w:eastAsia="Microsoft JhengHei" w:hAnsi="Microsoft JhengHei" w:cs="Microsoft JhengHei"/>
        </w:rPr>
        <w:instrText>说</w:instrText>
      </w:r>
      <w:r w:rsidRPr="00BE49E1">
        <w:rPr>
          <w:rFonts w:ascii="MS Gothic" w:eastAsia="MS Gothic" w:hAnsi="MS Gothic" w:cs="MS Gothic"/>
        </w:rPr>
        <w:instrText>明</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种方法，我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着重于北卡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东</w:instrText>
      </w:r>
      <w:r w:rsidRPr="00BE49E1">
        <w:rPr>
          <w:rFonts w:ascii="MS Gothic" w:eastAsia="MS Gothic" w:hAnsi="MS Gothic" w:cs="MS Gothic"/>
        </w:rPr>
        <w:instrText>部的能源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困的三个关</w:instrText>
      </w:r>
      <w:r w:rsidRPr="00BE49E1">
        <w:rPr>
          <w:rFonts w:ascii="Microsoft JhengHei" w:eastAsia="Microsoft JhengHei" w:hAnsi="Microsoft JhengHei" w:cs="Microsoft JhengHei"/>
        </w:rPr>
        <w:instrText>键</w:instrText>
      </w:r>
      <w:r w:rsidRPr="00BE49E1">
        <w:rPr>
          <w:rFonts w:ascii="MS Gothic" w:eastAsia="MS Gothic" w:hAnsi="MS Gothic" w:cs="MS Gothic"/>
        </w:rPr>
        <w:instrText>因素的地理格局：</w:instrText>
      </w:r>
      <w:r w:rsidRPr="00BE49E1">
        <w:rPr>
          <w:rFonts w:ascii="Microsoft JhengHei" w:eastAsia="Microsoft JhengHei" w:hAnsi="Microsoft JhengHei" w:cs="Microsoft JhengHei"/>
        </w:rPr>
        <w:instrText>农</w:instrText>
      </w:r>
      <w:r w:rsidRPr="00BE49E1">
        <w:rPr>
          <w:rFonts w:ascii="MS Gothic" w:eastAsia="MS Gothic" w:hAnsi="MS Gothic" w:cs="MS Gothic"/>
        </w:rPr>
        <w:instrText>村家庭的杜会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特点，能源供</w:instrText>
      </w:r>
      <w:r w:rsidRPr="00BE49E1">
        <w:rPr>
          <w:rFonts w:ascii="Microsoft JhengHei" w:eastAsia="Microsoft JhengHei" w:hAnsi="Microsoft JhengHei" w:cs="Microsoft JhengHei"/>
        </w:rPr>
        <w:instrText>应</w:instrText>
      </w:r>
      <w:r w:rsidRPr="00BE49E1">
        <w:rPr>
          <w:rFonts w:ascii="MS Gothic" w:eastAsia="MS Gothic" w:hAnsi="MS Gothic" w:cs="MS Gothic"/>
        </w:rPr>
        <w:instrText>的网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基</w:instrText>
      </w:r>
      <w:r w:rsidRPr="00BE49E1">
        <w:rPr>
          <w:rFonts w:ascii="Microsoft JhengHei" w:eastAsia="Microsoft JhengHei" w:hAnsi="Microsoft JhengHei" w:cs="Microsoft JhengHei"/>
        </w:rPr>
        <w:instrText>础设</w:instrText>
      </w:r>
      <w:r w:rsidRPr="00BE49E1">
        <w:rPr>
          <w:rFonts w:ascii="MS Gothic" w:eastAsia="MS Gothic" w:hAnsi="MS Gothic" w:cs="MS Gothic"/>
        </w:rPr>
        <w:instrText>施，以及家庭的物</w:instrText>
      </w:r>
      <w:r w:rsidRPr="00BE49E1">
        <w:rPr>
          <w:rFonts w:ascii="Microsoft JhengHei" w:eastAsia="Microsoft JhengHei" w:hAnsi="Microsoft JhengHei" w:cs="Microsoft JhengHei"/>
        </w:rPr>
        <w:instrText>质</w:instrText>
      </w:r>
      <w:r w:rsidRPr="00BE49E1">
        <w:rPr>
          <w:rFonts w:ascii="MS Gothic" w:eastAsia="MS Gothic" w:hAnsi="MS Gothic" w:cs="MS Gothic"/>
        </w:rPr>
        <w:instrText>条件。自始至</w:instrText>
      </w:r>
      <w:r w:rsidRPr="00BE49E1">
        <w:rPr>
          <w:rFonts w:ascii="Microsoft JhengHei" w:eastAsia="Microsoft JhengHei" w:hAnsi="Microsoft JhengHei" w:cs="Microsoft JhengHei"/>
        </w:rPr>
        <w:instrText>终</w:instrText>
      </w:r>
      <w:r w:rsidRPr="00BE49E1">
        <w:rPr>
          <w:rFonts w:ascii="MS Gothic" w:eastAsia="MS Gothic" w:hAnsi="MS Gothic" w:cs="MS Gothic"/>
        </w:rPr>
        <w:instrText>，我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通</w:instrText>
      </w:r>
      <w:r w:rsidRPr="00BE49E1">
        <w:rPr>
          <w:rFonts w:ascii="Microsoft JhengHei" w:eastAsia="Microsoft JhengHei" w:hAnsi="Microsoft JhengHei" w:cs="Microsoft JhengHei"/>
        </w:rPr>
        <w:instrText>过</w:instrText>
      </w:r>
      <w:r w:rsidRPr="00BE49E1">
        <w:rPr>
          <w:rFonts w:ascii="MS Gothic" w:eastAsia="MS Gothic" w:hAnsi="MS Gothic" w:cs="MS Gothic"/>
        </w:rPr>
        <w:instrText>借</w:instrText>
      </w:r>
      <w:r w:rsidRPr="00BE49E1">
        <w:rPr>
          <w:rFonts w:ascii="Microsoft JhengHei" w:eastAsia="Microsoft JhengHei" w:hAnsi="Microsoft JhengHei" w:cs="Microsoft JhengHei"/>
        </w:rPr>
        <w:instrText>鉴对该</w:instrText>
      </w:r>
      <w:r w:rsidRPr="00BE49E1">
        <w:rPr>
          <w:rFonts w:ascii="MS Gothic" w:eastAsia="MS Gothic" w:hAnsi="MS Gothic" w:cs="MS Gothic"/>
        </w:rPr>
        <w:instrText>地区防寒保暖援助受惠人的采</w:instrText>
      </w:r>
      <w:r w:rsidRPr="00BE49E1">
        <w:rPr>
          <w:rFonts w:ascii="Microsoft JhengHei" w:eastAsia="Microsoft JhengHei" w:hAnsi="Microsoft JhengHei" w:cs="Microsoft JhengHei"/>
        </w:rPr>
        <w:instrText>访记录</w:instrText>
      </w:r>
      <w:r w:rsidRPr="00BE49E1">
        <w:rPr>
          <w:rFonts w:ascii="MS Gothic" w:eastAsia="MS Gothic" w:hAnsi="MS Gothic" w:cs="MS Gothic"/>
        </w:rPr>
        <w:instrText>，</w:instrText>
      </w:r>
      <w:r w:rsidRPr="00BE49E1">
        <w:rPr>
          <w:rFonts w:ascii="Yu Gothic" w:eastAsia="Yu Gothic" w:hAnsi="Yu Gothic" w:cs="Yu Gothic"/>
        </w:rPr>
        <w:instrText>强</w:instrText>
      </w:r>
      <w:r w:rsidRPr="00BE49E1">
        <w:rPr>
          <w:rFonts w:ascii="Microsoft JhengHei" w:eastAsia="Microsoft JhengHei" w:hAnsi="Microsoft JhengHei" w:cs="Microsoft JhengHei"/>
        </w:rPr>
        <w:instrText>调</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困的生活影响。我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的挑</w:instrText>
      </w:r>
      <w:r w:rsidRPr="00BE49E1">
        <w:rPr>
          <w:rFonts w:ascii="Microsoft JhengHei" w:eastAsia="Microsoft JhengHei" w:hAnsi="Microsoft JhengHei" w:cs="Microsoft JhengHei"/>
        </w:rPr>
        <w:instrText>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应该</w:instrText>
      </w:r>
      <w:r w:rsidRPr="00BE49E1">
        <w:rPr>
          <w:rFonts w:ascii="MS Gothic" w:eastAsia="MS Gothic" w:hAnsi="MS Gothic" w:cs="MS Gothic"/>
        </w:rPr>
        <w:instrText>在公共政策中，和作</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福利和关</w:instrText>
      </w:r>
      <w:r w:rsidRPr="00BE49E1">
        <w:rPr>
          <w:rFonts w:ascii="Microsoft JhengHei" w:eastAsia="Microsoft JhengHei" w:hAnsi="Microsoft JhengHei" w:cs="Microsoft JhengHei"/>
        </w:rPr>
        <w:instrText>怀</w:instrText>
      </w:r>
      <w:r w:rsidRPr="00BE49E1">
        <w:rPr>
          <w:rFonts w:ascii="MS Gothic" w:eastAsia="MS Gothic" w:hAnsi="MS Gothic" w:cs="MS Gothic"/>
        </w:rPr>
        <w:instrText>的更广泛的理解的一部分，得到更多的关注。</w:instrText>
      </w:r>
      <w:r w:rsidRPr="00BE49E1">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BE49E1">
        <w:fldChar w:fldCharType="separate"/>
      </w:r>
      <w:r w:rsidRPr="00BE49E1">
        <w:rPr>
          <w:noProof/>
        </w:rPr>
        <w:t>(Harrison and Popke 2011)</w:t>
      </w:r>
      <w:r w:rsidRPr="00BE49E1">
        <w:fldChar w:fldCharType="end"/>
      </w:r>
      <w:r w:rsidRPr="00BE49E1">
        <w:t xml:space="preserve">, an issue common in even newer mobile homes </w:t>
      </w:r>
      <w:r w:rsidRPr="00BE49E1">
        <w:fldChar w:fldCharType="begin"/>
      </w:r>
      <w:r w:rsidRPr="00BE49E1">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BE49E1">
        <w:fldChar w:fldCharType="separate"/>
      </w:r>
      <w:r w:rsidRPr="00BE49E1">
        <w:rPr>
          <w:noProof/>
        </w:rPr>
        <w:t>(Hart et al. 2002)</w:t>
      </w:r>
      <w:r w:rsidRPr="00BE49E1">
        <w:fldChar w:fldCharType="end"/>
      </w:r>
      <w:r w:rsidRPr="00BE49E1">
        <w:t xml:space="preserve">. </w:t>
      </w:r>
    </w:p>
    <w:p w14:paraId="5A971472" w14:textId="16B9CDED" w:rsidR="00ED50F0" w:rsidRPr="00BE49E1" w:rsidRDefault="00ED50F0" w:rsidP="00ED50F0">
      <w:pPr>
        <w:pStyle w:val="Heading3List"/>
      </w:pPr>
      <w:r w:rsidRPr="00BE49E1">
        <w:t>Building</w:t>
      </w:r>
      <w:r w:rsidR="004960B2" w:rsidRPr="00BE49E1">
        <w:t>s:</w:t>
      </w:r>
      <w:r w:rsidRPr="00BE49E1">
        <w:t xml:space="preserve"> envelope</w:t>
      </w:r>
    </w:p>
    <w:p w14:paraId="70F82DC8" w14:textId="7D4668C6" w:rsidR="00ED50F0" w:rsidRPr="00BE49E1" w:rsidRDefault="00ED50F0" w:rsidP="00ED50F0">
      <w:r w:rsidRPr="00BE49E1">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BE49E1">
        <w:fldChar w:fldCharType="begin"/>
      </w:r>
      <w:r w:rsidRPr="00BE49E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(Mavrogianni et al. 2012; Porritt et al. 2012)</w:t>
      </w:r>
      <w:r w:rsidRPr="00BE49E1">
        <w:fldChar w:fldCharType="end"/>
      </w:r>
      <w:r w:rsidRPr="00BE49E1">
        <w:t xml:space="preserve">. Porritt et al. </w:t>
      </w:r>
      <w:r w:rsidRPr="00BE49E1">
        <w:fldChar w:fldCharType="begin"/>
      </w:r>
      <w:r w:rsidRPr="00BE49E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(Porritt et al. 2012)</w:t>
      </w:r>
      <w:r w:rsidRPr="00BE49E1">
        <w:fldChar w:fldCharType="end"/>
      </w:r>
      <w:r w:rsidRPr="00BE49E1">
        <w:t xml:space="preserve"> also found a correlation between roof and wall surface reflectivity i.e., inverse of solar absorptivity and overheating risk. Samuelson et al. </w:t>
      </w:r>
      <w:r w:rsidRPr="00BE49E1">
        <w:fldChar w:fldCharType="begin"/>
      </w:r>
      <w:r w:rsidRPr="00BE49E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infers that other building envelope characteristics like infiltration, and window-to-wall ratio may also be significant. One HVI considered houses with thermally massive materials to have greater adaptive capacity </w:t>
      </w:r>
      <w:r w:rsidRPr="00BE49E1">
        <w:fldChar w:fldCharType="begin"/>
      </w:r>
      <w:r w:rsidRPr="00BE49E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BE49E1">
        <w:fldChar w:fldCharType="separate"/>
      </w:r>
      <w:r w:rsidRPr="00BE49E1">
        <w:t>(Inostroza, Palme, and de la Barrera 2016)</w:t>
      </w:r>
      <w:r w:rsidRPr="00BE49E1">
        <w:fldChar w:fldCharType="end"/>
      </w:r>
      <w:r w:rsidRPr="00BE49E1">
        <w:t xml:space="preserve">. Thermal mass describes building materials with high heat capacity, </w:t>
      </w:r>
      <w:r w:rsidRPr="00BE49E1">
        <w:lastRenderedPageBreak/>
        <w:t>such as brick, stone, and concrete, which can buffer temperature fluctuations.</w:t>
      </w:r>
      <w:r w:rsidR="004960B2" w:rsidRPr="00BE49E1">
        <w:t xml:space="preserve"> For this strategy to work, the material must be exposed to both the interior and exterior i.e. limited insulation. </w:t>
      </w:r>
      <w:r w:rsidRPr="00BE49E1">
        <w:t xml:space="preserve"> </w:t>
      </w:r>
    </w:p>
    <w:p w14:paraId="7C013FB9" w14:textId="3FC23BBC" w:rsidR="00ED50F0" w:rsidRPr="00BE49E1" w:rsidRDefault="00ED50F0" w:rsidP="00ED50F0">
      <w:pPr>
        <w:pStyle w:val="Heading3List"/>
      </w:pPr>
      <w:r w:rsidRPr="00BE49E1">
        <w:t>Building</w:t>
      </w:r>
      <w:r w:rsidR="004960B2" w:rsidRPr="00BE49E1">
        <w:t>s:</w:t>
      </w:r>
      <w:r w:rsidRPr="00BE49E1">
        <w:t xml:space="preserve"> HVAC</w:t>
      </w:r>
    </w:p>
    <w:p w14:paraId="432CF06C" w14:textId="14073014" w:rsidR="001076D9" w:rsidRPr="00BE49E1" w:rsidRDefault="00ED50F0" w:rsidP="001076D9">
      <w:r w:rsidRPr="00BE49E1">
        <w:t xml:space="preserve">Building HVAC characteristics describe the presence </w:t>
      </w:r>
      <w:r w:rsidRPr="00BE49E1">
        <w:fldChar w:fldCharType="begin"/>
      </w:r>
      <w:r w:rsidRPr="00BE49E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BE49E1">
        <w:fldChar w:fldCharType="separate"/>
      </w:r>
      <w:r w:rsidRPr="00BE49E1">
        <w:t>(Curriero et al. 2002)</w:t>
      </w:r>
      <w:r w:rsidRPr="00BE49E1">
        <w:fldChar w:fldCharType="end"/>
      </w:r>
      <w:r w:rsidRPr="00BE49E1">
        <w:t xml:space="preserve">, type </w:t>
      </w:r>
      <w:r w:rsidRPr="00BE49E1">
        <w:fldChar w:fldCharType="begin"/>
      </w:r>
      <w:r w:rsidRPr="00BE49E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BE49E1">
        <w:fldChar w:fldCharType="separate"/>
      </w:r>
      <w:r w:rsidRPr="00BE49E1">
        <w:rPr>
          <w:rFonts w:cs="Times New Roman"/>
          <w:szCs w:val="24"/>
        </w:rPr>
        <w:t>(O’Neill, Zanobetti, and Schwartz 2005)</w:t>
      </w:r>
      <w:r w:rsidRPr="00BE49E1">
        <w:fldChar w:fldCharType="end"/>
      </w:r>
      <w:r w:rsidRPr="00BE49E1">
        <w:t xml:space="preserve">, and functionality </w:t>
      </w:r>
      <w:r w:rsidRPr="00BE49E1">
        <w:fldChar w:fldCharType="begin"/>
      </w:r>
      <w:r w:rsidRPr="00BE49E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(Naughton et al. 2002; MCDPH 2019)</w:t>
      </w:r>
      <w:r w:rsidRPr="00BE49E1">
        <w:fldChar w:fldCharType="end"/>
      </w:r>
      <w:r w:rsidRPr="00BE49E1">
        <w:t xml:space="preserve"> of HVAC systems. </w:t>
      </w:r>
      <w:r w:rsidR="00C1543B" w:rsidRPr="00BE49E1">
        <w:t>Fan are cost-effective and energy efficient solutions to keep people comfortable indoor by increasing evaporation and convective heat losses</w:t>
      </w:r>
      <w:r w:rsidRPr="00BE49E1">
        <w:t xml:space="preserve"> </w:t>
      </w:r>
      <w:commentRangeStart w:id="58"/>
      <w:r w:rsidRPr="00BE49E1">
        <w:fldChar w:fldCharType="begin"/>
      </w:r>
      <w:r w:rsidR="00067CB7">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BE49E1">
        <w:fldChar w:fldCharType="separate"/>
      </w:r>
      <w:r w:rsidR="00067CB7">
        <w:t>(Jay et al. 2015; 2021; Miller et al. 2021; Kent et al. 2023)</w:t>
      </w:r>
      <w:r w:rsidRPr="00BE49E1">
        <w:fldChar w:fldCharType="end"/>
      </w:r>
      <w:r w:rsidRPr="00BE49E1">
        <w:t xml:space="preserve">. </w:t>
      </w:r>
      <w:commentRangeEnd w:id="58"/>
      <w:r w:rsidR="00C1543B" w:rsidRPr="00BE49E1">
        <w:rPr>
          <w:rStyle w:val="CommentReference"/>
        </w:rPr>
        <w:commentReference w:id="58"/>
      </w:r>
      <w:r w:rsidRPr="00BE49E1">
        <w:t>Finally, we also consider availability of alternate power sources such as a back-up generator or on-site solar panels as they may reduce interruptions to HVAC systems</w:t>
      </w:r>
      <w:r w:rsidR="001076D9" w:rsidRPr="00BE49E1">
        <w:t>.</w:t>
      </w:r>
    </w:p>
    <w:p w14:paraId="5797D661" w14:textId="1E5F1E15" w:rsidR="002023F5" w:rsidRPr="00BE49E1" w:rsidRDefault="008D0432" w:rsidP="00EE070C">
      <w:pPr>
        <w:pStyle w:val="Heading2List"/>
      </w:pPr>
      <w:bookmarkStart w:id="59" w:name="_Ref151994837"/>
      <w:bookmarkEnd w:id="50"/>
      <w:bookmarkEnd w:id="51"/>
      <w:r w:rsidRPr="00BE49E1">
        <w:t>Machine learning</w:t>
      </w:r>
      <w:bookmarkEnd w:id="59"/>
    </w:p>
    <w:p w14:paraId="10B093CE" w14:textId="76E147BC" w:rsidR="001076D9" w:rsidRPr="00BE49E1" w:rsidRDefault="00523EC3" w:rsidP="00523EC3">
      <w:r w:rsidRPr="00BE49E1">
        <w:t xml:space="preserve">We used machine learning to predict the </w:t>
      </w:r>
      <w:r w:rsidR="00C7780F" w:rsidRPr="00BE49E1">
        <w:t xml:space="preserve">reporting </w:t>
      </w:r>
      <w:r w:rsidRPr="00BE49E1">
        <w:t xml:space="preserve">of a temperature-related </w:t>
      </w:r>
      <w:r w:rsidR="0025514A" w:rsidRPr="00BE49E1">
        <w:t>illness</w:t>
      </w:r>
      <w:r w:rsidRPr="00BE49E1">
        <w:t xml:space="preserve"> event, which we treated as a binary classification problem</w:t>
      </w:r>
      <w:r w:rsidR="009F6370" w:rsidRPr="00BE49E1">
        <w:t xml:space="preserve"> since the RECS survey is coded as a yes or no response</w:t>
      </w:r>
      <w:r w:rsidRPr="00BE49E1">
        <w:t xml:space="preserve">. The input features for the machine learning model are described in </w:t>
      </w:r>
      <w:r w:rsidRPr="00BE49E1">
        <w:fldChar w:fldCharType="begin"/>
      </w:r>
      <w:r w:rsidRPr="00BE49E1">
        <w:instrText xml:space="preserve"> REF _Ref151582921 \h </w:instrText>
      </w:r>
      <w:r w:rsidRPr="00BE49E1">
        <w:fldChar w:fldCharType="separate"/>
      </w:r>
      <w:r w:rsidRPr="00BE49E1">
        <w:t xml:space="preserve">Table </w:t>
      </w:r>
      <w:r w:rsidRPr="00BE49E1">
        <w:rPr>
          <w:noProof/>
        </w:rPr>
        <w:t>2</w:t>
      </w:r>
      <w:r w:rsidRPr="00BE49E1">
        <w:fldChar w:fldCharType="end"/>
      </w:r>
      <w:r w:rsidRPr="00BE49E1">
        <w:t xml:space="preserve">. </w:t>
      </w:r>
      <w:r w:rsidR="004960B2" w:rsidRPr="00BE49E1">
        <w:t xml:space="preserve">We focus on comparing the performance of models trained with and without building characteristics. </w:t>
      </w:r>
    </w:p>
    <w:p w14:paraId="4D3B5978" w14:textId="63F097E2" w:rsidR="00523EC3" w:rsidRPr="00BE49E1" w:rsidRDefault="00523EC3" w:rsidP="00523EC3">
      <w:r w:rsidRPr="00BE49E1">
        <w:t xml:space="preserve">We know from </w:t>
      </w:r>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that there is an extreme imbalanc</w:t>
      </w:r>
      <w:r w:rsidR="00313C42" w:rsidRPr="00BE49E1">
        <w:t>e in the RECS data</w:t>
      </w:r>
      <w:r w:rsidR="00FD133A" w:rsidRPr="00BE49E1">
        <w:t xml:space="preserve"> </w:t>
      </w:r>
      <w:r w:rsidR="009F6370" w:rsidRPr="00BE49E1">
        <w:t>–</w:t>
      </w:r>
      <w:r w:rsidR="00FD133A" w:rsidRPr="00BE49E1">
        <w:t xml:space="preserve"> </w:t>
      </w:r>
      <w:r w:rsidR="009F6370" w:rsidRPr="00BE49E1">
        <w:t xml:space="preserve">less than 1% of all households </w:t>
      </w:r>
      <w:r w:rsidR="00E31585">
        <w:t>reported</w:t>
      </w:r>
      <w:r w:rsidR="00E31585" w:rsidRPr="00BE49E1">
        <w:t xml:space="preserve"> </w:t>
      </w:r>
      <w:r w:rsidR="009F6370" w:rsidRPr="00BE49E1">
        <w:t xml:space="preserve">temperature-related </w:t>
      </w:r>
      <w:r w:rsidR="0025514A" w:rsidRPr="00BE49E1">
        <w:t>illness</w:t>
      </w:r>
      <w:r w:rsidRPr="00BE49E1">
        <w:t xml:space="preserve">. </w:t>
      </w:r>
      <w:r w:rsidR="00313C42" w:rsidRPr="00BE49E1">
        <w:t>This</w:t>
      </w:r>
      <w:r w:rsidR="00FD133A" w:rsidRPr="00BE49E1">
        <w:t xml:space="preserve"> imbalance is problematic because a naïve model that always predicts </w:t>
      </w:r>
      <w:r w:rsidR="00313C42" w:rsidRPr="00BE49E1">
        <w:t>the majority class,</w:t>
      </w:r>
      <w:r w:rsidR="009F6370" w:rsidRPr="00BE49E1">
        <w:t xml:space="preserve"> i.e.</w:t>
      </w:r>
      <w:r w:rsidR="00313C42" w:rsidRPr="00BE49E1">
        <w:t xml:space="preserve"> no temperature-related </w:t>
      </w:r>
      <w:r w:rsidR="0025514A" w:rsidRPr="00BE49E1">
        <w:t>illness</w:t>
      </w:r>
      <w:r w:rsidR="00313C42" w:rsidRPr="00BE49E1">
        <w:t>,</w:t>
      </w:r>
      <w:r w:rsidR="00FD133A" w:rsidRPr="00BE49E1">
        <w:t xml:space="preserve"> will have a high accuracy, 99% in this case, but </w:t>
      </w:r>
      <w:r w:rsidR="004D258B" w:rsidRPr="00BE49E1">
        <w:t>will fail to predict any observations in the min</w:t>
      </w:r>
      <w:r w:rsidR="00313C42" w:rsidRPr="00BE49E1">
        <w:t>ority class,</w:t>
      </w:r>
      <w:r w:rsidR="004960B2" w:rsidRPr="00BE49E1">
        <w:t xml:space="preserve"> i.e.</w:t>
      </w:r>
      <w:r w:rsidR="009F6370" w:rsidRPr="00BE49E1">
        <w:t xml:space="preserve"> </w:t>
      </w:r>
      <w:r w:rsidR="00313C42" w:rsidRPr="00BE49E1">
        <w:t xml:space="preserve">occurrence of temperature-related </w:t>
      </w:r>
      <w:r w:rsidR="0025514A" w:rsidRPr="00BE49E1">
        <w:t>illness</w:t>
      </w:r>
      <w:r w:rsidR="00FD133A" w:rsidRPr="00BE49E1">
        <w:t>.  Imbalanced data is</w:t>
      </w:r>
      <w:r w:rsidR="00313C42" w:rsidRPr="00BE49E1">
        <w:t xml:space="preserve"> </w:t>
      </w:r>
      <w:r w:rsidR="009F6370" w:rsidRPr="00BE49E1">
        <w:t xml:space="preserve">a common issue </w:t>
      </w:r>
      <w:r w:rsidR="005010F8" w:rsidRPr="00BE49E1">
        <w:t xml:space="preserve">in </w:t>
      </w:r>
      <w:r w:rsidR="00FD133A" w:rsidRPr="00BE49E1">
        <w:t>other domains such as disease diagnosis, customer churn prediction, and fraud detection. As in our case, imbalanced data problems generally have a high cost associated with failure to predict the minority class.</w:t>
      </w:r>
      <w:r w:rsidR="00313C42" w:rsidRPr="00BE49E1">
        <w:t xml:space="preserve"> </w:t>
      </w:r>
      <w:r w:rsidR="009F6370" w:rsidRPr="00BE49E1">
        <w:t>We employ several techniques in the machine learning model building process to address the imbalanced data</w:t>
      </w:r>
      <w:r w:rsidR="002236F4" w:rsidRPr="00BE49E1">
        <w:t xml:space="preserve"> </w:t>
      </w:r>
      <w:r w:rsidR="00C41E03" w:rsidRPr="00BE49E1">
        <w:fldChar w:fldCharType="begin"/>
      </w:r>
      <w:r w:rsidR="00C41E03" w:rsidRPr="00BE49E1">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BE49E1">
        <w:fldChar w:fldCharType="separate"/>
      </w:r>
      <w:r w:rsidR="00C41E03" w:rsidRPr="00BE49E1">
        <w:rPr>
          <w:noProof/>
        </w:rPr>
        <w:t>(He and Garcia 2009; Kaur, Pannu, and Malhi 2019; Krawczyk 2016)</w:t>
      </w:r>
      <w:r w:rsidR="00C41E03" w:rsidRPr="00BE49E1">
        <w:fldChar w:fldCharType="end"/>
      </w:r>
      <w:r w:rsidR="00C1543B" w:rsidRPr="00BE49E1">
        <w:t xml:space="preserve">, we describe them below. </w:t>
      </w:r>
    </w:p>
    <w:p w14:paraId="572E88DE" w14:textId="790CD708" w:rsidR="001076D9" w:rsidRPr="00BE49E1" w:rsidRDefault="001076D9" w:rsidP="001076D9">
      <w:pPr>
        <w:spacing w:before="240"/>
      </w:pPr>
      <w:r w:rsidRPr="00BE49E1">
        <w:t xml:space="preserve">We first </w:t>
      </w:r>
      <w:r w:rsidR="00A36637">
        <w:t>checked the data set for variables with zero or near</w:t>
      </w:r>
      <w:r w:rsidR="00426170">
        <w:t>-</w:t>
      </w:r>
      <w:r w:rsidR="00A36637">
        <w:t>zero variance</w:t>
      </w:r>
      <w:r w:rsidR="00426170">
        <w:t>.</w:t>
      </w:r>
      <w:r w:rsidRPr="00BE49E1">
        <w:t xml:space="preserve"> </w:t>
      </w:r>
      <w:r w:rsidR="00426170" w:rsidRPr="00BE49E1">
        <w:t xml:space="preserve">These variables can negatively impact model performance as they may become zero variance after the data is subdivided. </w:t>
      </w:r>
      <w:r w:rsidR="00426170">
        <w:t xml:space="preserve">We opted not to remove variables with near-zero variance because our target variable itself is highly imbalanced.  </w:t>
      </w:r>
      <w:commentRangeStart w:id="60"/>
      <w:commentRangeStart w:id="61"/>
      <w:commentRangeStart w:id="62"/>
      <w:commentRangeStart w:id="63"/>
      <w:commentRangeStart w:id="64"/>
      <w:r w:rsidRPr="00BE49E1">
        <w:t xml:space="preserve">We </w:t>
      </w:r>
      <w:r w:rsidR="005C3CDC">
        <w:t>checked for</w:t>
      </w:r>
      <w:r w:rsidRPr="00BE49E1">
        <w:t xml:space="preserve"> highly correlated variables</w:t>
      </w:r>
      <w:r w:rsidR="004960B2" w:rsidRPr="00BE49E1">
        <w:t xml:space="preserve"> (magnitude of Spearman’s correlation coefficient &gt; 0.75)</w:t>
      </w:r>
      <w:r w:rsidR="005C3CDC">
        <w:t>,</w:t>
      </w:r>
      <w:r w:rsidR="00426170">
        <w:t xml:space="preserve"> but no variables met the threshold for removal</w:t>
      </w:r>
      <w:r w:rsidR="000577BA">
        <w:t>. We also check</w:t>
      </w:r>
      <w:r w:rsidR="00426170">
        <w:t>ed</w:t>
      </w:r>
      <w:r w:rsidR="000577BA">
        <w:t xml:space="preserve"> for</w:t>
      </w:r>
      <w:r w:rsidRPr="00BE49E1">
        <w:t xml:space="preserve"> linear combinations, but no variable met the threshold for removal</w:t>
      </w:r>
      <w:commentRangeEnd w:id="60"/>
      <w:r w:rsidR="001F4815" w:rsidRPr="00BE49E1">
        <w:rPr>
          <w:rStyle w:val="CommentReference"/>
        </w:rPr>
        <w:commentReference w:id="60"/>
      </w:r>
      <w:commentRangeEnd w:id="61"/>
      <w:r w:rsidR="00DC49A6" w:rsidRPr="00BE49E1">
        <w:rPr>
          <w:rStyle w:val="CommentReference"/>
        </w:rPr>
        <w:commentReference w:id="61"/>
      </w:r>
      <w:r w:rsidRPr="00BE49E1">
        <w:t xml:space="preserve">. </w:t>
      </w:r>
      <w:commentRangeEnd w:id="62"/>
      <w:r w:rsidR="005C2B74" w:rsidRPr="00BE49E1">
        <w:rPr>
          <w:rStyle w:val="CommentReference"/>
        </w:rPr>
        <w:commentReference w:id="62"/>
      </w:r>
      <w:commentRangeEnd w:id="63"/>
      <w:r w:rsidR="004979FF">
        <w:rPr>
          <w:rStyle w:val="CommentReference"/>
        </w:rPr>
        <w:commentReference w:id="63"/>
      </w:r>
      <w:commentRangeEnd w:id="64"/>
      <w:r w:rsidR="008E1EB7">
        <w:rPr>
          <w:rStyle w:val="CommentReference"/>
        </w:rPr>
        <w:commentReference w:id="64"/>
      </w:r>
      <w:ins w:id="65" w:author="Arfa Aijazi" w:date="2024-05-03T11:10:00Z">
        <w:r w:rsidR="00B60FE8">
          <w:fldChar w:fldCharType="begin"/>
        </w:r>
        <w:r w:rsidR="00B60FE8">
          <w:instrText xml:space="preserve"> REF _Ref165627055 \h </w:instrText>
        </w:r>
      </w:ins>
      <w:r w:rsidR="00B60FE8">
        <w:fldChar w:fldCharType="separate"/>
      </w:r>
      <w:ins w:id="66" w:author="Arfa Aijazi" w:date="2024-05-03T11:10:00Z">
        <w:r w:rsidR="00B60FE8">
          <w:t xml:space="preserve">Supplementary Fig. </w:t>
        </w:r>
        <w:r w:rsidR="00B60FE8">
          <w:rPr>
            <w:noProof/>
          </w:rPr>
          <w:t>1</w:t>
        </w:r>
        <w:r w:rsidR="00B60FE8">
          <w:fldChar w:fldCharType="end"/>
        </w:r>
        <w:r w:rsidR="00B60FE8">
          <w:t xml:space="preserve"> presents the correlation coefficients </w:t>
        </w:r>
      </w:ins>
      <w:r w:rsidRPr="00BE49E1">
        <w:t xml:space="preserve">We then </w:t>
      </w:r>
      <w:r w:rsidR="00D27842">
        <w:t>normalized</w:t>
      </w:r>
      <w:r w:rsidR="00D27842" w:rsidRPr="00BE49E1">
        <w:t xml:space="preserve"> </w:t>
      </w:r>
      <w:r w:rsidRPr="00BE49E1">
        <w:t xml:space="preserve">input variables to </w:t>
      </w:r>
      <w:r w:rsidR="00D27842">
        <w:t>range from 0 to 1</w:t>
      </w:r>
      <w:r w:rsidRPr="00BE49E1">
        <w:t xml:space="preserve">. </w:t>
      </w:r>
      <w:r w:rsidR="008F31B5" w:rsidRPr="00BE49E1">
        <w:t xml:space="preserve">This step prevents variables with larger numerical quantities from having undue influence, particularly in regression-based modeling methods. </w:t>
      </w:r>
    </w:p>
    <w:p w14:paraId="5D0829C6" w14:textId="1AD95DC1" w:rsidR="001076D9" w:rsidRPr="00BE49E1" w:rsidRDefault="008019A8" w:rsidP="00523EC3">
      <w:r w:rsidRPr="00BE49E1">
        <w:t>W</w:t>
      </w:r>
      <w:r w:rsidR="009F6370" w:rsidRPr="00BE49E1">
        <w:t xml:space="preserve">e </w:t>
      </w:r>
      <w:r w:rsidR="001076D9" w:rsidRPr="00BE49E1">
        <w:t xml:space="preserve">then </w:t>
      </w:r>
      <w:r w:rsidR="009F6370" w:rsidRPr="00BE49E1">
        <w:t>split the RECS dataset into training and test data, using 80% for training and holding 20% for testing</w:t>
      </w:r>
      <w:r w:rsidRPr="00BE49E1">
        <w:t>, which prevents overfitting</w:t>
      </w:r>
      <w:r w:rsidR="009F6370" w:rsidRPr="00BE49E1">
        <w:t xml:space="preserve">. </w:t>
      </w:r>
      <w:r w:rsidR="00D34EA6" w:rsidRPr="00BE49E1">
        <w:t>We bootstrapped</w:t>
      </w:r>
      <w:r w:rsidR="00D46F7C" w:rsidRPr="00BE49E1">
        <w:t xml:space="preserve"> </w:t>
      </w:r>
      <w:r w:rsidR="00D34EA6" w:rsidRPr="00BE49E1">
        <w:t xml:space="preserve">this process </w:t>
      </w:r>
      <w:r w:rsidR="00D46F7C" w:rsidRPr="00BE49E1">
        <w:t xml:space="preserve">with </w:t>
      </w:r>
      <w:r w:rsidR="00A732F9" w:rsidRPr="00BE49E1">
        <w:t>30</w:t>
      </w:r>
      <w:r w:rsidR="00D46F7C" w:rsidRPr="00BE49E1">
        <w:t xml:space="preserve"> iterations </w:t>
      </w:r>
      <w:r w:rsidR="00D34EA6" w:rsidRPr="00BE49E1">
        <w:t xml:space="preserve">to quantify the </w:t>
      </w:r>
      <w:r w:rsidR="00A732F9" w:rsidRPr="00BE49E1">
        <w:t>uncertainty in</w:t>
      </w:r>
      <w:r w:rsidRPr="00BE49E1">
        <w:t xml:space="preserve"> model performance</w:t>
      </w:r>
      <w:r w:rsidR="00A732F9" w:rsidRPr="00BE49E1">
        <w:t xml:space="preserve"> due</w:t>
      </w:r>
      <w:r w:rsidRPr="00BE49E1">
        <w:t xml:space="preserve"> to the training data split</w:t>
      </w:r>
      <w:r w:rsidR="00D34EA6" w:rsidRPr="00BE49E1">
        <w:t>. For each training and test split, w</w:t>
      </w:r>
      <w:r w:rsidR="009F6370" w:rsidRPr="00BE49E1">
        <w:t xml:space="preserve">e then used 5-fold cross validation repeated 5 times to further split the training data into training and validation sets </w:t>
      </w:r>
      <w:r w:rsidR="00D34EA6" w:rsidRPr="00BE49E1">
        <w:t>for selecting</w:t>
      </w:r>
      <w:r w:rsidR="009F6370" w:rsidRPr="00BE49E1">
        <w:t xml:space="preserve"> </w:t>
      </w:r>
      <w:r w:rsidRPr="00BE49E1">
        <w:t xml:space="preserve">machine learning </w:t>
      </w:r>
      <w:r w:rsidR="009F6370" w:rsidRPr="00BE49E1">
        <w:t xml:space="preserve">model hyperparameters. </w:t>
      </w:r>
    </w:p>
    <w:p w14:paraId="339984E6" w14:textId="4AC2D9FE" w:rsidR="00465584" w:rsidRPr="00BE49E1" w:rsidRDefault="00C41E03" w:rsidP="00523EC3">
      <w:r w:rsidRPr="00BE49E1">
        <w:t xml:space="preserve">We compared performance from several machine learning algorithms, listed in </w:t>
      </w:r>
      <w:r w:rsidRPr="00BE49E1">
        <w:fldChar w:fldCharType="begin"/>
      </w:r>
      <w:r w:rsidRPr="00BE49E1">
        <w:instrText xml:space="preserve"> REF _Ref151653801 \h </w:instrText>
      </w:r>
      <w:r w:rsidRPr="00BE49E1">
        <w:fldChar w:fldCharType="separate"/>
      </w:r>
      <w:r w:rsidRPr="00BE49E1">
        <w:t xml:space="preserve">Table </w:t>
      </w:r>
      <w:r w:rsidRPr="00BE49E1">
        <w:rPr>
          <w:noProof/>
        </w:rPr>
        <w:t>3</w:t>
      </w:r>
      <w:r w:rsidRPr="00BE49E1">
        <w:fldChar w:fldCharType="end"/>
      </w:r>
      <w:r w:rsidR="00490E0F" w:rsidRPr="00BE49E1">
        <w:t>. These algorithms vary in their underlying structure and assumptions about input features.  We selected these algorithms because of their ability to accept c</w:t>
      </w:r>
      <w:r w:rsidR="004D224D" w:rsidRPr="00BE49E1">
        <w:t>lass</w:t>
      </w:r>
      <w:r w:rsidR="00490E0F" w:rsidRPr="00BE49E1">
        <w:t xml:space="preserve"> weights</w:t>
      </w:r>
      <w:r w:rsidR="006E4BA2" w:rsidRPr="00BE49E1">
        <w:t xml:space="preserve"> and </w:t>
      </w:r>
      <w:r w:rsidR="00860688" w:rsidRPr="00BE49E1">
        <w:t xml:space="preserve">availability in the R </w:t>
      </w:r>
      <w:r w:rsidR="00860688" w:rsidRPr="00BE49E1">
        <w:rPr>
          <w:i/>
          <w:iCs/>
        </w:rPr>
        <w:t>caret</w:t>
      </w:r>
      <w:r w:rsidR="00860688" w:rsidRPr="00BE49E1">
        <w:t xml:space="preserve"> </w:t>
      </w:r>
      <w:r w:rsidR="001A024C" w:rsidRPr="00BE49E1">
        <w:lastRenderedPageBreak/>
        <w:t>package</w:t>
      </w:r>
      <w:r w:rsidR="00490E0F" w:rsidRPr="00BE49E1">
        <w:t xml:space="preserve">. </w:t>
      </w:r>
      <w:r w:rsidR="004D224D" w:rsidRPr="00BE49E1">
        <w:t xml:space="preserve">We applied an exhaustive grid search </w:t>
      </w:r>
      <w:r w:rsidR="00BF1C71" w:rsidRPr="00BE49E1">
        <w:t xml:space="preserve">of 100 values </w:t>
      </w:r>
      <w:r w:rsidR="004D224D" w:rsidRPr="00BE49E1">
        <w:t>to find the best performing hyperparameter settings for each machine learning algorithm.</w:t>
      </w:r>
      <w:r w:rsidR="00860688" w:rsidRPr="00BE49E1">
        <w:t xml:space="preserve"> </w:t>
      </w:r>
    </w:p>
    <w:p w14:paraId="08DE8485" w14:textId="77777777" w:rsidR="005C0AEB" w:rsidRPr="00BE49E1" w:rsidRDefault="005C0AEB" w:rsidP="005C0AEB">
      <w:pPr>
        <w:pStyle w:val="Figurecaption"/>
      </w:pPr>
      <w:bookmarkStart w:id="67" w:name="_Ref151653801"/>
      <w:commentRangeStart w:id="68"/>
      <w:commentRangeStart w:id="69"/>
      <w:commentRangeStart w:id="70"/>
      <w:r w:rsidRPr="00BE49E1">
        <w:t>Table</w:t>
      </w:r>
      <w:commentRangeEnd w:id="68"/>
      <w:r w:rsidR="00426170">
        <w:rPr>
          <w:rStyle w:val="CommentReference"/>
        </w:rPr>
        <w:commentReference w:id="68"/>
      </w:r>
      <w:r w:rsidRPr="00BE49E1">
        <w:t xml:space="preserve"> </w:t>
      </w:r>
      <w:commentRangeEnd w:id="69"/>
      <w:r w:rsidR="003147D0" w:rsidRPr="00BE49E1">
        <w:rPr>
          <w:rStyle w:val="CommentReference"/>
        </w:rPr>
        <w:commentReference w:id="69"/>
      </w:r>
      <w:commentRangeEnd w:id="70"/>
      <w:r w:rsidR="00842638">
        <w:rPr>
          <w:rStyle w:val="CommentReference"/>
        </w:rPr>
        <w:commentReference w:id="70"/>
      </w:r>
      <w:r>
        <w:fldChar w:fldCharType="begin"/>
      </w:r>
      <w:r>
        <w:instrText xml:space="preserve"> SEQ Table \* ARABIC </w:instrText>
      </w:r>
      <w:r>
        <w:fldChar w:fldCharType="separate"/>
      </w:r>
      <w:r w:rsidRPr="00BE49E1">
        <w:rPr>
          <w:noProof/>
        </w:rPr>
        <w:t>3</w:t>
      </w:r>
      <w:r>
        <w:rPr>
          <w:noProof/>
        </w:rPr>
        <w:fldChar w:fldCharType="end"/>
      </w:r>
      <w:bookmarkEnd w:id="67"/>
      <w:r w:rsidRPr="00BE49E1">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426170" w:rsidRPr="00BE49E1"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BE49E1" w:rsidRDefault="00274FDF" w:rsidP="00E86163">
            <w:pPr>
              <w:rPr>
                <w:b/>
                <w:bCs/>
                <w:sz w:val="18"/>
                <w:szCs w:val="18"/>
              </w:rPr>
            </w:pPr>
            <w:r w:rsidRPr="00BE49E1">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BE49E1" w:rsidRDefault="00274FDF" w:rsidP="00E86163">
            <w:pPr>
              <w:rPr>
                <w:b/>
                <w:bCs/>
                <w:sz w:val="18"/>
                <w:szCs w:val="18"/>
              </w:rPr>
            </w:pPr>
            <w:r w:rsidRPr="00BE49E1">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BE49E1" w:rsidRDefault="00274FDF" w:rsidP="00E86163">
            <w:pPr>
              <w:rPr>
                <w:b/>
                <w:bCs/>
                <w:sz w:val="18"/>
                <w:szCs w:val="18"/>
              </w:rPr>
            </w:pPr>
            <w:r w:rsidRPr="00BE49E1">
              <w:rPr>
                <w:b/>
                <w:bCs/>
                <w:sz w:val="18"/>
                <w:szCs w:val="18"/>
              </w:rPr>
              <w:t>R implementation</w:t>
            </w:r>
          </w:p>
        </w:tc>
      </w:tr>
      <w:tr w:rsidR="00426170" w:rsidRPr="00BE49E1" w14:paraId="204F8B16" w14:textId="77777777" w:rsidTr="00274FDF">
        <w:tc>
          <w:tcPr>
            <w:tcW w:w="0" w:type="auto"/>
            <w:tcBorders>
              <w:top w:val="single" w:sz="4" w:space="0" w:color="E7E6E6" w:themeColor="background2"/>
            </w:tcBorders>
          </w:tcPr>
          <w:p w14:paraId="222F5350" w14:textId="77777777" w:rsidR="00274FDF" w:rsidRPr="00BE49E1" w:rsidRDefault="00274FDF" w:rsidP="00E86163">
            <w:pPr>
              <w:rPr>
                <w:sz w:val="18"/>
                <w:szCs w:val="18"/>
              </w:rPr>
            </w:pPr>
            <w:r w:rsidRPr="00BE49E1">
              <w:rPr>
                <w:sz w:val="18"/>
                <w:szCs w:val="18"/>
              </w:rPr>
              <w:t>Generalized linear model</w:t>
            </w:r>
          </w:p>
        </w:tc>
        <w:tc>
          <w:tcPr>
            <w:tcW w:w="0" w:type="auto"/>
            <w:tcBorders>
              <w:top w:val="single" w:sz="4" w:space="0" w:color="E7E6E6" w:themeColor="background2"/>
            </w:tcBorders>
          </w:tcPr>
          <w:p w14:paraId="54DBD5F2" w14:textId="77777777" w:rsidR="00274FDF" w:rsidRPr="00BE49E1" w:rsidRDefault="00274FDF" w:rsidP="00E86163">
            <w:pPr>
              <w:rPr>
                <w:sz w:val="18"/>
                <w:szCs w:val="18"/>
              </w:rPr>
            </w:pPr>
            <w:r w:rsidRPr="00BE49E1">
              <w:rPr>
                <w:sz w:val="18"/>
                <w:szCs w:val="18"/>
              </w:rPr>
              <w:t>None</w:t>
            </w:r>
          </w:p>
        </w:tc>
        <w:tc>
          <w:tcPr>
            <w:tcW w:w="0" w:type="auto"/>
            <w:tcBorders>
              <w:top w:val="single" w:sz="4" w:space="0" w:color="E7E6E6" w:themeColor="background2"/>
            </w:tcBorders>
          </w:tcPr>
          <w:p w14:paraId="10AB8D11" w14:textId="4018AF9E" w:rsidR="00274FDF" w:rsidRPr="00BE49E1" w:rsidRDefault="00274FDF" w:rsidP="00E86163">
            <w:pPr>
              <w:rPr>
                <w:sz w:val="18"/>
                <w:szCs w:val="18"/>
              </w:rPr>
            </w:pPr>
            <w:r w:rsidRPr="00BE49E1">
              <w:rPr>
                <w:sz w:val="18"/>
                <w:szCs w:val="18"/>
              </w:rPr>
              <w:t xml:space="preserve">glm </w:t>
            </w:r>
            <w:r w:rsidRPr="00BE49E1">
              <w:rPr>
                <w:sz w:val="18"/>
                <w:szCs w:val="18"/>
              </w:rPr>
              <w:fldChar w:fldCharType="begin"/>
            </w:r>
            <w:r w:rsidRPr="00BE49E1">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rPr>
                <w:sz w:val="18"/>
                <w:szCs w:val="18"/>
              </w:rPr>
              <w:fldChar w:fldCharType="separate"/>
            </w:r>
            <w:r w:rsidRPr="00BE49E1">
              <w:rPr>
                <w:noProof/>
                <w:sz w:val="18"/>
                <w:szCs w:val="18"/>
              </w:rPr>
              <w:t>(Kuhn et al. 2023)</w:t>
            </w:r>
            <w:r w:rsidRPr="00BE49E1">
              <w:rPr>
                <w:sz w:val="18"/>
                <w:szCs w:val="18"/>
              </w:rPr>
              <w:fldChar w:fldCharType="end"/>
            </w:r>
            <w:r w:rsidRPr="00BE49E1">
              <w:rPr>
                <w:sz w:val="18"/>
                <w:szCs w:val="18"/>
              </w:rPr>
              <w:t xml:space="preserve"> </w:t>
            </w:r>
          </w:p>
        </w:tc>
      </w:tr>
      <w:tr w:rsidR="00426170" w:rsidRPr="00BE49E1" w14:paraId="72EE80A3" w14:textId="77777777" w:rsidTr="00274FDF">
        <w:tc>
          <w:tcPr>
            <w:tcW w:w="0" w:type="auto"/>
          </w:tcPr>
          <w:p w14:paraId="6E54066B" w14:textId="77777777" w:rsidR="00274FDF" w:rsidRPr="00BE49E1" w:rsidRDefault="00274FDF" w:rsidP="00E86163">
            <w:pPr>
              <w:rPr>
                <w:sz w:val="18"/>
                <w:szCs w:val="18"/>
              </w:rPr>
            </w:pPr>
            <w:r w:rsidRPr="00BE49E1">
              <w:rPr>
                <w:sz w:val="18"/>
                <w:szCs w:val="18"/>
              </w:rPr>
              <w:t>Penalized discriminant analysis</w:t>
            </w:r>
          </w:p>
        </w:tc>
        <w:tc>
          <w:tcPr>
            <w:tcW w:w="0" w:type="auto"/>
          </w:tcPr>
          <w:p w14:paraId="6572AFFE" w14:textId="181DDD4E" w:rsidR="00274FDF" w:rsidRPr="00BE49E1" w:rsidRDefault="00274FDF" w:rsidP="00E86163">
            <w:pPr>
              <w:rPr>
                <w:sz w:val="18"/>
                <w:szCs w:val="18"/>
              </w:rPr>
            </w:pPr>
            <w:r w:rsidRPr="00BE49E1">
              <w:rPr>
                <w:sz w:val="18"/>
                <w:szCs w:val="18"/>
              </w:rPr>
              <w:t>Shrinkage penalty coefficient: (0, 0.1)</w:t>
            </w:r>
          </w:p>
        </w:tc>
        <w:tc>
          <w:tcPr>
            <w:tcW w:w="0" w:type="auto"/>
          </w:tcPr>
          <w:p w14:paraId="7BD69A68" w14:textId="028EB30E" w:rsidR="00274FDF" w:rsidRPr="00BE49E1" w:rsidRDefault="00274FDF" w:rsidP="00E86163">
            <w:pPr>
              <w:rPr>
                <w:sz w:val="18"/>
                <w:szCs w:val="18"/>
              </w:rPr>
            </w:pPr>
            <w:r w:rsidRPr="00BE49E1">
              <w:rPr>
                <w:sz w:val="18"/>
                <w:szCs w:val="18"/>
              </w:rPr>
              <w:t xml:space="preserve">pda </w:t>
            </w:r>
            <w:r w:rsidRPr="00BE49E1">
              <w:rPr>
                <w:sz w:val="18"/>
                <w:szCs w:val="18"/>
              </w:rPr>
              <w:fldChar w:fldCharType="begin"/>
            </w:r>
            <w:r w:rsidRPr="00BE49E1">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BE49E1">
              <w:rPr>
                <w:sz w:val="18"/>
                <w:szCs w:val="18"/>
              </w:rPr>
              <w:fldChar w:fldCharType="separate"/>
            </w:r>
            <w:r w:rsidRPr="00BE49E1">
              <w:rPr>
                <w:noProof/>
                <w:sz w:val="18"/>
                <w:szCs w:val="18"/>
              </w:rPr>
              <w:t>(Hastie and Tibshirani 2023)</w:t>
            </w:r>
            <w:r w:rsidRPr="00BE49E1">
              <w:rPr>
                <w:sz w:val="18"/>
                <w:szCs w:val="18"/>
              </w:rPr>
              <w:fldChar w:fldCharType="end"/>
            </w:r>
          </w:p>
        </w:tc>
      </w:tr>
      <w:tr w:rsidR="00426170" w:rsidRPr="00BE49E1" w14:paraId="2C1C741E" w14:textId="77777777" w:rsidTr="00274FDF">
        <w:tc>
          <w:tcPr>
            <w:tcW w:w="0" w:type="auto"/>
          </w:tcPr>
          <w:p w14:paraId="42C9ECF8" w14:textId="77777777" w:rsidR="00274FDF" w:rsidRPr="00BE49E1" w:rsidRDefault="00274FDF" w:rsidP="00E86163">
            <w:pPr>
              <w:rPr>
                <w:sz w:val="18"/>
                <w:szCs w:val="18"/>
              </w:rPr>
            </w:pPr>
            <w:r w:rsidRPr="00BE49E1">
              <w:rPr>
                <w:sz w:val="18"/>
                <w:szCs w:val="18"/>
              </w:rPr>
              <w:t>Penalized multinomial regression</w:t>
            </w:r>
          </w:p>
        </w:tc>
        <w:tc>
          <w:tcPr>
            <w:tcW w:w="0" w:type="auto"/>
          </w:tcPr>
          <w:p w14:paraId="7ED95969" w14:textId="73EF2867" w:rsidR="00274FDF" w:rsidRPr="00BE49E1" w:rsidRDefault="00274FDF" w:rsidP="00E86163">
            <w:pPr>
              <w:rPr>
                <w:sz w:val="18"/>
                <w:szCs w:val="18"/>
              </w:rPr>
            </w:pPr>
            <w:r w:rsidRPr="00BE49E1">
              <w:rPr>
                <w:sz w:val="18"/>
                <w:szCs w:val="18"/>
              </w:rPr>
              <w:t>Weight decay = (0, 0.1)</w:t>
            </w:r>
          </w:p>
        </w:tc>
        <w:tc>
          <w:tcPr>
            <w:tcW w:w="0" w:type="auto"/>
          </w:tcPr>
          <w:p w14:paraId="7347FF5C" w14:textId="13F5AFD2" w:rsidR="00274FDF" w:rsidRPr="00BE49E1" w:rsidRDefault="00274FDF" w:rsidP="00E86163">
            <w:pPr>
              <w:rPr>
                <w:sz w:val="18"/>
                <w:szCs w:val="18"/>
              </w:rPr>
            </w:pPr>
            <w:r w:rsidRPr="00BE49E1">
              <w:rPr>
                <w:sz w:val="18"/>
                <w:szCs w:val="18"/>
              </w:rPr>
              <w:t xml:space="preserve">Multinom </w:t>
            </w:r>
            <w:r w:rsidRPr="00BE49E1">
              <w:rPr>
                <w:sz w:val="18"/>
                <w:szCs w:val="18"/>
              </w:rPr>
              <w:fldChar w:fldCharType="begin"/>
            </w:r>
            <w:r w:rsidRPr="00BE49E1">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r w:rsidR="00426170" w:rsidRPr="00BE49E1" w14:paraId="56C4FF24" w14:textId="77777777" w:rsidTr="00274FDF">
        <w:tc>
          <w:tcPr>
            <w:tcW w:w="0" w:type="auto"/>
          </w:tcPr>
          <w:p w14:paraId="5A9F7AF0" w14:textId="1FACE9C4" w:rsidR="00274FDF" w:rsidRPr="00BE49E1" w:rsidRDefault="00274FDF" w:rsidP="00E86163">
            <w:pPr>
              <w:rPr>
                <w:sz w:val="18"/>
                <w:szCs w:val="18"/>
              </w:rPr>
            </w:pPr>
            <w:r w:rsidRPr="00BE49E1">
              <w:rPr>
                <w:sz w:val="18"/>
                <w:szCs w:val="18"/>
              </w:rPr>
              <w:t xml:space="preserve">Bagged classification and regression tree </w:t>
            </w:r>
          </w:p>
        </w:tc>
        <w:tc>
          <w:tcPr>
            <w:tcW w:w="0" w:type="auto"/>
          </w:tcPr>
          <w:p w14:paraId="278E18E5" w14:textId="77777777" w:rsidR="00274FDF" w:rsidRPr="00BE49E1" w:rsidRDefault="00274FDF" w:rsidP="00E86163">
            <w:pPr>
              <w:rPr>
                <w:sz w:val="18"/>
                <w:szCs w:val="18"/>
              </w:rPr>
            </w:pPr>
            <w:r w:rsidRPr="00BE49E1">
              <w:rPr>
                <w:sz w:val="18"/>
                <w:szCs w:val="18"/>
              </w:rPr>
              <w:t>None</w:t>
            </w:r>
          </w:p>
        </w:tc>
        <w:tc>
          <w:tcPr>
            <w:tcW w:w="0" w:type="auto"/>
          </w:tcPr>
          <w:p w14:paraId="115DCE6E" w14:textId="59CE8F00" w:rsidR="00274FDF" w:rsidRPr="00BE49E1" w:rsidRDefault="00274FDF" w:rsidP="00E86163">
            <w:pPr>
              <w:rPr>
                <w:sz w:val="18"/>
                <w:szCs w:val="18"/>
              </w:rPr>
            </w:pPr>
            <w:r w:rsidRPr="00BE49E1">
              <w:rPr>
                <w:sz w:val="18"/>
                <w:szCs w:val="18"/>
              </w:rPr>
              <w:t xml:space="preserve">treebag </w:t>
            </w:r>
            <w:r w:rsidRPr="00BE49E1">
              <w:rPr>
                <w:sz w:val="18"/>
                <w:szCs w:val="18"/>
              </w:rPr>
              <w:fldChar w:fldCharType="begin"/>
            </w:r>
            <w:r w:rsidRPr="00BE49E1">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BE49E1">
              <w:rPr>
                <w:sz w:val="18"/>
                <w:szCs w:val="18"/>
              </w:rPr>
              <w:fldChar w:fldCharType="separate"/>
            </w:r>
            <w:r w:rsidRPr="00BE49E1">
              <w:rPr>
                <w:noProof/>
                <w:sz w:val="18"/>
                <w:szCs w:val="18"/>
              </w:rPr>
              <w:t>(Peters et al. 2023; Wickham 2023; Meyer et al. 2023)</w:t>
            </w:r>
            <w:r w:rsidRPr="00BE49E1">
              <w:rPr>
                <w:sz w:val="18"/>
                <w:szCs w:val="18"/>
              </w:rPr>
              <w:fldChar w:fldCharType="end"/>
            </w:r>
          </w:p>
        </w:tc>
      </w:tr>
      <w:tr w:rsidR="00426170" w:rsidRPr="00BE49E1" w14:paraId="4252498D" w14:textId="77777777" w:rsidTr="00274FDF">
        <w:tc>
          <w:tcPr>
            <w:tcW w:w="0" w:type="auto"/>
          </w:tcPr>
          <w:p w14:paraId="5E7CF639" w14:textId="31E22875" w:rsidR="00274FDF" w:rsidRPr="00BE49E1" w:rsidRDefault="00274FDF" w:rsidP="00E86163">
            <w:pPr>
              <w:rPr>
                <w:sz w:val="18"/>
                <w:szCs w:val="18"/>
              </w:rPr>
            </w:pPr>
            <w:r w:rsidRPr="00BE49E1">
              <w:rPr>
                <w:sz w:val="18"/>
                <w:szCs w:val="18"/>
              </w:rPr>
              <w:t>Stochastic gradient boosting</w:t>
            </w:r>
          </w:p>
        </w:tc>
        <w:tc>
          <w:tcPr>
            <w:tcW w:w="0" w:type="auto"/>
          </w:tcPr>
          <w:p w14:paraId="5037667B" w14:textId="6D70444C" w:rsidR="00274FDF" w:rsidRPr="00BE49E1" w:rsidRDefault="00274FDF" w:rsidP="00E86163">
            <w:pPr>
              <w:rPr>
                <w:sz w:val="18"/>
                <w:szCs w:val="18"/>
              </w:rPr>
            </w:pPr>
            <w:r w:rsidRPr="00BE49E1">
              <w:rPr>
                <w:sz w:val="18"/>
                <w:szCs w:val="18"/>
              </w:rPr>
              <w:t># Boosting iterations: (50, 500)</w:t>
            </w:r>
          </w:p>
          <w:p w14:paraId="770F2F02" w14:textId="1B13AF55" w:rsidR="00274FDF" w:rsidRPr="00BE49E1" w:rsidRDefault="00274FDF" w:rsidP="00E86163">
            <w:pPr>
              <w:rPr>
                <w:sz w:val="18"/>
                <w:szCs w:val="18"/>
              </w:rPr>
            </w:pPr>
            <w:r w:rsidRPr="00BE49E1">
              <w:rPr>
                <w:sz w:val="18"/>
                <w:szCs w:val="18"/>
              </w:rPr>
              <w:t>Max. tree depth: 1</w:t>
            </w:r>
          </w:p>
          <w:p w14:paraId="1D482C3C" w14:textId="6AA9D19A" w:rsidR="00274FDF" w:rsidRPr="00BE49E1" w:rsidRDefault="00274FDF" w:rsidP="00E86163">
            <w:pPr>
              <w:rPr>
                <w:sz w:val="18"/>
                <w:szCs w:val="18"/>
              </w:rPr>
            </w:pPr>
            <w:r w:rsidRPr="00BE49E1">
              <w:rPr>
                <w:sz w:val="18"/>
                <w:szCs w:val="18"/>
              </w:rPr>
              <w:t>Shrinkage: (5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-3</w:t>
            </w:r>
            <w:r w:rsidRPr="00BE49E1">
              <w:rPr>
                <w:rFonts w:eastAsiaTheme="minorEastAsia"/>
                <w:sz w:val="18"/>
                <w:szCs w:val="18"/>
              </w:rPr>
              <w:t xml:space="preserve">, </w:t>
            </w:r>
            <w:r w:rsidRPr="00BE49E1">
              <w:rPr>
                <w:sz w:val="18"/>
                <w:szCs w:val="18"/>
              </w:rPr>
              <w:t>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-2</w:t>
            </w:r>
            <w:r w:rsidRPr="00BE49E1">
              <w:rPr>
                <w:rFonts w:eastAsiaTheme="minorEastAsia"/>
                <w:sz w:val="18"/>
                <w:szCs w:val="18"/>
              </w:rPr>
              <w:t>)</w:t>
            </w:r>
          </w:p>
          <w:p w14:paraId="1A8B85C2" w14:textId="417397D9" w:rsidR="00274FDF" w:rsidRPr="00BE49E1" w:rsidRDefault="00274FDF" w:rsidP="00E86163">
            <w:pPr>
              <w:rPr>
                <w:sz w:val="18"/>
                <w:szCs w:val="18"/>
              </w:rPr>
            </w:pPr>
            <w:r w:rsidRPr="00BE49E1">
              <w:rPr>
                <w:sz w:val="18"/>
                <w:szCs w:val="18"/>
              </w:rPr>
              <w:t>Min. terminal node size: 10</w:t>
            </w:r>
          </w:p>
        </w:tc>
        <w:tc>
          <w:tcPr>
            <w:tcW w:w="0" w:type="auto"/>
          </w:tcPr>
          <w:p w14:paraId="75972423" w14:textId="595E5346" w:rsidR="00274FDF" w:rsidRPr="00BE49E1" w:rsidRDefault="00274FDF" w:rsidP="00E86163">
            <w:pPr>
              <w:rPr>
                <w:sz w:val="18"/>
                <w:szCs w:val="18"/>
              </w:rPr>
            </w:pPr>
            <w:r w:rsidRPr="00BE49E1">
              <w:rPr>
                <w:sz w:val="18"/>
                <w:szCs w:val="18"/>
              </w:rPr>
              <w:t xml:space="preserve">gbm </w:t>
            </w:r>
            <w:r w:rsidRPr="00BE49E1">
              <w:rPr>
                <w:sz w:val="18"/>
                <w:szCs w:val="18"/>
              </w:rPr>
              <w:fldChar w:fldCharType="begin"/>
            </w:r>
            <w:r w:rsidRPr="00BE49E1">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BE49E1">
              <w:rPr>
                <w:sz w:val="18"/>
                <w:szCs w:val="18"/>
              </w:rPr>
              <w:fldChar w:fldCharType="separate"/>
            </w:r>
            <w:r w:rsidRPr="00BE49E1">
              <w:rPr>
                <w:noProof/>
                <w:sz w:val="18"/>
                <w:szCs w:val="18"/>
              </w:rPr>
              <w:t>(Greenwell et al. 2022; Wickham 2023)</w:t>
            </w:r>
            <w:r w:rsidRPr="00BE49E1">
              <w:rPr>
                <w:sz w:val="18"/>
                <w:szCs w:val="18"/>
              </w:rPr>
              <w:fldChar w:fldCharType="end"/>
            </w:r>
          </w:p>
        </w:tc>
      </w:tr>
      <w:tr w:rsidR="00426170" w:rsidRPr="00BE49E1" w14:paraId="6542A142" w14:textId="77777777" w:rsidTr="00274FDF">
        <w:tc>
          <w:tcPr>
            <w:tcW w:w="0" w:type="auto"/>
          </w:tcPr>
          <w:p w14:paraId="69DC8335" w14:textId="77777777" w:rsidR="00274FDF" w:rsidRPr="00BE49E1" w:rsidRDefault="00274FDF" w:rsidP="00E86163">
            <w:pPr>
              <w:rPr>
                <w:sz w:val="18"/>
                <w:szCs w:val="18"/>
              </w:rPr>
            </w:pPr>
            <w:r w:rsidRPr="00BE49E1">
              <w:rPr>
                <w:sz w:val="18"/>
                <w:szCs w:val="18"/>
              </w:rPr>
              <w:t>Random forest</w:t>
            </w:r>
          </w:p>
        </w:tc>
        <w:tc>
          <w:tcPr>
            <w:tcW w:w="0" w:type="auto"/>
          </w:tcPr>
          <w:p w14:paraId="51A43C04" w14:textId="284F1005" w:rsidR="00274FDF" w:rsidRPr="00BE49E1" w:rsidRDefault="00274FDF" w:rsidP="00E86163">
            <w:pPr>
              <w:rPr>
                <w:sz w:val="18"/>
                <w:szCs w:val="18"/>
              </w:rPr>
            </w:pPr>
            <w:r w:rsidRPr="00BE49E1">
              <w:rPr>
                <w:sz w:val="18"/>
                <w:szCs w:val="18"/>
              </w:rPr>
              <w:t># Randomly selected predictors: (1, # of variables)</w:t>
            </w:r>
          </w:p>
          <w:p w14:paraId="513E6470" w14:textId="4D3CBDF8" w:rsidR="00274FDF" w:rsidRPr="00BE49E1" w:rsidRDefault="00274FDF" w:rsidP="00E86163">
            <w:pPr>
              <w:rPr>
                <w:sz w:val="18"/>
                <w:szCs w:val="18"/>
              </w:rPr>
            </w:pPr>
            <w:r w:rsidRPr="00BE49E1">
              <w:rPr>
                <w:sz w:val="18"/>
                <w:szCs w:val="18"/>
              </w:rPr>
              <w:t>Splitting rule: Gini impurity, extremely randomized</w:t>
            </w:r>
          </w:p>
          <w:p w14:paraId="31FE48D8" w14:textId="3563665A" w:rsidR="00274FDF" w:rsidRPr="00BE49E1" w:rsidRDefault="00274FDF" w:rsidP="00E86163">
            <w:pPr>
              <w:rPr>
                <w:sz w:val="18"/>
                <w:szCs w:val="18"/>
              </w:rPr>
            </w:pPr>
            <w:r w:rsidRPr="00BE49E1">
              <w:rPr>
                <w:sz w:val="18"/>
                <w:szCs w:val="18"/>
              </w:rPr>
              <w:t>Min. node size: (1, 5)</w:t>
            </w:r>
          </w:p>
        </w:tc>
        <w:tc>
          <w:tcPr>
            <w:tcW w:w="0" w:type="auto"/>
          </w:tcPr>
          <w:p w14:paraId="033D646F" w14:textId="768CC635" w:rsidR="00274FDF" w:rsidRPr="00BE49E1" w:rsidRDefault="00274FDF" w:rsidP="00E86163">
            <w:pPr>
              <w:rPr>
                <w:sz w:val="18"/>
                <w:szCs w:val="18"/>
              </w:rPr>
            </w:pPr>
            <w:r w:rsidRPr="00BE49E1">
              <w:rPr>
                <w:sz w:val="18"/>
                <w:szCs w:val="18"/>
              </w:rPr>
              <w:t xml:space="preserve">ranger </w:t>
            </w:r>
            <w:r w:rsidRPr="00BE49E1">
              <w:rPr>
                <w:sz w:val="18"/>
                <w:szCs w:val="18"/>
              </w:rPr>
              <w:fldChar w:fldCharType="begin"/>
            </w:r>
            <w:r w:rsidRPr="00BE49E1">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BE49E1">
              <w:rPr>
                <w:sz w:val="18"/>
                <w:szCs w:val="18"/>
              </w:rPr>
              <w:fldChar w:fldCharType="separate"/>
            </w:r>
            <w:r w:rsidRPr="00BE49E1">
              <w:rPr>
                <w:noProof/>
                <w:sz w:val="18"/>
                <w:szCs w:val="18"/>
              </w:rPr>
              <w:t>(Meyer et al. 2023; Greenwell et al. 2022; Wickham et al. 2023)</w:t>
            </w:r>
            <w:r w:rsidRPr="00BE49E1">
              <w:rPr>
                <w:sz w:val="18"/>
                <w:szCs w:val="18"/>
              </w:rPr>
              <w:fldChar w:fldCharType="end"/>
            </w:r>
          </w:p>
        </w:tc>
      </w:tr>
      <w:tr w:rsidR="00426170" w:rsidRPr="00BE49E1" w14:paraId="3E1616B5" w14:textId="77777777" w:rsidTr="00274FDF">
        <w:tc>
          <w:tcPr>
            <w:tcW w:w="0" w:type="auto"/>
          </w:tcPr>
          <w:p w14:paraId="48313DE4" w14:textId="77777777" w:rsidR="00274FDF" w:rsidRPr="00BE49E1" w:rsidRDefault="00274FDF" w:rsidP="00E86163">
            <w:pPr>
              <w:rPr>
                <w:sz w:val="18"/>
                <w:szCs w:val="18"/>
              </w:rPr>
            </w:pPr>
            <w:r w:rsidRPr="00BE49E1">
              <w:rPr>
                <w:sz w:val="18"/>
                <w:szCs w:val="18"/>
              </w:rPr>
              <w:t>Single layer neural network</w:t>
            </w:r>
          </w:p>
        </w:tc>
        <w:tc>
          <w:tcPr>
            <w:tcW w:w="0" w:type="auto"/>
          </w:tcPr>
          <w:p w14:paraId="0E35AFC5" w14:textId="6C9681E4" w:rsidR="00274FDF" w:rsidRPr="00BE49E1" w:rsidRDefault="00274FDF" w:rsidP="00E86163">
            <w:pPr>
              <w:rPr>
                <w:sz w:val="18"/>
                <w:szCs w:val="18"/>
              </w:rPr>
            </w:pPr>
            <w:r w:rsidRPr="00BE49E1">
              <w:rPr>
                <w:sz w:val="18"/>
                <w:szCs w:val="18"/>
              </w:rPr>
              <w:t># Hidden units: (1, # of variables)</w:t>
            </w:r>
          </w:p>
          <w:p w14:paraId="009075CA" w14:textId="3A576982" w:rsidR="00274FDF" w:rsidRPr="00BE49E1" w:rsidRDefault="00274FDF" w:rsidP="00E86163">
            <w:pPr>
              <w:rPr>
                <w:sz w:val="18"/>
                <w:szCs w:val="18"/>
              </w:rPr>
            </w:pPr>
            <w:r w:rsidRPr="00BE49E1">
              <w:rPr>
                <w:sz w:val="18"/>
                <w:szCs w:val="18"/>
              </w:rPr>
              <w:t>Weight decay: (</w:t>
            </w:r>
            <w:r w:rsidRPr="00BE49E1">
              <w:rPr>
                <w:rFonts w:eastAsiaTheme="minorEastAsia"/>
                <w:sz w:val="18"/>
                <w:szCs w:val="18"/>
              </w:rPr>
              <w:t>10</w:t>
            </w:r>
            <w:r w:rsidRPr="00BE49E1">
              <w:rPr>
                <w:rFonts w:eastAsiaTheme="minorEastAsia"/>
                <w:sz w:val="18"/>
                <w:szCs w:val="18"/>
                <w:vertAlign w:val="superscript"/>
              </w:rPr>
              <w:t>-7</w:t>
            </w:r>
            <w:r w:rsidRPr="00BE49E1">
              <w:rPr>
                <w:rFonts w:eastAsiaTheme="minorEastAsia"/>
                <w:sz w:val="18"/>
                <w:szCs w:val="18"/>
              </w:rPr>
              <w:t>, 10</w:t>
            </w:r>
            <w:r w:rsidRPr="00BE49E1">
              <w:rPr>
                <w:rFonts w:eastAsiaTheme="minorEastAsia"/>
                <w:sz w:val="18"/>
                <w:szCs w:val="18"/>
                <w:vertAlign w:val="superscript"/>
              </w:rPr>
              <w:t>-1</w:t>
            </w:r>
            <w:r w:rsidRPr="00BE49E1">
              <w:rPr>
                <w:rFonts w:eastAsiaTheme="minorEastAsia"/>
                <w:sz w:val="18"/>
                <w:szCs w:val="18"/>
              </w:rPr>
              <w:t>)</w:t>
            </w:r>
          </w:p>
        </w:tc>
        <w:tc>
          <w:tcPr>
            <w:tcW w:w="0" w:type="auto"/>
          </w:tcPr>
          <w:p w14:paraId="41037E6E" w14:textId="401FC41D" w:rsidR="00274FDF" w:rsidRPr="00BE49E1" w:rsidRDefault="00274FDF" w:rsidP="00E86163">
            <w:pPr>
              <w:rPr>
                <w:sz w:val="18"/>
                <w:szCs w:val="18"/>
              </w:rPr>
            </w:pPr>
            <w:r w:rsidRPr="00BE49E1">
              <w:rPr>
                <w:sz w:val="18"/>
                <w:szCs w:val="18"/>
              </w:rPr>
              <w:t xml:space="preserve">nnet </w:t>
            </w:r>
            <w:r w:rsidRPr="00BE49E1">
              <w:rPr>
                <w:sz w:val="18"/>
                <w:szCs w:val="18"/>
              </w:rPr>
              <w:fldChar w:fldCharType="begin"/>
            </w:r>
            <w:r w:rsidRPr="00BE49E1">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bl>
    <w:p w14:paraId="45912AF5" w14:textId="4C8CFCC6" w:rsidR="00987E42" w:rsidRPr="00BE49E1" w:rsidRDefault="004D224D" w:rsidP="005C0AEB">
      <w:pPr>
        <w:spacing w:before="240"/>
      </w:pPr>
      <w:r w:rsidRPr="00BE49E1">
        <w:t>We employed the following strategies to address the inherent class imbalance</w:t>
      </w:r>
      <w:r w:rsidR="00BF1C71" w:rsidRPr="00BE49E1">
        <w:t xml:space="preserve"> in the RECS data set</w:t>
      </w:r>
      <w:r w:rsidRPr="00BE49E1">
        <w:t>: 1) stratified sampling</w:t>
      </w:r>
      <w:r w:rsidR="006B72FB" w:rsidRPr="00BE49E1">
        <w:t>;</w:t>
      </w:r>
      <w:r w:rsidRPr="00BE49E1">
        <w:t xml:space="preserve"> 2) fewer cross-validation folds</w:t>
      </w:r>
      <w:commentRangeStart w:id="71"/>
      <w:r w:rsidR="006B72FB" w:rsidRPr="00BE49E1">
        <w:t>;</w:t>
      </w:r>
      <w:r w:rsidRPr="00BE49E1">
        <w:t xml:space="preserve"> 3) class weights</w:t>
      </w:r>
      <w:commentRangeEnd w:id="71"/>
      <w:r w:rsidR="00426170">
        <w:rPr>
          <w:rStyle w:val="CommentReference"/>
        </w:rPr>
        <w:commentReference w:id="71"/>
      </w:r>
      <w:r w:rsidR="006B72FB" w:rsidRPr="00BE49E1">
        <w:t>;</w:t>
      </w:r>
      <w:r w:rsidRPr="00BE49E1">
        <w:t xml:space="preserve"> </w:t>
      </w:r>
      <w:r w:rsidR="00987E42" w:rsidRPr="00BE49E1">
        <w:t xml:space="preserve">4) </w:t>
      </w:r>
      <w:r w:rsidRPr="00BE49E1">
        <w:t>sub-sampling</w:t>
      </w:r>
      <w:r w:rsidR="006B72FB" w:rsidRPr="00BE49E1">
        <w:t>; and</w:t>
      </w:r>
      <w:r w:rsidRPr="00BE49E1">
        <w:t xml:space="preserve"> </w:t>
      </w:r>
      <w:r w:rsidR="00987E42" w:rsidRPr="00BE49E1">
        <w:t>5</w:t>
      </w:r>
      <w:r w:rsidRPr="00BE49E1">
        <w:t xml:space="preserve">) </w:t>
      </w:r>
      <w:r w:rsidR="00BF1C71" w:rsidRPr="00BE49E1">
        <w:t xml:space="preserve">appropriate </w:t>
      </w:r>
      <w:r w:rsidRPr="00BE49E1">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BE49E1">
        <w:t>illness</w:t>
      </w:r>
      <w:r w:rsidRPr="00BE49E1">
        <w:t>. This way each subset maintained the same proportion of the dependent variable as the original data</w:t>
      </w:r>
      <w:r w:rsidR="006B72FB" w:rsidRPr="00BE49E1">
        <w:t>set</w:t>
      </w:r>
      <w:r w:rsidRPr="00BE49E1">
        <w:t xml:space="preserve">. </w:t>
      </w:r>
      <w:r w:rsidR="00B54978" w:rsidRPr="00BE49E1">
        <w:t xml:space="preserve">We also set 5 folds versus the common practice of 10 folds for cross-validation. This allowed us to hold more observations of temperature-related </w:t>
      </w:r>
      <w:r w:rsidR="0025514A" w:rsidRPr="00BE49E1">
        <w:t xml:space="preserve">illness </w:t>
      </w:r>
      <w:r w:rsidR="00B54978" w:rsidRPr="00BE49E1">
        <w:t xml:space="preserve">for the validation set when tuning hyperparameters. </w:t>
      </w:r>
      <w:r w:rsidR="00987E42" w:rsidRPr="00BE49E1">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BE49E1">
        <w:t>ajority</w:t>
      </w:r>
      <w:r w:rsidR="00987E42" w:rsidRPr="00BE49E1">
        <w:t xml:space="preserve"> class and synthesize new data points in the minority class. SMOTE draws artificial samples by choosing points on the line connecting minority class observations to its nearest neighbors in the feature space</w:t>
      </w:r>
      <w:r w:rsidR="00BF1C71" w:rsidRPr="00BE49E1">
        <w:t xml:space="preserve"> </w:t>
      </w:r>
      <w:r w:rsidR="00BF1C71" w:rsidRPr="00BE49E1">
        <w:fldChar w:fldCharType="begin"/>
      </w:r>
      <w:r w:rsidR="00BF1C71" w:rsidRPr="00BE49E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BE49E1">
        <w:fldChar w:fldCharType="separate"/>
      </w:r>
      <w:r w:rsidR="00BF1C71" w:rsidRPr="00BE49E1">
        <w:rPr>
          <w:noProof/>
        </w:rPr>
        <w:t>(Fernandez et al. 2018)</w:t>
      </w:r>
      <w:r w:rsidR="00BF1C71" w:rsidRPr="00BE49E1">
        <w:fldChar w:fldCharType="end"/>
      </w:r>
      <w:r w:rsidR="00987E42" w:rsidRPr="00BE49E1">
        <w:t>. ROSE uses smoothed bootstrapping to draw artificial samples from the feature space neighborhood around the minority class</w:t>
      </w:r>
      <w:r w:rsidR="00BE7B24" w:rsidRPr="00BE49E1">
        <w:t xml:space="preserve"> </w:t>
      </w:r>
      <w:r w:rsidR="00BE7B24" w:rsidRPr="00BE49E1">
        <w:fldChar w:fldCharType="begin"/>
      </w:r>
      <w:r w:rsidR="00BE7B24" w:rsidRPr="00BE49E1">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BE49E1">
        <w:fldChar w:fldCharType="separate"/>
      </w:r>
      <w:r w:rsidR="00BE7B24" w:rsidRPr="00BE49E1">
        <w:rPr>
          <w:noProof/>
        </w:rPr>
        <w:t>(Menardi and Torelli 2014)</w:t>
      </w:r>
      <w:r w:rsidR="00BE7B24" w:rsidRPr="00BE49E1">
        <w:fldChar w:fldCharType="end"/>
      </w:r>
      <w:r w:rsidR="00987E42" w:rsidRPr="00BE49E1">
        <w:t xml:space="preserve">. </w:t>
      </w:r>
    </w:p>
    <w:p w14:paraId="1B18A7FB" w14:textId="256FEC11" w:rsidR="00503986" w:rsidRPr="00BE49E1" w:rsidRDefault="005D1769" w:rsidP="000F6D02">
      <w:pPr>
        <w:spacing w:before="240"/>
      </w:pPr>
      <w:r w:rsidRPr="00BE49E1">
        <w:t>Finally, we considered the class imbalance in our choice of performance metric.</w:t>
      </w:r>
      <w:r w:rsidR="003E6672" w:rsidRPr="00BE49E1">
        <w:t xml:space="preserve"> As illustrated earlier, the model’s overall accuracy (ratio of correct classifications to total observations) </w:t>
      </w:r>
      <w:r w:rsidR="000F6D02" w:rsidRPr="00BE49E1">
        <w:t xml:space="preserve">can be biased for </w:t>
      </w:r>
      <w:r w:rsidR="00C67A12" w:rsidRPr="00BE49E1">
        <w:t xml:space="preserve">heavily </w:t>
      </w:r>
      <w:r w:rsidR="000F6D02" w:rsidRPr="00BE49E1">
        <w:t xml:space="preserve">imbalanced classes. </w:t>
      </w:r>
      <w:r w:rsidRPr="00BE49E1">
        <w:t>The routine choice for binary classification problems is the Receiver Operating Characteristic (ROC) curve</w:t>
      </w:r>
      <w:r w:rsidR="00791EC2" w:rsidRPr="00BE49E1">
        <w:t xml:space="preserve">. To understand this metric, we define a positive and negative class – the two outcomes of the predictive model. </w:t>
      </w:r>
      <w:r w:rsidR="00503986" w:rsidRPr="00BE49E1">
        <w:t>In our</w:t>
      </w:r>
      <w:r w:rsidR="00791EC2" w:rsidRPr="00BE49E1">
        <w:t xml:space="preserve"> imbalanced data set, the positive class is the minority class and the negative class is the majority class. The ROC curve</w:t>
      </w:r>
      <w:r w:rsidRPr="00BE49E1">
        <w:t xml:space="preserve"> plots the true positive rate</w:t>
      </w:r>
      <w:r w:rsidR="00EE439B" w:rsidRPr="00BE49E1">
        <w:t xml:space="preserve">, also called the sensitivity </w:t>
      </w:r>
      <w:r w:rsidR="00EF7959" w:rsidRPr="00BE49E1">
        <w:t>(True</w:t>
      </w:r>
      <w:r w:rsidR="00E95673" w:rsidRPr="00BE49E1">
        <w:t xml:space="preserve"> </w:t>
      </w:r>
      <w:r w:rsidR="00EF7959" w:rsidRPr="00BE49E1">
        <w:t>Positives / (True</w:t>
      </w:r>
      <w:r w:rsidR="00E95673" w:rsidRPr="00BE49E1">
        <w:t xml:space="preserve"> </w:t>
      </w:r>
      <w:r w:rsidR="00EF7959" w:rsidRPr="00BE49E1">
        <w:t>Positives + False Negatives))</w:t>
      </w:r>
      <w:r w:rsidR="00503986" w:rsidRPr="00BE49E1">
        <w:t>,</w:t>
      </w:r>
      <w:r w:rsidRPr="00BE49E1">
        <w:t xml:space="preserve"> versus the false positive rate</w:t>
      </w:r>
      <w:r w:rsidR="00EE439B" w:rsidRPr="00BE49E1">
        <w:t xml:space="preserve">, </w:t>
      </w:r>
      <w:r w:rsidR="00E95673" w:rsidRPr="00BE49E1">
        <w:t>(False Positives / (False Positives + True Negatives))</w:t>
      </w:r>
      <w:r w:rsidR="00062DBF" w:rsidRPr="00BE49E1">
        <w:t xml:space="preserve"> or 1 – specificity, </w:t>
      </w:r>
      <w:r w:rsidR="003147D0" w:rsidRPr="00BE49E1">
        <w:t xml:space="preserve">(specificity is also known as </w:t>
      </w:r>
      <w:r w:rsidR="00062DBF" w:rsidRPr="00BE49E1">
        <w:t>the true negative rate</w:t>
      </w:r>
      <w:r w:rsidR="003147D0" w:rsidRPr="00BE49E1">
        <w:t>)</w:t>
      </w:r>
      <w:r w:rsidR="00503986" w:rsidRPr="00BE49E1">
        <w:t>,</w:t>
      </w:r>
      <w:r w:rsidR="00E95673" w:rsidRPr="00BE49E1">
        <w:t xml:space="preserve"> </w:t>
      </w:r>
      <w:r w:rsidRPr="00BE49E1">
        <w:t>with different discrimination thresholds.</w:t>
      </w:r>
      <w:r w:rsidR="00BE7B24" w:rsidRPr="00BE49E1">
        <w:t xml:space="preserve"> </w:t>
      </w:r>
      <w:r w:rsidRPr="00BE49E1">
        <w:t>The</w:t>
      </w:r>
      <w:r w:rsidR="00BE7B24" w:rsidRPr="00BE49E1">
        <w:t xml:space="preserve"> </w:t>
      </w:r>
      <w:r w:rsidR="00BE7B24" w:rsidRPr="00BE49E1">
        <w:lastRenderedPageBreak/>
        <w:t>area under the receiver operator curve</w:t>
      </w:r>
      <w:r w:rsidRPr="00BE49E1">
        <w:t xml:space="preserve"> summarizes the ROC curve into a single metric that represents the prediction accuracy of the model. This metric</w:t>
      </w:r>
      <w:r w:rsidR="005C0AEB" w:rsidRPr="00BE49E1">
        <w:t xml:space="preserve"> can be misleading for imbalanced data</w:t>
      </w:r>
      <w:r w:rsidR="00E95673" w:rsidRPr="00BE49E1">
        <w:t xml:space="preserve"> because the false positive rate becomes very small when the number of negatives is very large.</w:t>
      </w:r>
      <w:r w:rsidR="00C26EFC" w:rsidRPr="00BE49E1">
        <w:t xml:space="preserve"> </w:t>
      </w:r>
      <w:r w:rsidR="00C26EFC" w:rsidRPr="00BE49E1">
        <w:fldChar w:fldCharType="begin"/>
      </w:r>
      <w:r w:rsidR="00DA42B4">
        <w:instrText xml:space="preserve"> ADDIN ZOTERO_ITEM CSL_CITATION {"citationID":"Sc1tRLoR","properties":{"formattedCitation":"(J. Davis and Goadrich 2006; Fawcett 2006)","plainCitation":"(J. 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BE49E1">
        <w:fldChar w:fldCharType="separate"/>
      </w:r>
      <w:r w:rsidR="00DA42B4">
        <w:rPr>
          <w:noProof/>
        </w:rPr>
        <w:t>(J. Davis and Goadrich 2006; Fawcett 2006)</w:t>
      </w:r>
      <w:r w:rsidR="00C26EFC" w:rsidRPr="00BE49E1">
        <w:fldChar w:fldCharType="end"/>
      </w:r>
      <w:r w:rsidRPr="00BE49E1">
        <w:t xml:space="preserve">. The Precision-Recall </w:t>
      </w:r>
      <w:r w:rsidR="00EF7959" w:rsidRPr="00BE49E1">
        <w:t xml:space="preserve">(PR) </w:t>
      </w:r>
      <w:r w:rsidRPr="00BE49E1">
        <w:t xml:space="preserve">curve, on the other hand, plots the </w:t>
      </w:r>
      <w:r w:rsidR="00EC4798" w:rsidRPr="00BE49E1">
        <w:t>precision, defined as the number of correct positive predictions divided by the total number of positive predictions</w:t>
      </w:r>
      <w:r w:rsidR="00E95673" w:rsidRPr="00BE49E1">
        <w:t xml:space="preserve"> (True</w:t>
      </w:r>
      <w:r w:rsidR="009305C1" w:rsidRPr="00BE49E1">
        <w:t xml:space="preserve"> </w:t>
      </w:r>
      <w:r w:rsidR="00E95673" w:rsidRPr="00BE49E1">
        <w:t>Positives / (True</w:t>
      </w:r>
      <w:r w:rsidR="009305C1" w:rsidRPr="00BE49E1">
        <w:t xml:space="preserve"> </w:t>
      </w:r>
      <w:r w:rsidR="00E95673" w:rsidRPr="00BE49E1">
        <w:t>Positives + False</w:t>
      </w:r>
      <w:r w:rsidR="009305C1" w:rsidRPr="00BE49E1">
        <w:t xml:space="preserve"> </w:t>
      </w:r>
      <w:r w:rsidR="00E95673" w:rsidRPr="00BE49E1">
        <w:t>Positives))</w:t>
      </w:r>
      <w:r w:rsidR="009305C1" w:rsidRPr="00BE49E1">
        <w:t xml:space="preserve"> by the</w:t>
      </w:r>
      <w:r w:rsidR="00EC4798" w:rsidRPr="00BE49E1">
        <w:t xml:space="preserve"> </w:t>
      </w:r>
      <w:r w:rsidR="009305C1" w:rsidRPr="00BE49E1">
        <w:t>r</w:t>
      </w:r>
      <w:r w:rsidR="00EC4798" w:rsidRPr="00BE49E1">
        <w:t>ecall</w:t>
      </w:r>
      <w:r w:rsidR="009305C1" w:rsidRPr="00BE49E1">
        <w:t>, which</w:t>
      </w:r>
      <w:r w:rsidR="00EC4798" w:rsidRPr="00BE49E1">
        <w:t xml:space="preserve"> quantifies that number of correct positive predictions by total number of positives</w:t>
      </w:r>
      <w:r w:rsidR="009305C1" w:rsidRPr="00BE49E1">
        <w:t xml:space="preserve"> (True Positives / (True Positives + False Negatives))</w:t>
      </w:r>
      <w:r w:rsidR="00EC4798" w:rsidRPr="00BE49E1">
        <w:t xml:space="preserve"> i.e. the same as the true positive rate in the ROC curve. </w:t>
      </w:r>
    </w:p>
    <w:p w14:paraId="1579F0D7" w14:textId="2A2DF0B8" w:rsidR="00503986" w:rsidRPr="00BE49E1" w:rsidRDefault="00EF7959" w:rsidP="006E4BA2">
      <w:pPr>
        <w:spacing w:before="240"/>
      </w:pPr>
      <w:r w:rsidRPr="00BE49E1">
        <w:t>The PR curve is better suited for imbalanced data sets</w:t>
      </w:r>
      <w:r w:rsidR="00C67A12" w:rsidRPr="00BE49E1">
        <w:t xml:space="preserve"> training</w:t>
      </w:r>
      <w:r w:rsidRPr="00BE49E1">
        <w:t xml:space="preserve"> because it is not concerned with negative class predictions i.e. the majority class. </w:t>
      </w:r>
      <w:r w:rsidR="00791EC2" w:rsidRPr="00BE49E1">
        <w:t>As with the ROC curve, t</w:t>
      </w:r>
      <w:r w:rsidR="009305C1" w:rsidRPr="00BE49E1">
        <w:t>he area under the PR curve</w:t>
      </w:r>
      <w:r w:rsidR="00BE7B24" w:rsidRPr="00BE49E1">
        <w:t xml:space="preserve"> </w:t>
      </w:r>
      <w:r w:rsidR="009305C1" w:rsidRPr="00BE49E1">
        <w:t>summarizes the curve into a single metric</w:t>
      </w:r>
      <w:r w:rsidR="00BE7B24" w:rsidRPr="00BE49E1">
        <w:t>, which we</w:t>
      </w:r>
      <w:r w:rsidR="009305C1" w:rsidRPr="00BE49E1">
        <w:t xml:space="preserve"> use to select the best hyperparameter values</w:t>
      </w:r>
      <w:r w:rsidR="00503986" w:rsidRPr="00BE49E1">
        <w:t xml:space="preserve"> during cross-validation</w:t>
      </w:r>
      <w:r w:rsidR="009305C1" w:rsidRPr="00BE49E1">
        <w:t xml:space="preserve">. In the test set, </w:t>
      </w:r>
      <w:r w:rsidR="00EE439B" w:rsidRPr="00BE49E1">
        <w:t xml:space="preserve">we will evaluate the model </w:t>
      </w:r>
      <w:r w:rsidR="00062DBF" w:rsidRPr="00BE49E1">
        <w:t>along</w:t>
      </w:r>
      <w:r w:rsidR="00EE439B" w:rsidRPr="00BE49E1">
        <w:t xml:space="preserve"> three performance metrics</w:t>
      </w:r>
      <w:r w:rsidR="000577BA">
        <w:t>, all derived from the confusion matrix</w:t>
      </w:r>
      <w:r w:rsidR="00EE439B" w:rsidRPr="00BE49E1">
        <w:t>: 1) balanced accuracy, 2) recall, and 3) precision</w:t>
      </w:r>
      <w:commentRangeStart w:id="72"/>
      <w:commentRangeStart w:id="73"/>
      <w:commentRangeStart w:id="74"/>
      <w:r w:rsidR="00EE439B" w:rsidRPr="00BE49E1">
        <w:t>.</w:t>
      </w:r>
      <w:commentRangeEnd w:id="72"/>
      <w:r w:rsidR="00416267" w:rsidRPr="00BE49E1">
        <w:rPr>
          <w:rStyle w:val="CommentReference"/>
        </w:rPr>
        <w:commentReference w:id="72"/>
      </w:r>
      <w:commentRangeEnd w:id="73"/>
      <w:r w:rsidR="00842638">
        <w:rPr>
          <w:rStyle w:val="CommentReference"/>
        </w:rPr>
        <w:commentReference w:id="73"/>
      </w:r>
      <w:commentRangeEnd w:id="74"/>
      <w:r w:rsidR="006C50CE">
        <w:rPr>
          <w:rStyle w:val="CommentReference"/>
        </w:rPr>
        <w:commentReference w:id="74"/>
      </w:r>
      <w:r w:rsidR="00EE439B" w:rsidRPr="00BE49E1">
        <w:t xml:space="preserve"> Balanced accuracy is defined as the</w:t>
      </w:r>
      <w:r w:rsidR="003E6672" w:rsidRPr="00BE49E1">
        <w:t xml:space="preserve"> average accuracy on either class</w:t>
      </w:r>
      <w:r w:rsidR="00416267" w:rsidRPr="00BE49E1">
        <w:t>,</w:t>
      </w:r>
      <w:r w:rsidR="003E6672" w:rsidRPr="00BE49E1">
        <w:t xml:space="preserve"> or</w:t>
      </w:r>
      <w:r w:rsidR="00416267" w:rsidRPr="00BE49E1">
        <w:t>,</w:t>
      </w:r>
      <w:r w:rsidR="003E6672" w:rsidRPr="00BE49E1">
        <w:t xml:space="preserve"> in other words the </w:t>
      </w:r>
      <w:r w:rsidR="00EE439B" w:rsidRPr="00BE49E1">
        <w:t>arithmetic mean of the sensitivity and specificity</w:t>
      </w:r>
      <w:r w:rsidR="003E6672" w:rsidRPr="00BE49E1">
        <w:t xml:space="preserve">. </w:t>
      </w:r>
      <w:r w:rsidR="000F6D02" w:rsidRPr="00BE49E1">
        <w:t xml:space="preserve">For a naïve model that always predicts the majority class the sensitivity is 0, the specificity is 1, and so the balanced accuracy is 0.5. This serves as </w:t>
      </w:r>
      <w:r w:rsidR="00AC1D00">
        <w:t xml:space="preserve">a </w:t>
      </w:r>
      <w:r w:rsidR="00C67A12" w:rsidRPr="00BE49E1">
        <w:t xml:space="preserve">benchmark </w:t>
      </w:r>
      <w:r w:rsidR="000577BA">
        <w:t>for</w:t>
      </w:r>
      <w:r w:rsidR="001A024C" w:rsidRPr="00BE49E1">
        <w:t xml:space="preserve"> the </w:t>
      </w:r>
      <w:r w:rsidR="00C67A12" w:rsidRPr="00BE49E1">
        <w:t>minimum performance</w:t>
      </w:r>
      <w:r w:rsidR="001A024C" w:rsidRPr="00BE49E1">
        <w:t xml:space="preserve"> value</w:t>
      </w:r>
      <w:r w:rsidR="000F6D02" w:rsidRPr="00BE49E1">
        <w:t xml:space="preserve">. Recall and precision </w:t>
      </w:r>
      <w:r w:rsidR="00503986" w:rsidRPr="00BE49E1">
        <w:t xml:space="preserve">are </w:t>
      </w:r>
      <w:r w:rsidR="000F6D02" w:rsidRPr="00BE49E1">
        <w:t xml:space="preserve">of interest because of the high-cost of </w:t>
      </w:r>
      <w:r w:rsidR="00503986" w:rsidRPr="00BE49E1">
        <w:t xml:space="preserve">not only </w:t>
      </w:r>
      <w:r w:rsidR="000F6D02" w:rsidRPr="00BE49E1">
        <w:t xml:space="preserve">temperature-related health hazards </w:t>
      </w:r>
      <w:r w:rsidR="00503986" w:rsidRPr="00BE49E1">
        <w:t xml:space="preserve">but also </w:t>
      </w:r>
      <w:r w:rsidR="000F6D02" w:rsidRPr="00BE49E1">
        <w:t>preventive measures.</w:t>
      </w:r>
      <w:r w:rsidR="009305C1" w:rsidRPr="00BE49E1">
        <w:t xml:space="preserve"> </w:t>
      </w:r>
    </w:p>
    <w:p w14:paraId="18A8A748" w14:textId="1DBCA38A" w:rsidR="00503986" w:rsidRPr="00BE49E1" w:rsidRDefault="00062DBF" w:rsidP="006E4BA2">
      <w:pPr>
        <w:spacing w:before="240"/>
      </w:pPr>
      <w:r w:rsidRPr="00BE49E1">
        <w:t>For statistical analysis, we will use a paired</w:t>
      </w:r>
      <w:r w:rsidR="00503986" w:rsidRPr="00BE49E1">
        <w:t xml:space="preserve"> t-test by bootstrap iteration i.e. the same training and test data split </w:t>
      </w:r>
      <w:commentRangeStart w:id="75"/>
      <w:commentRangeStart w:id="76"/>
      <w:r w:rsidR="00503986" w:rsidRPr="00BE49E1">
        <w:t xml:space="preserve">to compare </w:t>
      </w:r>
      <w:commentRangeEnd w:id="75"/>
      <w:r w:rsidR="00416267" w:rsidRPr="00BE49E1">
        <w:rPr>
          <w:rStyle w:val="CommentReference"/>
        </w:rPr>
        <w:commentReference w:id="75"/>
      </w:r>
      <w:commentRangeEnd w:id="76"/>
      <w:r w:rsidR="006C50CE">
        <w:rPr>
          <w:rStyle w:val="CommentReference"/>
        </w:rPr>
        <w:commentReference w:id="76"/>
      </w:r>
      <w:r w:rsidR="00503986" w:rsidRPr="00BE49E1">
        <w:t>models trained with different groups of input features</w:t>
      </w:r>
      <w:r w:rsidR="006C50CE">
        <w:t xml:space="preserve"> i.e. with and without detailed building characteristics.</w:t>
      </w:r>
      <w:r w:rsidR="00503986" w:rsidRPr="00BE49E1">
        <w:t xml:space="preserve"> For results with statistical significance, p &lt; 0.05, we will use Cohen’s d to quantify the effect size. </w:t>
      </w:r>
      <w:commentRangeStart w:id="77"/>
      <w:commentRangeStart w:id="78"/>
      <w:commentRangeStart w:id="79"/>
      <w:r w:rsidR="00503986" w:rsidRPr="00BE49E1">
        <w:t xml:space="preserve">We will interpret Cohen’s d as follows:  0.4 </w:t>
      </w:r>
      <w:r w:rsidR="00503986" w:rsidRPr="00BE49E1">
        <w:rPr>
          <w:u w:val="single"/>
        </w:rPr>
        <w:t>&lt;</w:t>
      </w:r>
      <w:r w:rsidR="00503986" w:rsidRPr="00BE49E1">
        <w:t xml:space="preserve"> |d| &lt; 1.15 for recommended minimum practical effect, 1.15 &lt; |d| &lt; 2.70 for moderate effect, and |d| &gt; 2.70 for strong effect </w:t>
      </w:r>
      <w:r w:rsidR="00503986" w:rsidRPr="00BE49E1">
        <w:fldChar w:fldCharType="begin"/>
      </w:r>
      <w:r w:rsidR="00503986" w:rsidRPr="00BE49E1">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BE49E1">
        <w:fldChar w:fldCharType="separate"/>
      </w:r>
      <w:r w:rsidR="00503986" w:rsidRPr="00BE49E1">
        <w:rPr>
          <w:noProof/>
        </w:rPr>
        <w:t>(Ferguson 2009)</w:t>
      </w:r>
      <w:r w:rsidR="00503986" w:rsidRPr="00BE49E1">
        <w:fldChar w:fldCharType="end"/>
      </w:r>
      <w:r w:rsidR="00503986" w:rsidRPr="00BE49E1">
        <w:t xml:space="preserve">. </w:t>
      </w:r>
      <w:commentRangeEnd w:id="77"/>
      <w:r w:rsidR="00416267" w:rsidRPr="00BE49E1">
        <w:rPr>
          <w:rStyle w:val="CommentReference"/>
        </w:rPr>
        <w:commentReference w:id="77"/>
      </w:r>
      <w:commentRangeEnd w:id="78"/>
      <w:r w:rsidR="00313AE5">
        <w:rPr>
          <w:rStyle w:val="CommentReference"/>
        </w:rPr>
        <w:commentReference w:id="78"/>
      </w:r>
      <w:commentRangeEnd w:id="79"/>
      <w:r w:rsidR="00A36CB1">
        <w:rPr>
          <w:rStyle w:val="CommentReference"/>
        </w:rPr>
        <w:commentReference w:id="79"/>
      </w:r>
    </w:p>
    <w:p w14:paraId="39CB9080" w14:textId="65220B19" w:rsidR="00D46F7C" w:rsidRPr="00BE49E1" w:rsidRDefault="008F3A22" w:rsidP="006E4BA2">
      <w:pPr>
        <w:spacing w:before="240"/>
      </w:pPr>
      <w:r w:rsidRPr="00BE49E1">
        <w:t xml:space="preserve">We used the statistical software R </w:t>
      </w:r>
      <w:r w:rsidRPr="00BE49E1">
        <w:fldChar w:fldCharType="begin"/>
      </w:r>
      <w:r w:rsidRPr="00BE49E1">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BE49E1">
        <w:fldChar w:fldCharType="separate"/>
      </w:r>
      <w:r w:rsidRPr="00BE49E1">
        <w:t>(R Core Team 2022)</w:t>
      </w:r>
      <w:r w:rsidRPr="00BE49E1">
        <w:fldChar w:fldCharType="end"/>
      </w:r>
      <w:r w:rsidRPr="00BE49E1">
        <w:t xml:space="preserve"> and its associated integrated development environment RStudio </w:t>
      </w:r>
      <w:r w:rsidRPr="00BE49E1">
        <w:fldChar w:fldCharType="begin"/>
      </w:r>
      <w:r w:rsidR="009D7E1E">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BE49E1">
        <w:fldChar w:fldCharType="separate"/>
      </w:r>
      <w:r w:rsidR="009D7E1E">
        <w:t>(Posit Software 2023)</w:t>
      </w:r>
      <w:r w:rsidRPr="00BE49E1">
        <w:fldChar w:fldCharType="end"/>
      </w:r>
      <w:r w:rsidRPr="00BE49E1">
        <w:t xml:space="preserve"> to build and analyze all machine learning models. In particular, we used the </w:t>
      </w:r>
      <w:r w:rsidRPr="00651D7D">
        <w:rPr>
          <w:i/>
          <w:iCs/>
        </w:rPr>
        <w:t>tidyverse</w:t>
      </w:r>
      <w:r w:rsidRPr="00BE49E1">
        <w:t xml:space="preserve"> package </w:t>
      </w:r>
      <w:r w:rsidRPr="00BE49E1">
        <w:fldChar w:fldCharType="begin"/>
      </w:r>
      <w:r w:rsidRPr="00BE49E1">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BE49E1">
        <w:fldChar w:fldCharType="separate"/>
      </w:r>
      <w:r w:rsidRPr="00BE49E1">
        <w:t>(Wickham and RStudio 2023)</w:t>
      </w:r>
      <w:r w:rsidRPr="00BE49E1">
        <w:fldChar w:fldCharType="end"/>
      </w:r>
      <w:r w:rsidRPr="00BE49E1">
        <w:t xml:space="preserve"> for reading, manipulating, and visualizing data and the </w:t>
      </w:r>
      <w:r w:rsidRPr="00651D7D">
        <w:rPr>
          <w:i/>
          <w:iCs/>
        </w:rPr>
        <w:t>caret</w:t>
      </w:r>
      <w:r w:rsidRPr="00BE49E1">
        <w:t xml:space="preserve"> package </w:t>
      </w:r>
      <w:r w:rsidRPr="00BE49E1">
        <w:fldChar w:fldCharType="begin"/>
      </w:r>
      <w:r w:rsidRPr="00BE49E1">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fldChar w:fldCharType="separate"/>
      </w:r>
      <w:r w:rsidRPr="00BE49E1">
        <w:rPr>
          <w:noProof/>
        </w:rPr>
        <w:t>(Kuhn et al. 2023)</w:t>
      </w:r>
      <w:r w:rsidRPr="00BE49E1">
        <w:fldChar w:fldCharType="end"/>
      </w:r>
      <w:r w:rsidRPr="00BE49E1">
        <w:t xml:space="preserve"> as a wrapper to conduct data pre-processing, resampling, and cross-validation as well as interface with the different machine learning algorithms. </w:t>
      </w:r>
      <w:r w:rsidRPr="00BE49E1">
        <w:fldChar w:fldCharType="begin" w:fldLock="1"/>
      </w:r>
      <w:r w:rsidRPr="00BE49E1">
        <w:instrText xml:space="preserve"> REF _Ref78750459 \h </w:instrText>
      </w:r>
      <w:r w:rsidR="00000000">
        <w:fldChar w:fldCharType="separate"/>
      </w:r>
      <w:r w:rsidRPr="00BE49E1">
        <w:fldChar w:fldCharType="end"/>
      </w:r>
      <w:r w:rsidRPr="00BE49E1">
        <w:t xml:space="preserve"> </w:t>
      </w:r>
    </w:p>
    <w:p w14:paraId="43DE9799" w14:textId="34BAD923" w:rsidR="00CB56CD" w:rsidRPr="00BE49E1" w:rsidRDefault="00850ADA" w:rsidP="00CB56CD">
      <w:pPr>
        <w:pStyle w:val="Heading1List"/>
      </w:pPr>
      <w:r w:rsidRPr="00BE49E1">
        <w:t>Results</w:t>
      </w:r>
    </w:p>
    <w:p w14:paraId="3B571105" w14:textId="368ED50E" w:rsidR="00F305DE" w:rsidRPr="00BE49E1" w:rsidRDefault="00C5281C" w:rsidP="00F305DE">
      <w:pPr>
        <w:pStyle w:val="Heading2List"/>
      </w:pPr>
      <w:r w:rsidRPr="00BE49E1">
        <w:t xml:space="preserve">Prevalence of temperature-related </w:t>
      </w:r>
      <w:r w:rsidR="0025514A" w:rsidRPr="00BE49E1">
        <w:t>illness</w:t>
      </w:r>
      <w:r w:rsidRPr="00BE49E1">
        <w:t xml:space="preserve"> in population</w:t>
      </w:r>
    </w:p>
    <w:p w14:paraId="76274B2C" w14:textId="670B51A6" w:rsidR="00576B6A" w:rsidRPr="00BE49E1" w:rsidRDefault="00C06E7A" w:rsidP="00DC446E">
      <w:r w:rsidRPr="00BE49E1">
        <w:t>W</w:t>
      </w:r>
      <w:r w:rsidR="006E3111" w:rsidRPr="00BE49E1">
        <w:t xml:space="preserve">e estimated the prevalence of temperature-related </w:t>
      </w:r>
      <w:r w:rsidR="0025514A" w:rsidRPr="00BE49E1">
        <w:t>illness</w:t>
      </w:r>
      <w:r w:rsidR="006E3111" w:rsidRPr="00BE49E1">
        <w:t xml:space="preserve"> in U.S. households</w:t>
      </w:r>
      <w:r w:rsidRPr="00BE49E1">
        <w:t xml:space="preserve"> using </w:t>
      </w:r>
      <w:r w:rsidR="003F3723" w:rsidRPr="00BE49E1">
        <w:t>sample</w:t>
      </w:r>
      <w:r w:rsidRPr="00BE49E1">
        <w:t xml:space="preserve"> weight</w:t>
      </w:r>
      <w:r w:rsidR="003F3723" w:rsidRPr="00BE49E1">
        <w:t>s</w:t>
      </w:r>
      <w:r w:rsidRPr="00BE49E1">
        <w:t xml:space="preserve"> provided by </w:t>
      </w:r>
      <w:r w:rsidR="009D7E1E">
        <w:t>the E</w:t>
      </w:r>
      <w:r w:rsidR="003F3723" w:rsidRPr="00BE49E1">
        <w:t>IA</w:t>
      </w:r>
      <w:r w:rsidR="006E3111" w:rsidRPr="00BE49E1">
        <w:t>.</w:t>
      </w:r>
      <w:r w:rsidR="003118E4" w:rsidRPr="00BE49E1">
        <w:t xml:space="preserve"> </w:t>
      </w:r>
      <w:r w:rsidR="00DC446E" w:rsidRPr="00BE49E1">
        <w:fldChar w:fldCharType="begin"/>
      </w:r>
      <w:r w:rsidR="00DC446E" w:rsidRPr="00BE49E1">
        <w:instrText xml:space="preserve"> REF _Ref151995135 \h </w:instrText>
      </w:r>
      <w:r w:rsidR="00DC446E" w:rsidRPr="00BE49E1">
        <w:fldChar w:fldCharType="separate"/>
      </w:r>
      <w:r w:rsidR="00DC446E" w:rsidRPr="00BE49E1">
        <w:t xml:space="preserve">Figure </w:t>
      </w:r>
      <w:r w:rsidR="00DC446E" w:rsidRPr="00BE49E1">
        <w:rPr>
          <w:noProof/>
        </w:rPr>
        <w:t>1</w:t>
      </w:r>
      <w:r w:rsidR="00DC446E" w:rsidRPr="00BE49E1">
        <w:fldChar w:fldCharType="end"/>
      </w:r>
      <w:r w:rsidR="00DC446E" w:rsidRPr="00BE49E1">
        <w:t xml:space="preserve"> </w:t>
      </w:r>
      <w:r w:rsidR="0035210F" w:rsidRPr="00BE49E1">
        <w:t xml:space="preserve">compares the </w:t>
      </w:r>
      <w:r w:rsidRPr="00BE49E1">
        <w:t xml:space="preserve">inferred </w:t>
      </w:r>
      <w:r w:rsidR="0035210F" w:rsidRPr="00BE49E1">
        <w:t xml:space="preserve">number of households affected by heat-related, cold-related, or any temperature-related </w:t>
      </w:r>
      <w:r w:rsidR="0025514A" w:rsidRPr="00BE49E1">
        <w:t>illness</w:t>
      </w:r>
      <w:r w:rsidR="00DC446E" w:rsidRPr="00BE49E1">
        <w:t xml:space="preserve"> in 2015 and 2020</w:t>
      </w:r>
      <w:r w:rsidR="0035210F" w:rsidRPr="00BE49E1">
        <w:t xml:space="preserve">. </w:t>
      </w:r>
      <w:r w:rsidR="000A728F" w:rsidRPr="00BE49E1">
        <w:t>Like</w:t>
      </w:r>
      <w:r w:rsidR="003118E4" w:rsidRPr="00BE49E1">
        <w:t xml:space="preserve"> the global and national trends discussed in Section </w:t>
      </w:r>
      <w:r w:rsidR="003118E4" w:rsidRPr="00BE49E1">
        <w:fldChar w:fldCharType="begin"/>
      </w:r>
      <w:r w:rsidR="003118E4" w:rsidRPr="00BE49E1">
        <w:instrText xml:space="preserve"> REF _Ref151832870 \r \h </w:instrText>
      </w:r>
      <w:r w:rsidR="003118E4" w:rsidRPr="00BE49E1">
        <w:fldChar w:fldCharType="separate"/>
      </w:r>
      <w:r w:rsidR="003118E4" w:rsidRPr="00BE49E1">
        <w:t>1.1</w:t>
      </w:r>
      <w:r w:rsidR="003118E4" w:rsidRPr="00BE49E1">
        <w:fldChar w:fldCharType="end"/>
      </w:r>
      <w:r w:rsidR="003118E4" w:rsidRPr="00BE49E1">
        <w:t>,</w:t>
      </w:r>
      <w:r w:rsidR="000A728F" w:rsidRPr="00BE49E1">
        <w:t xml:space="preserve"> </w:t>
      </w:r>
      <w:r w:rsidR="0061373A" w:rsidRPr="00BE49E1">
        <w:t xml:space="preserve">we </w:t>
      </w:r>
      <w:r w:rsidR="00B12A97" w:rsidRPr="00BE49E1">
        <w:t>f</w:t>
      </w:r>
      <w:r w:rsidR="00423555" w:rsidRPr="00BE49E1">
        <w:t>ind</w:t>
      </w:r>
      <w:r w:rsidR="0061373A" w:rsidRPr="00BE49E1">
        <w:t xml:space="preserve"> that cold-related </w:t>
      </w:r>
      <w:r w:rsidR="00D30AB4" w:rsidRPr="00BE49E1">
        <w:t xml:space="preserve">hazards </w:t>
      </w:r>
      <w:r w:rsidR="00B12A97" w:rsidRPr="00BE49E1">
        <w:t>were</w:t>
      </w:r>
      <w:r w:rsidR="00D30AB4" w:rsidRPr="00BE49E1">
        <w:t xml:space="preserve"> more</w:t>
      </w:r>
      <w:r w:rsidR="0061373A" w:rsidRPr="00BE49E1">
        <w:t xml:space="preserve"> </w:t>
      </w:r>
      <w:r w:rsidR="009D7E1E" w:rsidRPr="00BE49E1">
        <w:t>widespread</w:t>
      </w:r>
      <w:r w:rsidR="0061373A" w:rsidRPr="00BE49E1">
        <w:t xml:space="preserve"> than heat-related</w:t>
      </w:r>
      <w:r w:rsidR="00D30AB4" w:rsidRPr="00BE49E1">
        <w:t xml:space="preserve"> ones</w:t>
      </w:r>
      <w:r w:rsidR="0061373A" w:rsidRPr="00BE49E1">
        <w:t xml:space="preserve">. While overall the number of households with any temperature-related </w:t>
      </w:r>
      <w:r w:rsidR="0025514A" w:rsidRPr="00BE49E1">
        <w:t>illness</w:t>
      </w:r>
      <w:r w:rsidR="0061373A" w:rsidRPr="00BE49E1">
        <w:t xml:space="preserve"> represents less than 1% of the total population, </w:t>
      </w:r>
      <w:r w:rsidR="00B12A97" w:rsidRPr="00BE49E1">
        <w:t xml:space="preserve">this </w:t>
      </w:r>
      <w:r w:rsidR="00DC446E" w:rsidRPr="00BE49E1">
        <w:t>still means that</w:t>
      </w:r>
      <w:r w:rsidR="00B12A97" w:rsidRPr="00BE49E1">
        <w:t xml:space="preserve"> nearly</w:t>
      </w:r>
      <w:r w:rsidR="0061373A" w:rsidRPr="00BE49E1">
        <w:t xml:space="preserve"> 2 million households </w:t>
      </w:r>
      <w:r w:rsidR="007366D7" w:rsidRPr="00BE49E1">
        <w:t>report needing medical attention for temperature related illness</w:t>
      </w:r>
      <w:r w:rsidR="0061373A" w:rsidRPr="00BE49E1">
        <w:t xml:space="preserve"> annually</w:t>
      </w:r>
      <w:r w:rsidR="00FB5078" w:rsidRPr="00BE49E1">
        <w:t xml:space="preserve"> in the United States</w:t>
      </w:r>
      <w:r w:rsidR="0061373A" w:rsidRPr="00BE49E1">
        <w:t>.</w:t>
      </w:r>
      <w:bookmarkStart w:id="80" w:name="_Ref151828826"/>
      <w:r w:rsidR="00DC446E" w:rsidRPr="00BE49E1">
        <w:t xml:space="preserve"> </w:t>
      </w:r>
    </w:p>
    <w:p w14:paraId="57D66BFC" w14:textId="4F6A4A6C" w:rsidR="005B5AD3" w:rsidRPr="00BE49E1" w:rsidRDefault="00950E4D" w:rsidP="00DC446E">
      <w:r w:rsidRPr="00BE49E1">
        <w:rPr>
          <w:noProof/>
        </w:rPr>
        <w:lastRenderedPageBreak/>
        <w:drawing>
          <wp:inline distT="0" distB="0" distL="0" distR="0" wp14:anchorId="4E688175" wp14:editId="052EAF74">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p>
    <w:p w14:paraId="1CF518B3" w14:textId="0D70CD4F" w:rsidR="00D30AB4" w:rsidRPr="00BE49E1" w:rsidRDefault="005B5AD3" w:rsidP="00D30AB4">
      <w:pPr>
        <w:pStyle w:val="Figurecaption"/>
      </w:pPr>
      <w:bookmarkStart w:id="81" w:name="_Ref151995135"/>
      <w:commentRangeStart w:id="82"/>
      <w:commentRangeStart w:id="83"/>
      <w:r w:rsidRPr="00BE49E1">
        <w:t xml:space="preserve">Figure </w:t>
      </w:r>
      <w:r>
        <w:fldChar w:fldCharType="begin"/>
      </w:r>
      <w:r>
        <w:instrText xml:space="preserve"> SEQ Figure \* ARABIC </w:instrText>
      </w:r>
      <w:r>
        <w:fldChar w:fldCharType="separate"/>
      </w:r>
      <w:r w:rsidR="00A21CA9" w:rsidRPr="00BE49E1">
        <w:rPr>
          <w:noProof/>
        </w:rPr>
        <w:t>1</w:t>
      </w:r>
      <w:r>
        <w:rPr>
          <w:noProof/>
        </w:rPr>
        <w:fldChar w:fldCharType="end"/>
      </w:r>
      <w:bookmarkEnd w:id="80"/>
      <w:bookmarkEnd w:id="81"/>
      <w:r w:rsidRPr="00BE49E1">
        <w:t xml:space="preserve">: </w:t>
      </w:r>
      <w:r w:rsidR="0035210F" w:rsidRPr="00BE49E1">
        <w:t xml:space="preserve">Prevalence </w:t>
      </w:r>
      <w:commentRangeEnd w:id="82"/>
      <w:r w:rsidR="003F3723" w:rsidRPr="00BE49E1">
        <w:rPr>
          <w:rStyle w:val="CommentReference"/>
        </w:rPr>
        <w:commentReference w:id="82"/>
      </w:r>
      <w:commentRangeEnd w:id="83"/>
      <w:r w:rsidR="00E25285">
        <w:rPr>
          <w:rStyle w:val="CommentReference"/>
        </w:rPr>
        <w:commentReference w:id="83"/>
      </w:r>
      <w:r w:rsidR="0035210F" w:rsidRPr="00BE49E1">
        <w:t>of temperature-related</w:t>
      </w:r>
      <w:r w:rsidR="0025514A" w:rsidRPr="00BE49E1">
        <w:t xml:space="preserve"> illness</w:t>
      </w:r>
      <w:r w:rsidR="0035210F" w:rsidRPr="00BE49E1">
        <w:t xml:space="preserve"> in U.S. households </w:t>
      </w:r>
      <w:r w:rsidR="00764FDD">
        <w:t xml:space="preserve">by a) </w:t>
      </w:r>
      <w:r w:rsidR="009D7E1E">
        <w:t xml:space="preserve">survey </w:t>
      </w:r>
      <w:r w:rsidR="00764FDD">
        <w:t>year and b) state.</w:t>
      </w:r>
      <w:r w:rsidR="0035210F" w:rsidRPr="00BE49E1">
        <w:t xml:space="preserve"> </w:t>
      </w:r>
      <w:r w:rsidR="00D30AB4" w:rsidRPr="00BE49E1">
        <w:t>We calculated p</w:t>
      </w:r>
      <w:r w:rsidR="003118E4" w:rsidRPr="00BE49E1">
        <w:t xml:space="preserve">opulation estimates and standard errors </w:t>
      </w:r>
      <w:r w:rsidR="00D30AB4" w:rsidRPr="00BE49E1">
        <w:t xml:space="preserve">from sample weights and replicate weights </w:t>
      </w:r>
      <w:r w:rsidR="003118E4" w:rsidRPr="00BE49E1">
        <w:t>as recommended by the EIA</w:t>
      </w:r>
      <w:r w:rsidR="0035210F" w:rsidRPr="00BE49E1">
        <w:t xml:space="preserve"> </w:t>
      </w:r>
      <w:r w:rsidR="0035210F" w:rsidRPr="00BE49E1">
        <w:fldChar w:fldCharType="begin"/>
      </w:r>
      <w:r w:rsidR="000267BE" w:rsidRPr="00BE49E1">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BE49E1">
        <w:fldChar w:fldCharType="separate"/>
      </w:r>
      <w:r w:rsidR="0035210F" w:rsidRPr="00BE49E1">
        <w:rPr>
          <w:noProof/>
        </w:rPr>
        <w:t>(EIA 2019; 2023)</w:t>
      </w:r>
      <w:r w:rsidR="0035210F" w:rsidRPr="00BE49E1">
        <w:fldChar w:fldCharType="end"/>
      </w:r>
      <w:r w:rsidR="0035210F" w:rsidRPr="00BE49E1">
        <w:t>. Error bars represent</w:t>
      </w:r>
      <w:r w:rsidR="00DF19AF" w:rsidRPr="00BE49E1">
        <w:t xml:space="preserve"> the</w:t>
      </w:r>
      <w:r w:rsidR="0035210F" w:rsidRPr="00BE49E1">
        <w:t xml:space="preserve"> 95% </w:t>
      </w:r>
      <w:r w:rsidR="000A728F" w:rsidRPr="00BE49E1">
        <w:t>confidence interval.</w:t>
      </w:r>
    </w:p>
    <w:p w14:paraId="7163F867" w14:textId="1814849F" w:rsidR="00C5281C" w:rsidRPr="00BE49E1" w:rsidRDefault="006A64D0" w:rsidP="00D30AB4">
      <w:pPr>
        <w:pStyle w:val="Heading2List"/>
      </w:pPr>
      <w:r w:rsidRPr="00BE49E1">
        <w:t xml:space="preserve">Predicting temperature-related </w:t>
      </w:r>
      <w:r w:rsidR="0025514A" w:rsidRPr="00BE49E1">
        <w:t>illness</w:t>
      </w:r>
    </w:p>
    <w:p w14:paraId="568B981E" w14:textId="0579C064" w:rsidR="009F36C7" w:rsidRPr="00BE49E1" w:rsidRDefault="00D30AB4" w:rsidP="00D30AB4">
      <w:r w:rsidRPr="00BE49E1">
        <w:t xml:space="preserve">We constructed machine learning models to predict </w:t>
      </w:r>
      <w:r w:rsidR="00E25285">
        <w:t xml:space="preserve">any </w:t>
      </w:r>
      <w:r w:rsidRPr="00BE49E1">
        <w:t xml:space="preserve">temperature-related </w:t>
      </w:r>
      <w:r w:rsidR="0025514A" w:rsidRPr="00BE49E1">
        <w:t>illness</w:t>
      </w:r>
      <w:r w:rsidRPr="00BE49E1">
        <w:t>.</w:t>
      </w:r>
      <w:r w:rsidR="00E55F7D" w:rsidRPr="00BE49E1">
        <w:t xml:space="preserve"> </w:t>
      </w:r>
      <w:r w:rsidR="00E55F7D" w:rsidRPr="00BE49E1">
        <w:fldChar w:fldCharType="begin"/>
      </w:r>
      <w:r w:rsidR="00E55F7D" w:rsidRPr="00BE49E1">
        <w:instrText xml:space="preserve"> REF _Ref151995138 \h </w:instrText>
      </w:r>
      <w:r w:rsidR="00E55F7D" w:rsidRPr="00BE49E1">
        <w:fldChar w:fldCharType="separate"/>
      </w:r>
      <w:r w:rsidR="00E55F7D" w:rsidRPr="00BE49E1">
        <w:t xml:space="preserve">Figure </w:t>
      </w:r>
      <w:r w:rsidR="00E55F7D" w:rsidRPr="00BE49E1">
        <w:rPr>
          <w:noProof/>
        </w:rPr>
        <w:t>2</w:t>
      </w:r>
      <w:r w:rsidR="00E55F7D" w:rsidRPr="00BE49E1">
        <w:fldChar w:fldCharType="end"/>
      </w:r>
      <w:r w:rsidR="00E55F7D" w:rsidRPr="00BE49E1">
        <w:t xml:space="preserve">a) </w:t>
      </w:r>
      <w:r w:rsidR="00DF19AF" w:rsidRPr="00BE49E1">
        <w:t xml:space="preserve">shows the performance of all model iterations </w:t>
      </w:r>
      <w:r w:rsidR="009F36C7" w:rsidRPr="00BE49E1">
        <w:t>along</w:t>
      </w:r>
      <w:r w:rsidR="00DF19AF" w:rsidRPr="00BE49E1">
        <w:t xml:space="preserve"> three performance metrics: balanced accuracy, recall, and precision. Each bar represents machine learning models trained from the same set of input features, class imbalance scheme, and</w:t>
      </w:r>
      <w:r w:rsidR="00B218E7" w:rsidRPr="00BE49E1">
        <w:t xml:space="preserve"> machine learning</w:t>
      </w:r>
      <w:r w:rsidR="00DF19AF" w:rsidRPr="00BE49E1">
        <w:t xml:space="preserve"> algorithm, a total of </w:t>
      </w:r>
      <w:r w:rsidR="00A36637">
        <w:t>70</w:t>
      </w:r>
      <w:r w:rsidR="00A36637" w:rsidRPr="00BE49E1">
        <w:t xml:space="preserve"> </w:t>
      </w:r>
      <w:r w:rsidR="00DF19AF" w:rsidRPr="00BE49E1">
        <w:t xml:space="preserve">models. The error bars represent the 95% confidence interval, which we calculated from 30 bootstrapped sample iterations, each with a different training and test data split. </w:t>
      </w:r>
      <w:r w:rsidR="009F36C7" w:rsidRPr="00BE49E1">
        <w:t>Generally, about half of the machine learning models performed</w:t>
      </w:r>
      <w:r w:rsidR="00426170">
        <w:t xml:space="preserve"> significantly</w:t>
      </w:r>
      <w:r w:rsidR="009F36C7" w:rsidRPr="00BE49E1">
        <w:t xml:space="preserve"> better than a naïve model. </w:t>
      </w:r>
      <w:r w:rsidR="00426170">
        <w:t xml:space="preserve">Several </w:t>
      </w:r>
      <w:r w:rsidR="00D954D9">
        <w:t xml:space="preserve">poor-performing models </w:t>
      </w:r>
      <w:r w:rsidR="009F36C7" w:rsidRPr="00BE49E1">
        <w:t>did not converge during model training. For well-performing models, the balanced accuracy and recall range from 70 to 8</w:t>
      </w:r>
      <w:r w:rsidR="00D954D9">
        <w:t>4</w:t>
      </w:r>
      <w:r w:rsidR="009F36C7" w:rsidRPr="00BE49E1">
        <w:t xml:space="preserve">%. </w:t>
      </w:r>
      <w:r w:rsidR="00DC446E" w:rsidRPr="00BE49E1">
        <w:t>In comparison, t</w:t>
      </w:r>
      <w:r w:rsidR="009F36C7" w:rsidRPr="00BE49E1">
        <w:t xml:space="preserve">he model precision is </w:t>
      </w:r>
      <w:r w:rsidR="00183795" w:rsidRPr="00BE49E1">
        <w:t>relatively</w:t>
      </w:r>
      <w:r w:rsidR="009F36C7" w:rsidRPr="00BE49E1">
        <w:t xml:space="preserve"> low, around 5</w:t>
      </w:r>
      <w:r w:rsidR="000A4220" w:rsidRPr="00BE49E1">
        <w:t xml:space="preserve">%. This means that the models produce many false positives – households that we incorrectly predicted would have temperature-related </w:t>
      </w:r>
      <w:r w:rsidR="0025514A" w:rsidRPr="00BE49E1">
        <w:t>illness</w:t>
      </w:r>
      <w:r w:rsidR="000A4220" w:rsidRPr="00BE49E1">
        <w:t xml:space="preserve">. </w:t>
      </w:r>
    </w:p>
    <w:p w14:paraId="2648F60F" w14:textId="2E5F300C" w:rsidR="00B218E7" w:rsidRPr="00BE49E1" w:rsidRDefault="00DF19AF" w:rsidP="000A4220">
      <w:r w:rsidRPr="00BE49E1">
        <w:t xml:space="preserve">Figure 2b) compares the best model performance </w:t>
      </w:r>
      <w:r w:rsidR="000A4220" w:rsidRPr="00BE49E1">
        <w:t>from each input group.</w:t>
      </w:r>
      <w:r w:rsidR="00DC446E" w:rsidRPr="00BE49E1">
        <w:t xml:space="preserve"> For the </w:t>
      </w:r>
      <w:r w:rsidR="00492227">
        <w:t>“</w:t>
      </w:r>
      <w:r w:rsidR="00DC446E" w:rsidRPr="00BE49E1">
        <w:t>Climate + Demographics</w:t>
      </w:r>
      <w:r w:rsidR="00492227">
        <w:t>”</w:t>
      </w:r>
      <w:r w:rsidR="00DC446E" w:rsidRPr="00BE49E1">
        <w:t xml:space="preserve"> model the best machine learning algorithm was </w:t>
      </w:r>
      <w:r w:rsidR="00D954D9">
        <w:t>a neural network</w:t>
      </w:r>
      <w:r w:rsidR="00DC446E" w:rsidRPr="00BE49E1">
        <w:t xml:space="preserve"> with </w:t>
      </w:r>
      <w:r w:rsidR="00D954D9">
        <w:t>class weights.</w:t>
      </w:r>
      <w:r w:rsidR="00DC446E" w:rsidRPr="00BE49E1">
        <w:t xml:space="preserve"> For the </w:t>
      </w:r>
      <w:r w:rsidR="00863360" w:rsidRPr="00BE49E1">
        <w:t>“</w:t>
      </w:r>
      <w:r w:rsidR="00DC446E" w:rsidRPr="00BE49E1">
        <w:t>+ Buildings</w:t>
      </w:r>
      <w:r w:rsidR="00863360" w:rsidRPr="00BE49E1">
        <w:t>”</w:t>
      </w:r>
      <w:r w:rsidR="00DC446E" w:rsidRPr="00BE49E1">
        <w:t xml:space="preserve"> model, the best machine learning algorithm was stochastic gradient boosting with up-sampling.</w:t>
      </w:r>
      <w:r w:rsidR="000A4220" w:rsidRPr="00BE49E1">
        <w:t xml:space="preserve"> W</w:t>
      </w:r>
      <w:r w:rsidR="00B218E7" w:rsidRPr="00BE49E1">
        <w:t>e find</w:t>
      </w:r>
      <w:r w:rsidR="00492227">
        <w:t xml:space="preserve"> that including detailed building characteristics as model inputs gives</w:t>
      </w:r>
      <w:r w:rsidR="00B218E7" w:rsidRPr="00BE49E1">
        <w:t xml:space="preserve"> a 13% increase in balanced accuracy, 1</w:t>
      </w:r>
      <w:r w:rsidR="00D954D9">
        <w:t>2</w:t>
      </w:r>
      <w:r w:rsidR="00B218E7" w:rsidRPr="00BE49E1">
        <w:t xml:space="preserve">% increase in recall, and 3% increase in precision. These results are statistically significant with a p &lt; 0.001 and have a moderate to strong effect size. </w:t>
      </w:r>
    </w:p>
    <w:p w14:paraId="40CE6B93" w14:textId="0CF9E2CF" w:rsidR="00972FC6" w:rsidRDefault="000A4220" w:rsidP="00B90E68">
      <w:r w:rsidRPr="00BE49E1">
        <w:lastRenderedPageBreak/>
        <w:t xml:space="preserve">Figure 2c) compares the </w:t>
      </w:r>
      <w:commentRangeStart w:id="84"/>
      <w:r w:rsidR="00D954D9">
        <w:t>value</w:t>
      </w:r>
      <w:r w:rsidR="00D954D9" w:rsidRPr="00BE49E1">
        <w:t xml:space="preserve"> </w:t>
      </w:r>
      <w:commentRangeEnd w:id="84"/>
      <w:r w:rsidR="00D954D9">
        <w:rPr>
          <w:rStyle w:val="CommentReference"/>
        </w:rPr>
        <w:commentReference w:id="84"/>
      </w:r>
      <w:r w:rsidR="000906F0" w:rsidRPr="00BE49E1">
        <w:t xml:space="preserve">of </w:t>
      </w:r>
      <w:r w:rsidRPr="00BE49E1">
        <w:t xml:space="preserve">variable coefficients </w:t>
      </w:r>
      <w:r w:rsidR="00DC446E" w:rsidRPr="00BE49E1">
        <w:t>for</w:t>
      </w:r>
      <w:r w:rsidRPr="00BE49E1">
        <w:t xml:space="preserve"> the best regression model </w:t>
      </w:r>
      <w:r w:rsidR="00D954D9">
        <w:t xml:space="preserve">with the same class imbalance strategy </w:t>
      </w:r>
      <w:r w:rsidRPr="00BE49E1">
        <w:t>from each input group</w:t>
      </w:r>
      <w:r w:rsidR="0081394D" w:rsidRPr="00BE49E1">
        <w:t xml:space="preserve">. </w:t>
      </w:r>
      <w:bookmarkStart w:id="85" w:name="_Ref151995138"/>
      <w:r w:rsidR="0081394D" w:rsidRPr="00BE49E1">
        <w:t>Regression models</w:t>
      </w:r>
      <w:r w:rsidRPr="00BE49E1">
        <w:t xml:space="preserve"> allow </w:t>
      </w:r>
      <w:r w:rsidR="0081394D" w:rsidRPr="00BE49E1">
        <w:t>for clearer interpretability of variable contributions, so even though this is not the best performing model for either input features group, its performance is within the 95% confidence interval</w:t>
      </w:r>
      <w:r w:rsidRPr="00BE49E1">
        <w:t xml:space="preserve">. </w:t>
      </w:r>
      <w:r w:rsidR="00D954D9">
        <w:t>T</w:t>
      </w:r>
      <w:r w:rsidR="001A1287" w:rsidRPr="00BE49E1">
        <w:t xml:space="preserve">he best regression model </w:t>
      </w:r>
      <w:r w:rsidR="00D954D9">
        <w:t>is</w:t>
      </w:r>
      <w:r w:rsidR="00946505" w:rsidRPr="00BE49E1">
        <w:t xml:space="preserve"> </w:t>
      </w:r>
      <w:r w:rsidR="00DB2158">
        <w:t xml:space="preserve">a </w:t>
      </w:r>
      <w:r w:rsidR="00DC446E" w:rsidRPr="00BE49E1">
        <w:t>penalized multinomial regression</w:t>
      </w:r>
      <w:r w:rsidR="00863360" w:rsidRPr="00BE49E1">
        <w:t xml:space="preserve"> </w:t>
      </w:r>
      <w:r w:rsidR="00946505" w:rsidRPr="00BE49E1">
        <w:fldChar w:fldCharType="begin"/>
      </w:r>
      <w:r w:rsidR="00946505" w:rsidRPr="00BE49E1">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BE49E1">
        <w:fldChar w:fldCharType="separate"/>
      </w:r>
      <w:r w:rsidR="00946505" w:rsidRPr="00BE49E1">
        <w:rPr>
          <w:noProof/>
        </w:rPr>
        <w:t>(Nibbering and Hastie 2022)</w:t>
      </w:r>
      <w:r w:rsidR="00946505" w:rsidRPr="00BE49E1">
        <w:fldChar w:fldCharType="end"/>
      </w:r>
      <w:r w:rsidR="00D954D9">
        <w:t xml:space="preserve"> with ROSE sub-sampling</w:t>
      </w:r>
      <w:r w:rsidR="00DC446E" w:rsidRPr="00BE49E1">
        <w:t xml:space="preserve">. This model </w:t>
      </w:r>
      <w:r w:rsidR="00946505" w:rsidRPr="00BE49E1">
        <w:t>type performs regularization, i.e. aims to reduce the number of input features</w:t>
      </w:r>
      <w:r w:rsidR="0081394D" w:rsidRPr="00BE49E1">
        <w:t xml:space="preserve"> by forcing</w:t>
      </w:r>
      <w:r w:rsidR="000906F0" w:rsidRPr="00BE49E1">
        <w:t xml:space="preserve"> coefficients of insignificant variables to</w:t>
      </w:r>
      <w:r w:rsidR="0081394D" w:rsidRPr="00BE49E1">
        <w:t>wards</w:t>
      </w:r>
      <w:r w:rsidR="000906F0" w:rsidRPr="00BE49E1">
        <w:t xml:space="preserve"> 0. </w:t>
      </w:r>
      <w:commentRangeStart w:id="86"/>
      <w:r w:rsidR="00C6465B" w:rsidRPr="00BE49E1">
        <w:t xml:space="preserve"> </w:t>
      </w:r>
      <w:commentRangeEnd w:id="86"/>
      <w:r w:rsidR="0026264C">
        <w:rPr>
          <w:rStyle w:val="CommentReference"/>
        </w:rPr>
        <w:commentReference w:id="86"/>
      </w:r>
      <w:r w:rsidR="00C6465B" w:rsidRPr="00BE49E1">
        <w:t xml:space="preserve">We greyed out points where the </w:t>
      </w:r>
      <w:commentRangeStart w:id="87"/>
      <w:commentRangeStart w:id="88"/>
      <w:commentRangeStart w:id="89"/>
      <w:r w:rsidR="00C6465B" w:rsidRPr="00BE49E1">
        <w:t>95% confidence interval included 0</w:t>
      </w:r>
      <w:commentRangeEnd w:id="87"/>
      <w:r w:rsidR="005F1C5B" w:rsidRPr="00BE49E1">
        <w:rPr>
          <w:rStyle w:val="CommentReference"/>
        </w:rPr>
        <w:commentReference w:id="87"/>
      </w:r>
      <w:commentRangeEnd w:id="88"/>
      <w:r w:rsidR="00BB5B2A">
        <w:rPr>
          <w:rStyle w:val="CommentReference"/>
        </w:rPr>
        <w:commentReference w:id="88"/>
      </w:r>
      <w:commentRangeEnd w:id="89"/>
      <w:r w:rsidR="0026264C">
        <w:rPr>
          <w:rStyle w:val="CommentReference"/>
        </w:rPr>
        <w:commentReference w:id="89"/>
      </w:r>
      <w:ins w:id="90" w:author="Arfa Aijazi" w:date="2024-05-03T09:30:00Z">
        <w:r w:rsidR="004C0BE9">
          <w:t>,</w:t>
        </w:r>
      </w:ins>
      <w:r w:rsidR="00A40E0A">
        <w:t xml:space="preserve"> the null hypothesis</w:t>
      </w:r>
      <w:r w:rsidR="00C6465B" w:rsidRPr="00BE49E1">
        <w:t xml:space="preserve">. </w:t>
      </w:r>
      <w:r w:rsidR="00972FC6">
        <w:t>Our focus here is on variables that make the strongest contribution towards prediction of temperature-related illness, rather than identifying causal relationships.</w:t>
      </w:r>
      <w:r w:rsidR="00B90E68">
        <w:t xml:space="preserve"> </w:t>
      </w:r>
      <w:r w:rsidR="000906F0" w:rsidRPr="00BE49E1">
        <w:t xml:space="preserve">We find that in the </w:t>
      </w:r>
      <w:r w:rsidR="00492227">
        <w:t>“</w:t>
      </w:r>
      <w:r w:rsidR="000906F0" w:rsidRPr="00BE49E1">
        <w:t>Climate + Demographics</w:t>
      </w:r>
      <w:r w:rsidR="00492227">
        <w:t>”</w:t>
      </w:r>
      <w:r w:rsidR="000906F0" w:rsidRPr="00BE49E1">
        <w:t xml:space="preserve"> model, the variables with the largest </w:t>
      </w:r>
      <w:r w:rsidR="0081394D" w:rsidRPr="00BE49E1">
        <w:t>magnitude</w:t>
      </w:r>
      <w:r w:rsidR="000906F0" w:rsidRPr="00BE49E1">
        <w:t xml:space="preserve"> are (in decreasing order): poverty, </w:t>
      </w:r>
      <w:r w:rsidR="002D1786">
        <w:t>Hispanic ethnicity,</w:t>
      </w:r>
      <w:r w:rsidR="00D24112">
        <w:t xml:space="preserve"> and</w:t>
      </w:r>
      <w:r w:rsidR="002D1786">
        <w:t xml:space="preserve"> renting</w:t>
      </w:r>
      <w:r w:rsidR="00823CA8" w:rsidRPr="00BE49E1">
        <w:t xml:space="preserve">. For the </w:t>
      </w:r>
      <w:r w:rsidR="00BB5B2A">
        <w:t>“</w:t>
      </w:r>
      <w:r w:rsidR="00823CA8" w:rsidRPr="00BE49E1">
        <w:t>+ Buildings</w:t>
      </w:r>
      <w:r w:rsidR="00BB5B2A">
        <w:t>”</w:t>
      </w:r>
      <w:r w:rsidR="00823CA8" w:rsidRPr="00BE49E1">
        <w:t xml:space="preserve"> model, the variables with</w:t>
      </w:r>
      <w:r w:rsidR="0081394D" w:rsidRPr="00BE49E1">
        <w:t xml:space="preserve"> the largest magnitude are (in decreasing order):</w:t>
      </w:r>
      <w:r w:rsidR="00D24112">
        <w:t xml:space="preserve"> HVAC operation cost, HVAC maintenance cost, and infiltration</w:t>
      </w:r>
      <w:r w:rsidR="0081394D" w:rsidRPr="00BE49E1">
        <w:t>.</w:t>
      </w:r>
      <w:r w:rsidR="00C6465B" w:rsidRPr="00BE49E1">
        <w:t xml:space="preserve"> </w:t>
      </w:r>
      <w:r w:rsidR="009354D5" w:rsidRPr="00BE49E1">
        <w:t xml:space="preserve">When comparing the input groups, we see that the model </w:t>
      </w:r>
      <w:r w:rsidR="00A21CA9" w:rsidRPr="00BE49E1">
        <w:t>selects</w:t>
      </w:r>
      <w:r w:rsidR="009354D5" w:rsidRPr="00BE49E1">
        <w:t xml:space="preserve"> almost the same demographics variables, however the magnitude of the coefficient is higher for the same variable in the </w:t>
      </w:r>
      <w:r w:rsidR="00BB5B2A">
        <w:t>“</w:t>
      </w:r>
      <w:r w:rsidR="009354D5" w:rsidRPr="00BE49E1">
        <w:t>Climate + Demographics</w:t>
      </w:r>
      <w:r w:rsidR="00BB5B2A">
        <w:t>”</w:t>
      </w:r>
      <w:r w:rsidR="009354D5" w:rsidRPr="00BE49E1">
        <w:t xml:space="preserve"> model. </w:t>
      </w:r>
    </w:p>
    <w:p w14:paraId="435B1399" w14:textId="2BF98084" w:rsidR="009C70CB" w:rsidRDefault="00972FC6" w:rsidP="00B90E68">
      <w:r>
        <w:t>Our results</w:t>
      </w:r>
      <w:r w:rsidR="00090F81">
        <w:t xml:space="preserve"> of variable contribution</w:t>
      </w:r>
      <w:r>
        <w:t xml:space="preserve"> are </w:t>
      </w:r>
      <w:r w:rsidR="00090F81">
        <w:t xml:space="preserve">mostly </w:t>
      </w:r>
      <w:r>
        <w:t xml:space="preserve">consistent with demographic patterns previously found to be highly correlated with temperature-related health hazards, such as being of a non-white race or ethnicity, unemployment or retired status, low education </w:t>
      </w:r>
      <w:r w:rsidR="003471AD">
        <w:t>level, renting</w:t>
      </w:r>
      <w:r>
        <w:t xml:space="preserve">, and poverty. </w:t>
      </w:r>
      <w:r w:rsidR="003471AD">
        <w:t>Some variables, like over 65 and living alone</w:t>
      </w:r>
      <w:r w:rsidR="009C70CB">
        <w:t xml:space="preserve"> showed a negative correlation with temperature-related illness, though we would have expected the opposite from the public health literature. Some variables had relatively large confidence intervals, such as windows per room, heating design temperature, and cooling design temperature. This indicates that within our 30 bootstrapped iterations, there is a wide range </w:t>
      </w:r>
      <w:r w:rsidR="00090F81">
        <w:t>of uncertainty in the</w:t>
      </w:r>
      <w:r w:rsidR="009C70CB">
        <w:t xml:space="preserve"> contribution of these variables. </w:t>
      </w:r>
      <w:r w:rsidR="00926C4C">
        <w:t xml:space="preserve">While our analysis of variable contribution does not </w:t>
      </w:r>
      <w:r w:rsidR="00E978D6">
        <w:t xml:space="preserve">represent causal relationships, it is relevant for prioritizing data collection that can lead to more accurate predictions of the occurrence temperature-related health </w:t>
      </w:r>
      <w:r w:rsidR="00090F81">
        <w:t>hazards.</w:t>
      </w:r>
    </w:p>
    <w:p w14:paraId="2F8304A5" w14:textId="4E4216F3" w:rsidR="009F36C7" w:rsidRPr="00BE49E1" w:rsidRDefault="00CC3C31" w:rsidP="005B5AD3">
      <w:pPr>
        <w:pStyle w:val="Figurecaption"/>
      </w:pPr>
      <w:commentRangeStart w:id="91"/>
      <w:commentRangeStart w:id="92"/>
      <w:commentRangeStart w:id="93"/>
      <w:commentRangeStart w:id="94"/>
      <w:commentRangeStart w:id="95"/>
      <w:r w:rsidRPr="00BE49E1">
        <w:rPr>
          <w:noProof/>
        </w:rPr>
        <w:lastRenderedPageBreak/>
        <w:drawing>
          <wp:inline distT="0" distB="0" distL="0" distR="0" wp14:anchorId="58775825" wp14:editId="6CBABF86">
            <wp:extent cx="5575121" cy="6857998"/>
            <wp:effectExtent l="0" t="0" r="635"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5121" cy="6857998"/>
                    </a:xfrm>
                    <a:prstGeom prst="rect">
                      <a:avLst/>
                    </a:prstGeom>
                  </pic:spPr>
                </pic:pic>
              </a:graphicData>
            </a:graphic>
          </wp:inline>
        </w:drawing>
      </w:r>
      <w:commentRangeEnd w:id="91"/>
      <w:r w:rsidR="00863360" w:rsidRPr="00BE49E1">
        <w:rPr>
          <w:rStyle w:val="CommentReference"/>
        </w:rPr>
        <w:commentReference w:id="91"/>
      </w:r>
      <w:commentRangeEnd w:id="92"/>
      <w:r w:rsidR="00C7780F" w:rsidRPr="00BE49E1">
        <w:rPr>
          <w:rStyle w:val="CommentReference"/>
        </w:rPr>
        <w:commentReference w:id="92"/>
      </w:r>
      <w:commentRangeEnd w:id="93"/>
      <w:r w:rsidR="00BA68B0">
        <w:rPr>
          <w:rStyle w:val="CommentReference"/>
        </w:rPr>
        <w:commentReference w:id="93"/>
      </w:r>
      <w:commentRangeEnd w:id="94"/>
      <w:r w:rsidR="001B7A91">
        <w:rPr>
          <w:rStyle w:val="CommentReference"/>
        </w:rPr>
        <w:commentReference w:id="94"/>
      </w:r>
      <w:commentRangeEnd w:id="95"/>
      <w:r w:rsidR="004C0BE9">
        <w:rPr>
          <w:rStyle w:val="CommentReference"/>
        </w:rPr>
        <w:commentReference w:id="95"/>
      </w:r>
    </w:p>
    <w:p w14:paraId="60A70E45" w14:textId="08F01809" w:rsidR="00814307" w:rsidRPr="00814307" w:rsidRDefault="005B5AD3" w:rsidP="00814307">
      <w:pPr>
        <w:pStyle w:val="Figurecaption"/>
        <w:rPr>
          <w:rStyle w:val="CommentReference"/>
          <w:sz w:val="18"/>
          <w:szCs w:val="18"/>
        </w:rPr>
      </w:pPr>
      <w:r w:rsidRPr="00BE49E1">
        <w:t xml:space="preserve">Figure </w:t>
      </w:r>
      <w:r>
        <w:fldChar w:fldCharType="begin"/>
      </w:r>
      <w:r>
        <w:instrText xml:space="preserve"> SEQ Figure \* ARABIC </w:instrText>
      </w:r>
      <w:r>
        <w:fldChar w:fldCharType="separate"/>
      </w:r>
      <w:r w:rsidR="00A21CA9" w:rsidRPr="00BE49E1">
        <w:rPr>
          <w:noProof/>
        </w:rPr>
        <w:t>2</w:t>
      </w:r>
      <w:r>
        <w:rPr>
          <w:noProof/>
        </w:rPr>
        <w:fldChar w:fldCharType="end"/>
      </w:r>
      <w:bookmarkEnd w:id="85"/>
      <w:r w:rsidRPr="00BE49E1">
        <w:t>:</w:t>
      </w:r>
      <w:r w:rsidR="00474A4F" w:rsidRPr="00BE49E1">
        <w:t xml:space="preserve"> a) </w:t>
      </w:r>
      <w:r w:rsidR="000267BE" w:rsidRPr="00BE49E1">
        <w:t>O</w:t>
      </w:r>
      <w:r w:rsidR="00474A4F" w:rsidRPr="00BE49E1">
        <w:t>verall machine learning model performance across all</w:t>
      </w:r>
      <w:r w:rsidR="00684017" w:rsidRPr="00BE49E1">
        <w:t xml:space="preserve"> </w:t>
      </w:r>
      <w:r w:rsidR="00886A11">
        <w:t>7</w:t>
      </w:r>
      <w:r w:rsidR="00684017" w:rsidRPr="00BE49E1">
        <w:t xml:space="preserve">0 </w:t>
      </w:r>
      <w:r w:rsidR="00474A4F" w:rsidRPr="00BE49E1">
        <w:t>iterations</w:t>
      </w:r>
      <w:r w:rsidR="00D25629" w:rsidRPr="00BE49E1">
        <w:t xml:space="preserve"> along three </w:t>
      </w:r>
      <w:r w:rsidR="00886A11">
        <w:t xml:space="preserve">performance </w:t>
      </w:r>
      <w:r w:rsidR="00D25629" w:rsidRPr="00BE49E1">
        <w:t>metrics: balanced accuracy, recall, and precision</w:t>
      </w:r>
      <w:r w:rsidR="00474A4F" w:rsidRPr="00BE49E1">
        <w:t>. Each</w:t>
      </w:r>
      <w:r w:rsidR="000267BE" w:rsidRPr="00BE49E1">
        <w:t xml:space="preserve"> bar</w:t>
      </w:r>
      <w:r w:rsidR="00474A4F" w:rsidRPr="00BE49E1">
        <w:t xml:space="preserve"> represents a machine learning model trained with the same input features</w:t>
      </w:r>
      <w:r w:rsidR="00814307">
        <w:t xml:space="preserve"> group</w:t>
      </w:r>
      <w:r w:rsidR="00474A4F" w:rsidRPr="00BE49E1">
        <w:t>, class imbalance handling scheme, and algorithm</w:t>
      </w:r>
      <w:r w:rsidR="000267BE" w:rsidRPr="00BE49E1">
        <w:t xml:space="preserve">. The error bars represent the 95% confidence interval calculated from 30 bootstrapped samples, each with a different training and test data split. b) </w:t>
      </w:r>
      <w:r w:rsidR="00EE332D" w:rsidRPr="00BE49E1">
        <w:t>S</w:t>
      </w:r>
      <w:r w:rsidR="000267BE" w:rsidRPr="00BE49E1">
        <w:t>hows the performance for the best machine learning model from each input features group. We calculated statistical significance using a paired t</w:t>
      </w:r>
      <w:r w:rsidR="00CA1E1E" w:rsidRPr="00BE49E1">
        <w:t>-</w:t>
      </w:r>
      <w:r w:rsidR="000267BE" w:rsidRPr="00BE49E1">
        <w:t xml:space="preserve">test </w:t>
      </w:r>
      <w:r w:rsidR="00D25629" w:rsidRPr="00BE49E1">
        <w:t xml:space="preserve">by bootstrap iteration i.e. </w:t>
      </w:r>
      <w:r w:rsidR="000267BE" w:rsidRPr="00BE49E1">
        <w:t>the same training and test data split</w:t>
      </w:r>
      <w:r w:rsidR="00D25629" w:rsidRPr="00BE49E1">
        <w:t>,</w:t>
      </w:r>
      <w:r w:rsidR="000267BE" w:rsidRPr="00BE49E1">
        <w:t xml:space="preserve"> and the effect size from Cohen’s d. We interpreted Cohen’s d as follows:  0.4 </w:t>
      </w:r>
      <w:r w:rsidR="000267BE" w:rsidRPr="00BE49E1">
        <w:rPr>
          <w:u w:val="single"/>
        </w:rPr>
        <w:t>&lt;</w:t>
      </w:r>
      <w:r w:rsidR="000267BE" w:rsidRPr="00BE49E1">
        <w:t xml:space="preserve"> |d| &lt; 1.15 for recommended minimum practical effect, 1.15 &lt; |d| &lt; 2.70 for moderate effect, and |d| &gt; 2.70 for strong effect </w:t>
      </w:r>
      <w:r w:rsidR="000267BE" w:rsidRPr="00BE49E1">
        <w:fldChar w:fldCharType="begin"/>
      </w:r>
      <w:r w:rsidR="00946505" w:rsidRPr="00BE49E1">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BE49E1">
        <w:fldChar w:fldCharType="separate"/>
      </w:r>
      <w:r w:rsidR="000267BE" w:rsidRPr="00BE49E1">
        <w:rPr>
          <w:noProof/>
        </w:rPr>
        <w:t>(Ferguson 2009)</w:t>
      </w:r>
      <w:r w:rsidR="000267BE" w:rsidRPr="00BE49E1">
        <w:fldChar w:fldCharType="end"/>
      </w:r>
      <w:r w:rsidR="006261C1" w:rsidRPr="00BE49E1">
        <w:t>.</w:t>
      </w:r>
      <w:r w:rsidR="00D25629" w:rsidRPr="00BE49E1">
        <w:t xml:space="preserve"> c) </w:t>
      </w:r>
      <w:r w:rsidR="00EE332D" w:rsidRPr="00BE49E1">
        <w:t>S</w:t>
      </w:r>
      <w:r w:rsidR="00D25629" w:rsidRPr="00BE49E1">
        <w:t xml:space="preserve">hows the variable </w:t>
      </w:r>
      <w:r w:rsidR="00886A11">
        <w:t>coefficient</w:t>
      </w:r>
      <w:r w:rsidR="00886A11" w:rsidRPr="00BE49E1">
        <w:t xml:space="preserve"> </w:t>
      </w:r>
      <w:r w:rsidR="00D25629" w:rsidRPr="00BE49E1">
        <w:t xml:space="preserve">from the best regression </w:t>
      </w:r>
      <w:r w:rsidR="00127BCD">
        <w:t xml:space="preserve">model. </w:t>
      </w:r>
      <w:r w:rsidR="00127BCD" w:rsidRPr="00BE49E1">
        <w:t>Also</w:t>
      </w:r>
      <w:r w:rsidR="005408D4">
        <w:t>,</w:t>
      </w:r>
      <w:r w:rsidR="00127BCD" w:rsidRPr="00BE49E1">
        <w:t xml:space="preserve"> here the error bars </w:t>
      </w:r>
      <w:r w:rsidR="00127BCD" w:rsidRPr="00BE49E1">
        <w:lastRenderedPageBreak/>
        <w:t xml:space="preserve">represent the 95% confidence interval, which we calculated from 30 bootstrapped sample iterations, each with a different training and test data split. We greyed out points where the 95% confidence interval included 0. </w:t>
      </w:r>
    </w:p>
    <w:p w14:paraId="2B61B5FD" w14:textId="1EAB6E35" w:rsidR="004D18D7" w:rsidRPr="00BE49E1" w:rsidRDefault="004D18D7" w:rsidP="00814307">
      <w:pPr>
        <w:pStyle w:val="Heading1List"/>
      </w:pPr>
      <w:r w:rsidRPr="00BE49E1">
        <w:t>Discussion</w:t>
      </w:r>
    </w:p>
    <w:p w14:paraId="4BC6EF18" w14:textId="4D880B02" w:rsidR="00805B9F" w:rsidRPr="00BE49E1" w:rsidRDefault="00E45022" w:rsidP="00805B9F">
      <w:r w:rsidRPr="00BE49E1">
        <w:t xml:space="preserve">The population estimates from RECS provide new information about </w:t>
      </w:r>
      <w:r w:rsidR="00AA5A01" w:rsidRPr="00BE49E1">
        <w:t>self-reported</w:t>
      </w:r>
      <w:r w:rsidRPr="00BE49E1">
        <w:t xml:space="preserve"> prevalence of heat, cold, and any-temperature related </w:t>
      </w:r>
      <w:r w:rsidR="0025514A" w:rsidRPr="00BE49E1">
        <w:t>illness</w:t>
      </w:r>
      <w:r w:rsidRPr="00BE49E1">
        <w:t xml:space="preserve"> in the United States. Although t</w:t>
      </w:r>
      <w:r w:rsidR="00BC1BEB" w:rsidRPr="00BE49E1">
        <w:t xml:space="preserve">here is some </w:t>
      </w:r>
      <w:r w:rsidR="00950E4D" w:rsidRPr="00BE49E1">
        <w:t xml:space="preserve">U.S. </w:t>
      </w:r>
      <w:r w:rsidR="00BC1BEB" w:rsidRPr="00BE49E1">
        <w:t>national data on heat</w:t>
      </w:r>
      <w:r w:rsidR="00641A1E">
        <w:t>-</w:t>
      </w:r>
      <w:r w:rsidR="00BC1BEB" w:rsidRPr="00BE49E1">
        <w:t xml:space="preserve">related </w:t>
      </w:r>
      <w:r w:rsidR="00444379">
        <w:t>health hazards</w:t>
      </w:r>
      <w:r w:rsidR="00BC1BEB" w:rsidRPr="00BE49E1">
        <w:t xml:space="preserve">, namely the </w:t>
      </w:r>
      <w:hyperlink r:id="rId16" w:history="1">
        <w:r w:rsidR="00BC1BEB" w:rsidRPr="00BE49E1">
          <w:rPr>
            <w:rStyle w:val="Hyperlink"/>
          </w:rPr>
          <w:t>Center for Disease Control’s Heat &amp; Health Tracker</w:t>
        </w:r>
      </w:hyperlink>
      <w:r w:rsidR="00BC1BEB" w:rsidRPr="00BE49E1">
        <w:t xml:space="preserve">, these sources often rely on data from hospital records or </w:t>
      </w:r>
      <w:commentRangeStart w:id="96"/>
      <w:commentRangeStart w:id="97"/>
      <w:r w:rsidR="00BC1BEB" w:rsidRPr="00BE49E1">
        <w:t>emergency room visits</w:t>
      </w:r>
      <w:commentRangeEnd w:id="96"/>
      <w:r w:rsidR="00DD0A1A" w:rsidRPr="00BE49E1">
        <w:rPr>
          <w:rStyle w:val="CommentReference"/>
        </w:rPr>
        <w:commentReference w:id="96"/>
      </w:r>
      <w:commentRangeEnd w:id="97"/>
      <w:r w:rsidR="00E113A1">
        <w:rPr>
          <w:rStyle w:val="CommentReference"/>
        </w:rPr>
        <w:commentReference w:id="97"/>
      </w:r>
      <w:r w:rsidR="00BC1BEB" w:rsidRPr="00BE49E1">
        <w:t xml:space="preserve">, which </w:t>
      </w:r>
      <w:r w:rsidR="00950E4D" w:rsidRPr="00BE49E1">
        <w:t xml:space="preserve">have been criticized for their </w:t>
      </w:r>
      <w:r w:rsidR="001B7A91">
        <w:t xml:space="preserve">limited </w:t>
      </w:r>
      <w:r w:rsidR="00950E4D" w:rsidRPr="00BE49E1">
        <w:t xml:space="preserve">ability to properly count temperature-related </w:t>
      </w:r>
      <w:r w:rsidR="001D4E27" w:rsidRPr="00BE49E1">
        <w:t>issues</w:t>
      </w:r>
      <w:commentRangeStart w:id="98"/>
      <w:r w:rsidR="001D4E27" w:rsidRPr="00BE49E1">
        <w:t xml:space="preserve"> </w:t>
      </w:r>
      <w:r w:rsidR="00E113A1">
        <w:t xml:space="preserve"> </w:t>
      </w:r>
      <w:r w:rsidR="00E113A1">
        <w:fldChar w:fldCharType="begin"/>
      </w:r>
      <w:r w:rsidR="00E113A1">
        <w:instrText xml:space="preserve"> ADDIN ZOTERO_ITEM CSL_CITATION {"citationID":"La7tboIa","properties":{"formattedCitation":"(Ostro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fldChar w:fldCharType="separate"/>
      </w:r>
      <w:r w:rsidR="00E113A1">
        <w:rPr>
          <w:noProof/>
        </w:rPr>
        <w:t>(Ostro et al. 2009; Lane 2018)</w:t>
      </w:r>
      <w:r w:rsidR="00E113A1">
        <w:fldChar w:fldCharType="end"/>
      </w:r>
      <w:commentRangeEnd w:id="98"/>
      <w:r w:rsidR="001D4E27" w:rsidRPr="00BE49E1">
        <w:rPr>
          <w:rStyle w:val="CommentReference"/>
        </w:rPr>
        <w:commentReference w:id="98"/>
      </w:r>
      <w:r w:rsidR="00BC1BEB" w:rsidRPr="00BE49E1">
        <w:t xml:space="preserve">. </w:t>
      </w:r>
      <w:r w:rsidR="0025514A" w:rsidRPr="00BE49E1">
        <w:t xml:space="preserve">To our knowledge there are also no national statistics tracking cold-related illness or death, which our results and others show </w:t>
      </w:r>
      <w:r w:rsidR="004047A0">
        <w:t>constitute</w:t>
      </w:r>
      <w:r w:rsidR="0025514A" w:rsidRPr="00BE49E1">
        <w:t xml:space="preserve"> a higher proportion of temperature-related health hazards</w:t>
      </w:r>
      <w:commentRangeStart w:id="99"/>
      <w:commentRangeStart w:id="100"/>
      <w:r w:rsidR="0025514A" w:rsidRPr="00BE49E1">
        <w:t xml:space="preserve">. </w:t>
      </w:r>
      <w:commentRangeEnd w:id="99"/>
      <w:r w:rsidR="009426CE" w:rsidRPr="00BE49E1">
        <w:rPr>
          <w:rStyle w:val="CommentReference"/>
        </w:rPr>
        <w:commentReference w:id="99"/>
      </w:r>
      <w:commentRangeEnd w:id="100"/>
      <w:r w:rsidR="00C13F80">
        <w:rPr>
          <w:rStyle w:val="CommentReference"/>
        </w:rPr>
        <w:commentReference w:id="100"/>
      </w:r>
      <w:commentRangeStart w:id="101"/>
      <w:ins w:id="102" w:author="Arfa Aijazi" w:date="2024-05-02T09:41:00Z">
        <w:r w:rsidR="00B24814">
          <w:t>Our results show that temperature-related illness is geographically widespread across the United States</w:t>
        </w:r>
      </w:ins>
      <w:ins w:id="103" w:author="Arfa Aijazi" w:date="2024-05-02T10:27:00Z">
        <w:r w:rsidR="00951590">
          <w:t>, explaining why we see a limited contribution from climate variables i</w:t>
        </w:r>
      </w:ins>
      <w:ins w:id="104" w:author="Arfa Aijazi" w:date="2024-05-02T10:28:00Z">
        <w:r w:rsidR="00951590">
          <w:t>n the predictive model</w:t>
        </w:r>
      </w:ins>
      <w:ins w:id="105" w:author="Arfa Aijazi" w:date="2024-05-02T09:41:00Z">
        <w:r w:rsidR="00B24814">
          <w:t xml:space="preserve">. </w:t>
        </w:r>
      </w:ins>
      <w:ins w:id="106" w:author="Arfa Aijazi" w:date="2024-05-02T09:43:00Z">
        <w:r w:rsidR="00B24814">
          <w:t xml:space="preserve">Heat-related illness is not an issue limited to hotter regions of the country and conversely, cold-related illness is not an issue limited to colder </w:t>
        </w:r>
      </w:ins>
      <w:ins w:id="107" w:author="Arfa Aijazi" w:date="2024-05-02T09:44:00Z">
        <w:r w:rsidR="00B24814">
          <w:t xml:space="preserve">regions of the country. </w:t>
        </w:r>
      </w:ins>
      <w:ins w:id="108" w:author="Arfa Aijazi" w:date="2024-05-02T09:50:00Z">
        <w:r w:rsidR="00680081">
          <w:t xml:space="preserve">States with low prevalence rates, such as Montana, likely suffer from fewer </w:t>
        </w:r>
      </w:ins>
      <w:ins w:id="109" w:author="Arfa Aijazi" w:date="2024-05-02T10:01:00Z">
        <w:r w:rsidR="00DA42B4">
          <w:t xml:space="preserve">overall </w:t>
        </w:r>
      </w:ins>
      <w:ins w:id="110" w:author="Arfa Aijazi" w:date="2024-05-02T09:50:00Z">
        <w:r w:rsidR="00680081">
          <w:t>samples</w:t>
        </w:r>
      </w:ins>
      <w:ins w:id="111" w:author="Arfa Aijazi" w:date="2024-05-02T09:52:00Z">
        <w:r w:rsidR="00680081">
          <w:t xml:space="preserve"> making it more difficult to accurately track an oft underreported variable like temperature-related illness. </w:t>
        </w:r>
      </w:ins>
      <w:ins w:id="112" w:author="Arfa Aijazi" w:date="2024-05-02T09:54:00Z">
        <w:r w:rsidR="00680081">
          <w:t>States like California and Oregon, which both have relatively high prevalence of both heat and cold-related illness, have moderate climates. Therefore, the hi</w:t>
        </w:r>
      </w:ins>
      <w:ins w:id="113" w:author="Arfa Aijazi" w:date="2024-05-02T09:55:00Z">
        <w:r w:rsidR="00680081">
          <w:t xml:space="preserve">gher rates could be attributed to lack of acclimatization </w:t>
        </w:r>
      </w:ins>
      <w:ins w:id="114" w:author="Arfa Aijazi" w:date="2024-05-02T09:56:00Z">
        <w:r w:rsidR="00680081">
          <w:t xml:space="preserve">by either or both the building and people </w:t>
        </w:r>
      </w:ins>
      <w:ins w:id="115" w:author="Arfa Aijazi" w:date="2024-05-02T09:55:00Z">
        <w:r w:rsidR="00680081">
          <w:t>to extreme temperatures</w:t>
        </w:r>
      </w:ins>
      <w:ins w:id="116" w:author="Arfa Aijazi" w:date="2024-05-02T09:59:00Z">
        <w:r w:rsidR="00680081">
          <w:t xml:space="preserve">. For example, </w:t>
        </w:r>
        <w:r w:rsidR="00DA42B4">
          <w:t>both</w:t>
        </w:r>
        <w:r w:rsidR="00680081">
          <w:t xml:space="preserve"> states </w:t>
        </w:r>
        <w:r w:rsidR="00DA42B4">
          <w:t xml:space="preserve">have lower AC penetration than the U.S. national average </w:t>
        </w:r>
      </w:ins>
      <w:r w:rsidR="00DA42B4">
        <w:fldChar w:fldCharType="begin"/>
      </w:r>
      <w:r w:rsidR="00DA42B4">
        <w:instrText xml:space="preserve"> ADDIN ZOTERO_ITEM CSL_CITATION {"citationID":"WDU3cLrF","properties":{"formattedCitation":"(L. Davis 2022)","plainCitation":"(L. Davis 2022)","noteIndex":0},"citationItems":[{"id":1827,"uris":["http://zotero.org/users/4259226/items/X89BXYCG"],"itemData":{"id":1827,"type":"post-weblog","abstract":"With rising adoption, nearly 90% of American homes have air conditioning, but almost 30% in California are still without it. And, once again, the U.S. is gripped by sweltering heat and humidity. Hi…","container-title":"Energy Institute Blog","language":"en","title":"How Many U.S. Households Don’t Have Air Conditioning?","URL":"https://energyathaas.wordpress.com/2022/08/15/how-many-u-s-households-dont-have-air-conditioning/","author":[{"family":"Davis","given":"Lucas"}],"accessed":{"date-parts":[["2024",5,2]]},"issued":{"date-parts":[["2022",8,15]]}}}],"schema":"https://github.com/citation-style-language/schema/raw/master/csl-citation.json"} </w:instrText>
      </w:r>
      <w:r w:rsidR="00DA42B4">
        <w:fldChar w:fldCharType="separate"/>
      </w:r>
      <w:r w:rsidR="00DA42B4">
        <w:rPr>
          <w:noProof/>
        </w:rPr>
        <w:t>(L. Davis 2022)</w:t>
      </w:r>
      <w:r w:rsidR="00DA42B4">
        <w:fldChar w:fldCharType="end"/>
      </w:r>
      <w:ins w:id="117" w:author="Arfa Aijazi" w:date="2024-05-02T09:59:00Z">
        <w:r w:rsidR="00DA42B4">
          <w:t>.</w:t>
        </w:r>
      </w:ins>
      <w:ins w:id="118" w:author="Arfa Aijazi" w:date="2024-05-02T10:01:00Z">
        <w:r w:rsidR="00DA42B4">
          <w:t xml:space="preserve"> Another trend </w:t>
        </w:r>
      </w:ins>
      <w:ins w:id="119" w:author="Arfa Aijazi" w:date="2024-05-02T10:02:00Z">
        <w:r w:rsidR="00DA42B4">
          <w:t xml:space="preserve">from these results is higher prevalence of both heat and cold-related illness in the Southeastern region of the United States, which includes states like Louisiana and Alabama. </w:t>
        </w:r>
      </w:ins>
      <w:ins w:id="120" w:author="Arfa Aijazi" w:date="2024-05-02T10:09:00Z">
        <w:r w:rsidR="00DA42B4">
          <w:t>Historically,</w:t>
        </w:r>
      </w:ins>
      <w:ins w:id="121" w:author="Arfa Aijazi" w:date="2024-05-03T09:15:00Z">
        <w:r w:rsidR="00DD4855">
          <w:t xml:space="preserve"> these states </w:t>
        </w:r>
      </w:ins>
      <w:ins w:id="122" w:author="Arfa Aijazi" w:date="2024-05-02T10:09:00Z">
        <w:r w:rsidR="00DA42B4">
          <w:t xml:space="preserve">suffers </w:t>
        </w:r>
      </w:ins>
      <w:ins w:id="123" w:author="Arfa Aijazi" w:date="2024-05-02T10:10:00Z">
        <w:r w:rsidR="008E6DDD">
          <w:t>from a higher energy burden, i.e., the percentage of household income spent on home energy bills</w:t>
        </w:r>
      </w:ins>
      <w:ins w:id="124" w:author="Arfa Aijazi" w:date="2024-05-02T10:17:00Z">
        <w:r w:rsidR="008E6DDD">
          <w:t xml:space="preserve"> </w:t>
        </w:r>
      </w:ins>
      <w:r w:rsidR="008E6DDD">
        <w:fldChar w:fldCharType="begin"/>
      </w:r>
      <w:r w:rsidR="008E6DDD">
        <w:instrText xml:space="preserve"> ADDIN ZOTERO_ITEM CSL_CITATION {"citationID":"YlNGEvNm","properties":{"formattedCitation":"(Drehobl, Ross, and Ayala 2020)","plainCitation":"(Drehobl, Ross, and Ayala 2020)","noteIndex":0},"citationItems":[{"id":1834,"uris":["http://zotero.org/users/4259226/items/D375A7JX"],"itemData":{"id":1834,"type":"report","language":"en","publisher":"American Council for Energy-Efficient Economy (ACEEE)","source":"Zotero","title":"How High Are Household Energy Burdens?: An Assessment of National and Metropolitan Energy Burden across the United States","author":[{"family":"Drehobl","given":"Ariel"},{"family":"Ross","given":"Lauren"},{"family":"Ayala","given":"Roxana"}],"issued":{"date-parts":[["2020",9]]}}}],"schema":"https://github.com/citation-style-language/schema/raw/master/csl-citation.json"} </w:instrText>
      </w:r>
      <w:r w:rsidR="008E6DDD">
        <w:fldChar w:fldCharType="separate"/>
      </w:r>
      <w:r w:rsidR="008E6DDD">
        <w:rPr>
          <w:noProof/>
        </w:rPr>
        <w:t>(Drehobl, Ross, and Ayala 2020)</w:t>
      </w:r>
      <w:r w:rsidR="008E6DDD">
        <w:fldChar w:fldCharType="end"/>
      </w:r>
      <w:ins w:id="125" w:author="Arfa Aijazi" w:date="2024-05-02T10:17:00Z">
        <w:r w:rsidR="008E6DDD">
          <w:t>.</w:t>
        </w:r>
      </w:ins>
      <w:ins w:id="126" w:author="Arfa Aijazi" w:date="2024-05-02T10:22:00Z">
        <w:r w:rsidR="00B94A5C">
          <w:t xml:space="preserve"> The high energy burden </w:t>
        </w:r>
      </w:ins>
      <w:ins w:id="127" w:author="Arfa Aijazi" w:date="2024-05-02T10:23:00Z">
        <w:r w:rsidR="00B94A5C">
          <w:t>could be due to energy inefficien</w:t>
        </w:r>
      </w:ins>
      <w:ins w:id="128" w:author="Arfa Aijazi" w:date="2024-05-02T10:24:00Z">
        <w:r w:rsidR="00B94A5C">
          <w:t>t building construction leading to higher e</w:t>
        </w:r>
      </w:ins>
      <w:ins w:id="129" w:author="Arfa Aijazi" w:date="2024-05-02T10:25:00Z">
        <w:r w:rsidR="00B94A5C">
          <w:t>nergy cost</w:t>
        </w:r>
      </w:ins>
      <w:ins w:id="130" w:author="Arfa Aijazi" w:date="2024-05-02T10:24:00Z">
        <w:r w:rsidR="00B94A5C">
          <w:t>, poverty, or</w:t>
        </w:r>
      </w:ins>
      <w:ins w:id="131" w:author="Arfa Aijazi" w:date="2024-05-02T10:25:00Z">
        <w:r w:rsidR="00B94A5C">
          <w:t>, most likely, both</w:t>
        </w:r>
      </w:ins>
      <w:ins w:id="132" w:author="Arfa Aijazi" w:date="2024-05-02T10:24:00Z">
        <w:r w:rsidR="00B94A5C">
          <w:t xml:space="preserve">. </w:t>
        </w:r>
      </w:ins>
      <w:commentRangeEnd w:id="101"/>
      <w:ins w:id="133" w:author="Arfa Aijazi" w:date="2024-05-02T10:26:00Z">
        <w:r w:rsidR="00951590">
          <w:rPr>
            <w:rStyle w:val="CommentReference"/>
          </w:rPr>
          <w:commentReference w:id="101"/>
        </w:r>
      </w:ins>
    </w:p>
    <w:p w14:paraId="639D8A8B" w14:textId="319D80D0" w:rsidR="00D6594A" w:rsidRPr="00BE49E1" w:rsidRDefault="00D91501" w:rsidP="00D91501">
      <w:r w:rsidRPr="00BE49E1">
        <w:t>Our</w:t>
      </w:r>
      <w:ins w:id="134" w:author="Arfa Aijazi" w:date="2024-05-02T10:17:00Z">
        <w:r w:rsidR="008E6DDD">
          <w:t xml:space="preserve"> machine learning</w:t>
        </w:r>
      </w:ins>
      <w:r w:rsidRPr="00BE49E1">
        <w:t xml:space="preserve"> results demonstrate the feasibility of machine learning modeling to predict temperature-related </w:t>
      </w:r>
      <w:r w:rsidR="0025514A" w:rsidRPr="00BE49E1">
        <w:t>illness</w:t>
      </w:r>
      <w:ins w:id="135" w:author="Arfa Aijazi" w:date="2024-05-02T10:18:00Z">
        <w:r w:rsidR="008E6DDD">
          <w:t xml:space="preserve"> based on climate, demographic, and buildings input data</w:t>
        </w:r>
      </w:ins>
      <w:r w:rsidRPr="00BE49E1">
        <w:t xml:space="preserve">. </w:t>
      </w:r>
      <w:r w:rsidR="005159CF" w:rsidRPr="00BE49E1">
        <w:t xml:space="preserve">Top-performing models </w:t>
      </w:r>
      <w:r w:rsidR="00D6594A" w:rsidRPr="00BE49E1">
        <w:t>can</w:t>
      </w:r>
      <w:r w:rsidR="005159CF" w:rsidRPr="00BE49E1">
        <w:t xml:space="preserve"> correctly categorize up to 85% of households (based on balanced accuracy) and identi</w:t>
      </w:r>
      <w:r w:rsidR="00D6594A" w:rsidRPr="00BE49E1">
        <w:t>f</w:t>
      </w:r>
      <w:r w:rsidR="005159CF" w:rsidRPr="00BE49E1">
        <w:t xml:space="preserve">y up to 85% of households that </w:t>
      </w:r>
      <w:commentRangeStart w:id="136"/>
      <w:commentRangeStart w:id="137"/>
      <w:r w:rsidR="009426CE" w:rsidRPr="00BE49E1">
        <w:t>reported</w:t>
      </w:r>
      <w:commentRangeEnd w:id="136"/>
      <w:r w:rsidR="009426CE" w:rsidRPr="00BE49E1">
        <w:rPr>
          <w:rStyle w:val="CommentReference"/>
        </w:rPr>
        <w:commentReference w:id="136"/>
      </w:r>
      <w:commentRangeEnd w:id="137"/>
      <w:r w:rsidR="00E1283A">
        <w:rPr>
          <w:rStyle w:val="CommentReference"/>
        </w:rPr>
        <w:commentReference w:id="137"/>
      </w:r>
      <w:r w:rsidR="009426CE" w:rsidRPr="00BE49E1">
        <w:t xml:space="preserve"> </w:t>
      </w:r>
      <w:r w:rsidR="005159CF" w:rsidRPr="00BE49E1">
        <w:t xml:space="preserve">temperature related </w:t>
      </w:r>
      <w:r w:rsidR="0025514A" w:rsidRPr="00BE49E1">
        <w:t>illness</w:t>
      </w:r>
      <w:r w:rsidR="005159CF" w:rsidRPr="00BE49E1">
        <w:t xml:space="preserve"> (based on recall). </w:t>
      </w:r>
      <w:r w:rsidR="00D6594A" w:rsidRPr="00BE49E1">
        <w:t xml:space="preserve">However, these models generally have poor precision, around 5%, meaning that we </w:t>
      </w:r>
      <w:r w:rsidR="009426CE" w:rsidRPr="00BE49E1">
        <w:t xml:space="preserve">assign </w:t>
      </w:r>
      <w:r w:rsidR="00D6594A" w:rsidRPr="00BE49E1">
        <w:t>more false positive</w:t>
      </w:r>
      <w:r w:rsidR="009426CE" w:rsidRPr="00BE49E1">
        <w:t xml:space="preserve"> classifications</w:t>
      </w:r>
      <w:r w:rsidR="00AA5A01" w:rsidRPr="00BE49E1">
        <w:t xml:space="preserve"> (classifying </w:t>
      </w:r>
      <w:r w:rsidR="00F64662">
        <w:t>reportedly unaffected</w:t>
      </w:r>
      <w:r w:rsidR="00E31585">
        <w:t xml:space="preserve"> household</w:t>
      </w:r>
      <w:r w:rsidR="00F64662">
        <w:t>s</w:t>
      </w:r>
      <w:r w:rsidR="00AA5A01" w:rsidRPr="00BE49E1">
        <w:t xml:space="preserve"> as </w:t>
      </w:r>
      <w:r w:rsidR="00E31585">
        <w:t>household</w:t>
      </w:r>
      <w:r w:rsidR="00F64662">
        <w:t>s</w:t>
      </w:r>
      <w:r w:rsidR="00AA5A01" w:rsidRPr="00BE49E1">
        <w:t xml:space="preserve"> with temperature related-illness).</w:t>
      </w:r>
      <w:r w:rsidR="00D6594A" w:rsidRPr="00BE49E1">
        <w:t xml:space="preserve"> Given that temperature-related </w:t>
      </w:r>
      <w:r w:rsidR="0025514A" w:rsidRPr="00BE49E1">
        <w:t>illness</w:t>
      </w:r>
      <w:r w:rsidR="00D6594A" w:rsidRPr="00BE49E1">
        <w:t xml:space="preserve"> is generally underreported</w:t>
      </w:r>
      <w:r w:rsidR="00E113A1">
        <w:t xml:space="preserve"> </w:t>
      </w:r>
      <w:r w:rsidR="00E113A1">
        <w:fldChar w:fldCharType="begin"/>
      </w:r>
      <w:r w:rsidR="00E113A1">
        <w:instrText xml:space="preserve"> ADDIN ZOTERO_ITEM CSL_CITATION {"citationID":"6IYPipvM","properties":{"formattedCitation":"(Ostro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fldChar w:fldCharType="separate"/>
      </w:r>
      <w:r w:rsidR="00E113A1">
        <w:rPr>
          <w:noProof/>
        </w:rPr>
        <w:t>(Ostro et al. 2009; Lane 2018)</w:t>
      </w:r>
      <w:r w:rsidR="00E113A1">
        <w:fldChar w:fldCharType="end"/>
      </w:r>
      <w:r w:rsidR="00E113A1">
        <w:t xml:space="preserve"> </w:t>
      </w:r>
      <w:r w:rsidR="00D6594A" w:rsidRPr="00BE49E1">
        <w:t xml:space="preserve">providing public health interventions to these households may still be worthwhile. </w:t>
      </w:r>
      <w:r w:rsidR="00AA5A01" w:rsidRPr="00BE49E1">
        <w:t>Moreover, from a policy perspective it is more important to have a high recall</w:t>
      </w:r>
      <w:r w:rsidR="001D4E27" w:rsidRPr="00BE49E1">
        <w:t xml:space="preserve"> so</w:t>
      </w:r>
      <w:r w:rsidR="00153606" w:rsidRPr="00BE49E1">
        <w:t xml:space="preserve"> people that are in need are </w:t>
      </w:r>
      <w:r w:rsidR="00E31585">
        <w:t>identified</w:t>
      </w:r>
      <w:r w:rsidR="00AA5A01" w:rsidRPr="00BE49E1">
        <w:t>. Having low precision lead</w:t>
      </w:r>
      <w:r w:rsidR="00806C56" w:rsidRPr="00BE49E1">
        <w:t>s</w:t>
      </w:r>
      <w:r w:rsidR="00AA5A01" w:rsidRPr="00BE49E1">
        <w:t xml:space="preserve"> to a more expensive, and therefore less cost-effective, policy intervention. </w:t>
      </w:r>
    </w:p>
    <w:p w14:paraId="3422D61C" w14:textId="762EBAA4" w:rsidR="00090F81" w:rsidRDefault="00B24814" w:rsidP="00211BB9">
      <w:ins w:id="138" w:author="Arfa Aijazi" w:date="2024-05-02T09:39:00Z">
        <w:r>
          <w:t>W</w:t>
        </w:r>
      </w:ins>
      <w:ins w:id="139" w:author="Arfa Aijazi" w:date="2024-05-02T10:19:00Z">
        <w:r w:rsidR="00B94A5C">
          <w:t>hen revie</w:t>
        </w:r>
      </w:ins>
      <w:ins w:id="140" w:author="Arfa Aijazi" w:date="2024-05-02T10:20:00Z">
        <w:r w:rsidR="00B94A5C">
          <w:t>wing variable contributions, w</w:t>
        </w:r>
      </w:ins>
      <w:ins w:id="141" w:author="Arfa Aijazi" w:date="2024-05-02T09:39:00Z">
        <w:r>
          <w:t>e f</w:t>
        </w:r>
      </w:ins>
      <w:ins w:id="142" w:author="Arfa Aijazi" w:date="2024-05-02T10:19:00Z">
        <w:r w:rsidR="00B94A5C">
          <w:t>ind</w:t>
        </w:r>
      </w:ins>
      <w:ins w:id="143" w:author="Arfa Aijazi" w:date="2024-05-02T09:39:00Z">
        <w:r>
          <w:t xml:space="preserve"> that t</w:t>
        </w:r>
      </w:ins>
      <w:del w:id="144" w:author="Arfa Aijazi" w:date="2024-05-02T09:39:00Z">
        <w:r w:rsidR="00A6432B" w:rsidDel="00B24814">
          <w:delText>T</w:delText>
        </w:r>
      </w:del>
      <w:r w:rsidR="008F21F5">
        <w:t xml:space="preserve">he ability to operate and maintain the HVAC system </w:t>
      </w:r>
      <w:r w:rsidR="00A6432B">
        <w:t xml:space="preserve">is </w:t>
      </w:r>
      <w:ins w:id="145" w:author="Arfa Aijazi" w:date="2024-05-02T09:39:00Z">
        <w:r>
          <w:t xml:space="preserve">highly </w:t>
        </w:r>
      </w:ins>
      <w:r w:rsidR="00A6432B">
        <w:t xml:space="preserve">important and this result </w:t>
      </w:r>
      <w:r w:rsidR="008F21F5" w:rsidRPr="00BE49E1">
        <w:t xml:space="preserve">is in line with investigations of indoor heat deaths in Maricopa County, Arizona </w:t>
      </w:r>
      <w:r w:rsidR="008F21F5" w:rsidRPr="00BE49E1">
        <w:fldChar w:fldCharType="begin"/>
      </w:r>
      <w:r w:rsidR="008F21F5" w:rsidRPr="00BE49E1">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008F21F5" w:rsidRPr="00BE49E1">
        <w:fldChar w:fldCharType="separate"/>
      </w:r>
      <w:r w:rsidR="00032FDA">
        <w:rPr>
          <w:noProof/>
        </w:rPr>
        <w:t>(MCDPH 2019)</w:t>
      </w:r>
      <w:r w:rsidR="008F21F5" w:rsidRPr="00BE49E1">
        <w:fldChar w:fldCharType="end"/>
      </w:r>
      <w:r w:rsidR="00A6432B">
        <w:t>. This</w:t>
      </w:r>
      <w:r w:rsidR="008F21F5" w:rsidRPr="00BE49E1">
        <w:t xml:space="preserve"> confirms that the presence of HVAC systems is not sufficient to protect against temperature-related health hazards. The HVAC must work, and the building occupant should be able to afford to run </w:t>
      </w:r>
      <w:r w:rsidR="008F21F5">
        <w:t xml:space="preserve">and maintain </w:t>
      </w:r>
      <w:r w:rsidR="008F21F5" w:rsidRPr="00BE49E1">
        <w:t>it.</w:t>
      </w:r>
      <w:r w:rsidR="008F21F5">
        <w:t xml:space="preserve"> These two variables</w:t>
      </w:r>
      <w:r w:rsidR="00A727D8">
        <w:t xml:space="preserve"> are both descriptors of energy insecurity, a term describing the inability to meet basic household energy needs </w:t>
      </w:r>
      <w:r w:rsidR="00A727D8">
        <w:fldChar w:fldCharType="begin"/>
      </w:r>
      <w:r w:rsidR="00A727D8">
        <w:instrText xml:space="preserve"> ADDIN ZOTERO_ITEM CSL_CITATION {"citationID":"ZUw8Yryx","properties":{"formattedCitation":"(Hern\\uc0\\u225{}ndez 2016)","plainCitation":"(Hernández 2016)","noteIndex":0},"citationItems":[{"id":1792,"uris":["http://zotero.org/users/4259226/items/U8QDBTLK"],"itemData":{"id":1792,"type":"article-journal","abstract":"Energy insecurity is a multi-dimensional construct that describes the interplay between physical conditions of housing, household energy expenditures and energy-related coping strategies. The present study uses an adapted grounded theory approach based on in-depth interviews with 72 low-income families to advance the concept of energy insecurity. Study results illustrate the layered components of energy insecurity by providing rich and nuanced narratives of the lived experiences of affected households. Defined as an inability to adequately meet basic household energy needs, this paper outlines the key dimensions of energy insecurity-economic, physical and behavioral- and related adverse environmental, health and social consequences. By thoroughly examining this understudied phenomenon, this article serves to raise awareness of an increasingly relevant issue that merits more attention in research and policy.","container-title":"Social Science &amp; Medicine","DOI":"10.1016/j.socscimed.2016.08.029","ISSN":"02779536","journalAbbreviation":"Social Science &amp; Medicine","language":"en","page":"1-10","source":"DOI.org (Crossref)","title":"Understanding ‘energy insecurity’ and why it matters to health","URL":"https://linkinghub.elsevier.com/retrieve/pii/S0277953616304658","volume":"167","author":[{"family":"Hernández","given":"Diana"}],"accessed":{"date-parts":[["2024",3,3]]},"issued":{"date-parts":[["2016",10]]}}}],"schema":"https://github.com/citation-style-language/schema/raw/master/csl-citation.json"} </w:instrText>
      </w:r>
      <w:r w:rsidR="00A727D8">
        <w:fldChar w:fldCharType="separate"/>
      </w:r>
      <w:r w:rsidR="00A727D8" w:rsidRPr="00F227FE">
        <w:rPr>
          <w:rFonts w:cs="Times New Roman"/>
        </w:rPr>
        <w:t>(Hernández 2016)</w:t>
      </w:r>
      <w:r w:rsidR="00A727D8">
        <w:fldChar w:fldCharType="end"/>
      </w:r>
      <w:r w:rsidR="00A727D8">
        <w:t xml:space="preserve">. </w:t>
      </w:r>
      <w:r w:rsidR="00D97B34">
        <w:t xml:space="preserve">Energy insecure households often make </w:t>
      </w:r>
      <w:del w:id="146" w:author="Arfa Aijazi" w:date="2024-05-02T09:08:00Z">
        <w:r w:rsidR="00A01CDD" w:rsidDel="00700256">
          <w:delText xml:space="preserve">necessary </w:delText>
        </w:r>
      </w:del>
      <w:ins w:id="147" w:author="Arfa Aijazi" w:date="2024-05-02T09:08:00Z">
        <w:r w:rsidR="00700256">
          <w:t>hazardous</w:t>
        </w:r>
        <w:r w:rsidR="00700256">
          <w:t xml:space="preserve"> </w:t>
        </w:r>
      </w:ins>
      <w:r w:rsidR="00A01CDD">
        <w:t>choices</w:t>
      </w:r>
      <w:ins w:id="148" w:author="Arfa Aijazi" w:date="2024-05-02T09:08:00Z">
        <w:r w:rsidR="00700256">
          <w:t xml:space="preserve"> out of necessity</w:t>
        </w:r>
      </w:ins>
      <w:r w:rsidR="00D97B34">
        <w:t xml:space="preserve"> such as payday lending, </w:t>
      </w:r>
      <w:del w:id="149" w:author="Arfa Aijazi" w:date="2024-05-02T09:08:00Z">
        <w:r w:rsidR="00A6432B" w:rsidDel="00700256">
          <w:delText>risky heating behaviors</w:delText>
        </w:r>
      </w:del>
      <w:ins w:id="150" w:author="Arfa Aijazi" w:date="2024-05-02T09:08:00Z">
        <w:r w:rsidR="00700256">
          <w:t>burning trash</w:t>
        </w:r>
      </w:ins>
      <w:ins w:id="151" w:author="Arfa Aijazi" w:date="2024-05-02T09:09:00Z">
        <w:r w:rsidR="00700256">
          <w:t xml:space="preserve"> as an alternate heat source</w:t>
        </w:r>
      </w:ins>
      <w:del w:id="152" w:author="Stefano Schiavon" w:date="2024-04-08T16:34:00Z">
        <w:r w:rsidR="00D97B34" w:rsidDel="00A6432B">
          <w:delText>burning trash</w:delText>
        </w:r>
      </w:del>
      <w:r w:rsidR="00D97B34">
        <w:t xml:space="preserve">, and forgoing other </w:t>
      </w:r>
      <w:ins w:id="153" w:author="Arfa Aijazi" w:date="2024-05-02T09:09:00Z">
        <w:r w:rsidR="00700256">
          <w:lastRenderedPageBreak/>
          <w:t xml:space="preserve">basic </w:t>
        </w:r>
      </w:ins>
      <w:r w:rsidR="00D97B34">
        <w:t xml:space="preserve">needs like nutritious food and healthcare that lead to adverse mental and physical health </w:t>
      </w:r>
      <w:r w:rsidR="00164747">
        <w:t>outcomes</w:t>
      </w:r>
      <w:r w:rsidR="00A01CDD">
        <w:t>,</w:t>
      </w:r>
      <w:r w:rsidR="00164747">
        <w:t xml:space="preserve"> </w:t>
      </w:r>
      <w:r w:rsidR="00A01CDD">
        <w:t>i</w:t>
      </w:r>
      <w:r w:rsidR="00D97B34">
        <w:t xml:space="preserve">ncluding temperature-related illness </w:t>
      </w:r>
      <w:r w:rsidR="00164747">
        <w:fldChar w:fldCharType="begin"/>
      </w:r>
      <w:r w:rsidR="00164747">
        <w:instrText xml:space="preserve"> ADDIN ZOTERO_ITEM CSL_CITATION {"citationID":"t424Mc8Q","properties":{"formattedCitation":"(Graff and Carley 2020)","plainCitation":"(Graff and Carley 2020)","noteIndex":0},"citationItems":[{"id":1795,"uris":["http://zotero.org/users/4259226/items/HM9BNP4T"],"itemData":{"id":1795,"type":"article-journal","abstract":"The COVID-19 pandemic and associated changes in social and economic conditions may affect the prevalence of energy insecurity. Essential relief must be provided to the growing number of households that are energy insecure and protect them from even more dire circumstances caused by utility disconnections and unpaid energy bills.","container-title":"Nature Energy","DOI":"10.1038/s41560-020-0620-y","ISSN":"2058-7546","issue":"5","journalAbbreviation":"Nat Energy","language":"en","license":"2020 Springer Nature Limited","note":"publisher: Nature Publishing Group","page":"352-354","source":"www.nature.com","title":"COVID-19 assistance needs to target energy insecurity","URL":"https://www.nature.com/articles/s41560-020-0620-y","volume":"5","author":[{"family":"Graff","given":"Michelle"},{"family":"Carley","given":"Sanya"}],"accessed":{"date-parts":[["2024",3,4]]},"issued":{"date-parts":[["2020",5]]}}}],"schema":"https://github.com/citation-style-language/schema/raw/master/csl-citation.json"} </w:instrText>
      </w:r>
      <w:r w:rsidR="00164747">
        <w:fldChar w:fldCharType="separate"/>
      </w:r>
      <w:r w:rsidR="00164747">
        <w:rPr>
          <w:noProof/>
        </w:rPr>
        <w:t>(Graff and Carley 2020)</w:t>
      </w:r>
      <w:r w:rsidR="00164747">
        <w:fldChar w:fldCharType="end"/>
      </w:r>
      <w:r w:rsidR="00164747">
        <w:t>.</w:t>
      </w:r>
      <w:r w:rsidR="00A01CDD">
        <w:t xml:space="preserve"> Accurately identifying energy insecure households is challenging, due to the lack of a single, uniform index </w:t>
      </w:r>
      <w:r w:rsidR="00A01CDD">
        <w:fldChar w:fldCharType="begin"/>
      </w:r>
      <w:r w:rsidR="00A01CDD">
        <w:instrText xml:space="preserve"> ADDIN ZOTERO_ITEM CSL_CITATION {"citationID":"0wwc0aR6","properties":{"formattedCitation":"(Harker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instrText>
      </w:r>
      <w:r w:rsidR="00A01CDD">
        <w:fldChar w:fldCharType="separate"/>
      </w:r>
      <w:r w:rsidR="00A01CDD">
        <w:rPr>
          <w:noProof/>
        </w:rPr>
        <w:t>(Harker Steele and Bergstrom 2021)</w:t>
      </w:r>
      <w:r w:rsidR="00A01CDD">
        <w:fldChar w:fldCharType="end"/>
      </w:r>
      <w:r w:rsidR="00A01CDD">
        <w:t xml:space="preserve">. A recent citywide survey to measure to energy insecurity in New York City relied on ten indicators related to energy insecurity </w:t>
      </w:r>
      <w:r w:rsidR="00F40037">
        <w:fldChar w:fldCharType="begin"/>
      </w:r>
      <w:r w:rsidR="00F40037">
        <w:instrText xml:space="preserve"> ADDIN ZOTERO_ITEM CSL_CITATION {"citationID":"xnvgV9Li","properties":{"formattedCitation":"(Siegel et al. 2024)","plainCitation":"(Siegel et al. 2024)","noteIndex":0},"citationItems":[{"id":1797,"uris":["http://zotero.org/users/4259226/items/7E79VHMS"],"itemData":{"id":1797,"type":"article-journal","abstract":"Energy insecurity, defined as the inability to meet household energy needs, has multiple economic, physical, and coping dimensions that affect health. We conducted the first citywide representative survey of energy insecurity and health in a sample of 1,950 New York City residents in 2022. We compiled ten indicators that characterize energy insecurity as experienced in New York City housing settings and then examined associations between number and types of indicators and health conditions. Nearly 30 percent of residents experienced three or more indicators, with significantly higher levels among Black non-Latino/a and Latino/a residents compared with White non-Latino/a residents, renters compared with owners, recent immigrants compared with those living in the United States for longer, and those in households with children compared with those with no children. Residents with three or more indicators of energy insecurity had higher odds of respiratory, mental health, and cardiovascular conditions and electric medical device dependence than residents with no indicators. Our study demonstrates that broadening the understanding of energy insecurity with context-specific metrics can help guide interventions and policies that address disparities relevant to health and energy equity.","container-title":"Health Affairs","DOI":"10.1377/hlthaff.2023.01052","ISSN":"0278-2715","issue":"2","note":"publisher: Health Affairs","page":"260-268","source":"healthaffairs.org (Atypon)","title":"Energy Insecurity Indicators Associated With Increased Odds Of Respiratory, Mental Health, And Cardiovascular Conditions","URL":"https://www.healthaffairs.org/doi/full/10.1377/hlthaff.2023.01052","volume":"43","author":[{"family":"Siegel","given":"Eva Laura"},{"family":"Lane","given":"Kathryn"},{"family":"Yuan","given":"Ariel"},{"family":"Smalls-Mantey","given":"Lauren A."},{"family":"Laird","given":"Jennifer"},{"family":"Olson","given":"Carolyn"},{"family":"Hernández","given":"Diana"}],"accessed":{"date-parts":[["2024",3,5]]},"issued":{"date-parts":[["2024",2]]}}}],"schema":"https://github.com/citation-style-language/schema/raw/master/csl-citation.json"} </w:instrText>
      </w:r>
      <w:r w:rsidR="00F40037">
        <w:fldChar w:fldCharType="separate"/>
      </w:r>
      <w:r w:rsidR="00F40037">
        <w:rPr>
          <w:noProof/>
        </w:rPr>
        <w:t>(Siegel et al. 2024)</w:t>
      </w:r>
      <w:r w:rsidR="00F40037">
        <w:fldChar w:fldCharType="end"/>
      </w:r>
      <w:r w:rsidR="00F40037">
        <w:t xml:space="preserve">. </w:t>
      </w:r>
    </w:p>
    <w:p w14:paraId="59C361C1" w14:textId="50534764" w:rsidR="00BC1BEB" w:rsidRDefault="00EA4857" w:rsidP="00211BB9">
      <w:r w:rsidRPr="00BE49E1">
        <w:t xml:space="preserve">Inclusion of </w:t>
      </w:r>
      <w:r w:rsidR="008F21F5">
        <w:t xml:space="preserve">variables related to </w:t>
      </w:r>
      <w:r w:rsidRPr="00BE49E1">
        <w:t xml:space="preserve">energy insecurity and </w:t>
      </w:r>
      <w:r w:rsidR="00E13ACE" w:rsidRPr="00BE49E1">
        <w:t xml:space="preserve">a </w:t>
      </w:r>
      <w:r w:rsidRPr="00BE49E1">
        <w:t xml:space="preserve">handful of other building characteristics like infiltration </w:t>
      </w:r>
      <w:r w:rsidR="00042BE6" w:rsidRPr="00BE49E1">
        <w:t xml:space="preserve">rate </w:t>
      </w:r>
      <w:r w:rsidRPr="00BE49E1">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BE49E1">
        <w:t xml:space="preserve"> While demographic information about households is generally available, our findings suggest value in collecting detailed data on</w:t>
      </w:r>
      <w:commentRangeStart w:id="154"/>
      <w:commentRangeStart w:id="155"/>
      <w:commentRangeStart w:id="156"/>
      <w:r w:rsidR="00E13ACE" w:rsidRPr="00BE49E1">
        <w:t xml:space="preserve"> energy insecurity</w:t>
      </w:r>
      <w:commentRangeEnd w:id="154"/>
      <w:r w:rsidR="00042BE6" w:rsidRPr="00BE49E1">
        <w:rPr>
          <w:rStyle w:val="CommentReference"/>
        </w:rPr>
        <w:commentReference w:id="154"/>
      </w:r>
      <w:commentRangeEnd w:id="155"/>
      <w:r w:rsidR="001B5253" w:rsidRPr="00BE49E1">
        <w:rPr>
          <w:rStyle w:val="CommentReference"/>
        </w:rPr>
        <w:commentReference w:id="155"/>
      </w:r>
      <w:commentRangeEnd w:id="156"/>
      <w:r w:rsidR="008F21F5">
        <w:rPr>
          <w:rStyle w:val="CommentReference"/>
        </w:rPr>
        <w:commentReference w:id="156"/>
      </w:r>
      <w:r w:rsidR="00E13ACE" w:rsidRPr="00BE49E1">
        <w:t xml:space="preserve">. </w:t>
      </w:r>
      <w:r w:rsidR="00814174" w:rsidRPr="00BE49E1">
        <w:t>Our results can also be used to design more effective interventions to combat extreme-temperature related health hazards.</w:t>
      </w:r>
      <w:r w:rsidR="00E13ACE" w:rsidRPr="00BE49E1">
        <w:t xml:space="preserve"> </w:t>
      </w:r>
      <w:r w:rsidR="00814174" w:rsidRPr="00BE49E1">
        <w:t>I</w:t>
      </w:r>
      <w:r w:rsidR="00E13ACE" w:rsidRPr="00BE49E1">
        <w:t>nterventions</w:t>
      </w:r>
      <w:r w:rsidR="00814174" w:rsidRPr="00BE49E1">
        <w:t xml:space="preserve"> that only provide HVAC units, such as a $10 million program launched by the Canadian province of British Columbia to install 8,000 portable AC units in vulnerable households over the next 3 years </w:t>
      </w:r>
      <w:r w:rsidR="00814174" w:rsidRPr="00BE49E1">
        <w:fldChar w:fldCharType="begin"/>
      </w:r>
      <w:r w:rsidR="00814174" w:rsidRPr="00BE49E1">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BE49E1">
        <w:fldChar w:fldCharType="separate"/>
      </w:r>
      <w:r w:rsidR="00814174" w:rsidRPr="00BE49E1">
        <w:rPr>
          <w:noProof/>
        </w:rPr>
        <w:t>(Ministry of Health 2023)</w:t>
      </w:r>
      <w:r w:rsidR="00814174" w:rsidRPr="00BE49E1">
        <w:fldChar w:fldCharType="end"/>
      </w:r>
      <w:r w:rsidR="00814174" w:rsidRPr="00BE49E1">
        <w:t xml:space="preserve">, </w:t>
      </w:r>
      <w:r w:rsidR="00042BE6" w:rsidRPr="00BE49E1">
        <w:t xml:space="preserve">could be limited in their effectiveness </w:t>
      </w:r>
      <w:r w:rsidR="00814174" w:rsidRPr="00BE49E1">
        <w:t xml:space="preserve">if they also do not </w:t>
      </w:r>
      <w:r w:rsidR="00C126C2" w:rsidRPr="00BE49E1">
        <w:t>provide a plan</w:t>
      </w:r>
      <w:r w:rsidR="00814174" w:rsidRPr="00BE49E1">
        <w:t xml:space="preserve"> for </w:t>
      </w:r>
      <w:commentRangeStart w:id="157"/>
      <w:r w:rsidR="00814174" w:rsidRPr="00BE49E1">
        <w:t xml:space="preserve">system maintenance </w:t>
      </w:r>
      <w:r w:rsidR="00042BE6" w:rsidRPr="00BE49E1">
        <w:t>(e.g., fix</w:t>
      </w:r>
      <w:r w:rsidR="00F862C0" w:rsidRPr="00BE49E1">
        <w:t xml:space="preserve"> or replace</w:t>
      </w:r>
      <w:r w:rsidR="00042BE6" w:rsidRPr="00BE49E1">
        <w:t xml:space="preserve"> when broken) </w:t>
      </w:r>
      <w:commentRangeEnd w:id="157"/>
      <w:r w:rsidR="00042BE6" w:rsidRPr="00BE49E1">
        <w:rPr>
          <w:rStyle w:val="CommentReference"/>
        </w:rPr>
        <w:commentReference w:id="157"/>
      </w:r>
      <w:r w:rsidR="00814174" w:rsidRPr="00BE49E1">
        <w:t xml:space="preserve">and </w:t>
      </w:r>
      <w:r w:rsidR="00F862C0" w:rsidRPr="00BE49E1">
        <w:t xml:space="preserve">support for its </w:t>
      </w:r>
      <w:r w:rsidR="00814174" w:rsidRPr="00BE49E1">
        <w:t>operation</w:t>
      </w:r>
      <w:r w:rsidR="00F862C0" w:rsidRPr="00BE49E1">
        <w:t xml:space="preserve"> (e.g. financial help to pay utility bills)</w:t>
      </w:r>
      <w:r w:rsidR="00814174" w:rsidRPr="00BE49E1">
        <w:t xml:space="preserve">. </w:t>
      </w:r>
    </w:p>
    <w:p w14:paraId="21492BA5" w14:textId="5A8FFE01" w:rsidR="00664557" w:rsidDel="00DD4855" w:rsidRDefault="00173C99" w:rsidP="00211BB9">
      <w:pPr>
        <w:rPr>
          <w:del w:id="158" w:author="Arfa Aijazi" w:date="2024-05-03T09:10:00Z"/>
        </w:rPr>
      </w:pPr>
      <w:r>
        <w:t>The main limitation of this study originate</w:t>
      </w:r>
      <w:r w:rsidR="00DD4855">
        <w:t>s</w:t>
      </w:r>
      <w:r>
        <w:t xml:space="preserve"> from RECS as the primary data source. </w:t>
      </w:r>
      <w:r w:rsidR="00EC496C" w:rsidRPr="00BE49E1">
        <w:t>While RECS uniquely provides detailed information about the household’s demographic and building characteristics,</w:t>
      </w:r>
      <w:r w:rsidR="00EC496C">
        <w:t xml:space="preserve"> the</w:t>
      </w:r>
      <w:r w:rsidR="00EC496C" w:rsidRPr="00BE49E1">
        <w:t xml:space="preserve"> survey responses are ultimately self-reported by a </w:t>
      </w:r>
      <w:r w:rsidR="00EC496C">
        <w:t>single resident of the household.</w:t>
      </w:r>
      <w:r w:rsidR="008A08FB">
        <w:t xml:space="preserve"> </w:t>
      </w:r>
      <w:r w:rsidR="00172BF5">
        <w:t xml:space="preserve">The survey is representative of the household to the extent that the respondent’s answers are representative of the household. The survey therefore is unable to resolve heterogeneity among individuals living in </w:t>
      </w:r>
      <w:r w:rsidR="00951590">
        <w:t xml:space="preserve">the </w:t>
      </w:r>
      <w:r w:rsidR="00172BF5">
        <w:t>same household, which may be more important for individuals living together as roommates versus a family</w:t>
      </w:r>
      <w:r w:rsidR="0059434E">
        <w:t xml:space="preserve"> </w:t>
      </w:r>
      <w:r w:rsidR="00172BF5">
        <w:fldChar w:fldCharType="begin"/>
      </w:r>
      <w:r w:rsidR="00172BF5">
        <w:instrText xml:space="preserve"> ADDIN ZOTERO_ITEM CSL_CITATION {"citationID":"ssmPYGOL","properties":{"formattedCitation":"(Harker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instrText>
      </w:r>
      <w:r w:rsidR="00172BF5">
        <w:fldChar w:fldCharType="separate"/>
      </w:r>
      <w:r w:rsidR="00172BF5">
        <w:rPr>
          <w:noProof/>
        </w:rPr>
        <w:t>(Harker Steele and Bergstrom 2021)</w:t>
      </w:r>
      <w:r w:rsidR="00172BF5">
        <w:fldChar w:fldCharType="end"/>
      </w:r>
      <w:r w:rsidR="00172BF5">
        <w:t>. While survey respondents may be knowledgeable of their own demographic information, they may be less knowledgeable about the building</w:t>
      </w:r>
      <w:r w:rsidR="00B31DCA">
        <w:t>, particularly</w:t>
      </w:r>
      <w:r w:rsidR="008A08FB">
        <w:t xml:space="preserve"> </w:t>
      </w:r>
      <w:r w:rsidR="008A08FB" w:rsidRPr="00BE49E1">
        <w:t>building attributes that are not easy to see, such as insulation level and infiltration</w:t>
      </w:r>
      <w:r w:rsidR="008A08FB">
        <w:t xml:space="preserve"> or highly technical information like HVAC system</w:t>
      </w:r>
      <w:ins w:id="159" w:author="Arfa Aijazi" w:date="2024-05-03T09:12:00Z">
        <w:r w:rsidR="00DD4855">
          <w:t xml:space="preserve"> type</w:t>
        </w:r>
      </w:ins>
      <w:r w:rsidR="00B31DCA">
        <w:t xml:space="preserve">. </w:t>
      </w:r>
      <w:r w:rsidR="008A08FB">
        <w:t xml:space="preserve">While further research is needed to validate RECS survey responses with on-site investigation or documentation, we do know that building owners </w:t>
      </w:r>
      <w:r w:rsidR="00700256">
        <w:t xml:space="preserve">often </w:t>
      </w:r>
      <w:r w:rsidR="008A08FB">
        <w:t xml:space="preserve">lack awareness and knowledge to maintain their home </w:t>
      </w:r>
      <w:r w:rsidR="008A08FB">
        <w:fldChar w:fldCharType="begin"/>
      </w:r>
      <w:r w:rsidR="008A08FB">
        <w:instrText xml:space="preserve"> ADDIN ZOTERO_ITEM CSL_CITATION {"citationID":"6Uo1DGwP","properties":{"formattedCitation":"(Kangwa and Olubodun 2003)","plainCitation":"(Kangwa and Olubodun 2003)","noteIndex":0},"citationItems":[{"id":1802,"uris":["http://zotero.org/users/4259226/items/EC95L82C"],"itemData":{"id":1802,"type":"article-journal","abstract":"Recent governments have highlighted the problems of unfitness and why individual homeowners should intervene to deal with the maintenance problems of their own homes. Current estimates of the cost of comprehensive renewal are said to run into billions of pounds. There is also a genuine concern that the number of unfit dwellings will continue to increase regardless of the steady pace of renewal programmes. Arguably this concern has greatly influenced the dynamics of primary maintenance attributes of property owners. The primary attributes are recognised to be a product of increased owner-maintenance awareness; enhanced owner-maintenance skills and knowledge; and the owner-maintenance management abilities. These attributes are interwoven, and therefore cannot be left out of current initiatives to improving the backlog of undermaintenance in the owner-occupier sector.","container-title":"Structural Survey","DOI":"10.1108/02630800310479061","ISSN":"0263-080X","issue":"2","language":"en","page":"70-78","source":"DOI.org (Crossref)","title":"An investigation into home owner maintenance awareness, management and skill‐knowledge enhancing attributes","URL":"https://www.emerald.com/insight/content/doi/10.1108/02630800310479061/full/html","volume":"21","author":[{"family":"Kangwa","given":"Joseph"},{"family":"Olubodun","given":"JFemi"}],"accessed":{"date-parts":[["2024",3,5]]},"issued":{"date-parts":[["2003",5,1]]}}}],"schema":"https://github.com/citation-style-language/schema/raw/master/csl-citation.json"} </w:instrText>
      </w:r>
      <w:r w:rsidR="008A08FB">
        <w:fldChar w:fldCharType="separate"/>
      </w:r>
      <w:r w:rsidR="008A08FB">
        <w:rPr>
          <w:noProof/>
        </w:rPr>
        <w:t>(Kangwa and Olubodun 2003)</w:t>
      </w:r>
      <w:r w:rsidR="008A08FB">
        <w:fldChar w:fldCharType="end"/>
      </w:r>
      <w:r w:rsidR="00664557">
        <w:t>.</w:t>
      </w:r>
      <w:r w:rsidR="00700256">
        <w:t xml:space="preserve"> </w:t>
      </w:r>
    </w:p>
    <w:p w14:paraId="5C37FCD6" w14:textId="4B23651C" w:rsidR="004047A0" w:rsidRPr="00BE49E1" w:rsidRDefault="00173C99" w:rsidP="00211BB9">
      <w:r>
        <w:t>The data produced from each RECS iteration represents a single cross-section, which prohibits longitudinal analysis.</w:t>
      </w:r>
      <w:r w:rsidR="004047A0" w:rsidRPr="00BE49E1">
        <w:t xml:space="preserve"> RECS excludes vacant, seasonal or vacation homes, and group quarters such as prisons, military barracks, dormitories, and nursing homes. The exclusion of nursing homes is particularly relevant because they generally house a population with higher vulnerability</w:t>
      </w:r>
      <w:r w:rsidR="00700256">
        <w:t>, i.e. the elderly</w:t>
      </w:r>
      <w:r w:rsidR="004047A0" w:rsidRPr="00BE49E1">
        <w:t>.</w:t>
      </w:r>
    </w:p>
    <w:p w14:paraId="1461775C" w14:textId="0DDF696D" w:rsidR="00211BB9" w:rsidRPr="00BE49E1" w:rsidDel="00700256" w:rsidRDefault="00211BB9" w:rsidP="00211BB9">
      <w:pPr>
        <w:rPr>
          <w:del w:id="160" w:author="Arfa Aijazi" w:date="2024-05-02T09:11:00Z"/>
        </w:rPr>
      </w:pPr>
      <w:commentRangeStart w:id="161"/>
      <w:commentRangeStart w:id="162"/>
      <w:commentRangeStart w:id="163"/>
      <w:del w:id="164" w:author="Arfa Aijazi" w:date="2024-05-02T09:11:00Z">
        <w:r w:rsidRPr="00BE49E1" w:rsidDel="00700256">
          <w:delText xml:space="preserve">This means that may not be accurately reported. </w:delText>
        </w:r>
        <w:r w:rsidR="002648C7" w:rsidRPr="00BE49E1" w:rsidDel="00700256">
          <w:delText xml:space="preserve">Further research validating RECS survey responses with on-site investigation or documentation can help clarify this gap.  </w:delText>
        </w:r>
        <w:commentRangeEnd w:id="161"/>
        <w:r w:rsidR="00EC762D" w:rsidRPr="00BE49E1" w:rsidDel="00700256">
          <w:rPr>
            <w:rStyle w:val="CommentReference"/>
          </w:rPr>
          <w:commentReference w:id="161"/>
        </w:r>
        <w:commentRangeEnd w:id="162"/>
        <w:r w:rsidR="001B5253" w:rsidRPr="00BE49E1" w:rsidDel="00700256">
          <w:rPr>
            <w:rStyle w:val="CommentReference"/>
          </w:rPr>
          <w:commentReference w:id="162"/>
        </w:r>
        <w:commentRangeEnd w:id="163"/>
        <w:r w:rsidR="0059434E" w:rsidDel="00700256">
          <w:rPr>
            <w:rStyle w:val="CommentReference"/>
          </w:rPr>
          <w:commentReference w:id="163"/>
        </w:r>
      </w:del>
    </w:p>
    <w:p w14:paraId="4DE65AF0" w14:textId="7D8DBC5B" w:rsidR="00850ADA" w:rsidRPr="00BE49E1" w:rsidRDefault="002F3D14" w:rsidP="00850ADA">
      <w:pPr>
        <w:pStyle w:val="Heading1"/>
        <w:numPr>
          <w:ilvl w:val="0"/>
          <w:numId w:val="1"/>
        </w:numPr>
        <w:ind w:left="360"/>
      </w:pPr>
      <w:commentRangeStart w:id="165"/>
      <w:commentRangeEnd w:id="165"/>
      <w:r>
        <w:rPr>
          <w:rStyle w:val="CommentReference"/>
        </w:rPr>
        <w:commentReference w:id="165"/>
      </w:r>
      <w:r w:rsidR="00850ADA" w:rsidRPr="00BE49E1">
        <w:t>Conclusion</w:t>
      </w:r>
      <w:r w:rsidR="0094353F" w:rsidRPr="00BE49E1">
        <w:t>s</w:t>
      </w:r>
    </w:p>
    <w:p w14:paraId="45A3E8D8" w14:textId="40640B0A" w:rsidR="00A14E32" w:rsidRPr="00BE49E1" w:rsidRDefault="00685296" w:rsidP="00A14E32">
      <w:r>
        <w:t>T</w:t>
      </w:r>
      <w:r w:rsidR="0025514A" w:rsidRPr="00BE49E1">
        <w:t>emperature-related illness affects at least 2 million households in the United States annually. W</w:t>
      </w:r>
      <w:r w:rsidR="00F862C0" w:rsidRPr="00BE49E1">
        <w:t>e</w:t>
      </w:r>
      <w:r w:rsidR="0025514A" w:rsidRPr="00BE49E1">
        <w:t xml:space="preserve"> </w:t>
      </w:r>
      <w:r w:rsidR="002648C7" w:rsidRPr="00BE49E1">
        <w:t>identif</w:t>
      </w:r>
      <w:r w:rsidR="00F862C0" w:rsidRPr="00BE49E1">
        <w:t>ied</w:t>
      </w:r>
      <w:r w:rsidR="002648C7" w:rsidRPr="00BE49E1">
        <w:t xml:space="preserve"> households who </w:t>
      </w:r>
      <w:r w:rsidR="00E31585">
        <w:t>reported</w:t>
      </w:r>
      <w:r w:rsidR="00E31585" w:rsidRPr="00BE49E1">
        <w:t xml:space="preserve"> </w:t>
      </w:r>
      <w:r w:rsidR="002648C7" w:rsidRPr="00BE49E1">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BE49E1" w:rsidRDefault="0025514A" w:rsidP="0025514A">
      <w:pPr>
        <w:pStyle w:val="Heading1"/>
      </w:pPr>
      <w:r w:rsidRPr="00BE49E1">
        <w:lastRenderedPageBreak/>
        <w:t>Reference</w:t>
      </w:r>
    </w:p>
    <w:p w14:paraId="5A6427F1" w14:textId="77777777" w:rsidR="008E6DDD" w:rsidRPr="008E6DDD" w:rsidRDefault="00343055" w:rsidP="00E4517D">
      <w:pPr>
        <w:pStyle w:val="Bibliography"/>
        <w:numPr>
          <w:ilvl w:val="0"/>
          <w:numId w:val="0"/>
        </w:numPr>
        <w:pPrChange w:id="166" w:author="Arfa Aijazi" w:date="2024-05-03T23:45:00Z">
          <w:pPr>
            <w:pStyle w:val="Bibliography"/>
          </w:pPr>
        </w:pPrChange>
      </w:pPr>
      <w:r w:rsidRPr="00BE49E1">
        <w:rPr>
          <w:sz w:val="20"/>
          <w:szCs w:val="20"/>
        </w:rPr>
        <w:fldChar w:fldCharType="begin"/>
      </w:r>
      <w:r w:rsidR="00216B35">
        <w:rPr>
          <w:sz w:val="20"/>
          <w:szCs w:val="20"/>
        </w:rPr>
        <w:instrText xml:space="preserve"> ADDIN ZOTERO_BIBL {"uncited":[],"omitted":[],"custom":[]} CSL_BIBLIOGRAPHY </w:instrText>
      </w:r>
      <w:r w:rsidRPr="00BE49E1">
        <w:rPr>
          <w:sz w:val="20"/>
          <w:szCs w:val="20"/>
        </w:rPr>
        <w:fldChar w:fldCharType="separate"/>
      </w:r>
      <w:r w:rsidR="008E6DDD" w:rsidRPr="008E6DDD">
        <w:t xml:space="preserve">Applegate, William B., John W. Runyan, Linda Brasfield, Mary Lynn Williams, Charles Konigsberg, and Cheryl Fouche. 1981. “Analysis of the 1980 Heat Wave in Memphis*.” </w:t>
      </w:r>
      <w:r w:rsidR="008E6DDD" w:rsidRPr="008E6DDD">
        <w:rPr>
          <w:i/>
          <w:iCs/>
        </w:rPr>
        <w:t>Journal of the American Geriatrics Society</w:t>
      </w:r>
      <w:r w:rsidR="008E6DDD" w:rsidRPr="008E6DDD">
        <w:t xml:space="preserve"> 29 (8): 337–42. https://doi.org/10.1111/j.1532-5415.1981.tb01238.x.</w:t>
      </w:r>
    </w:p>
    <w:p w14:paraId="4F5D3C64" w14:textId="77777777" w:rsidR="008E6DDD" w:rsidRPr="008E6DDD" w:rsidRDefault="008E6DDD" w:rsidP="00E4517D">
      <w:pPr>
        <w:pStyle w:val="Bibliography"/>
        <w:numPr>
          <w:ilvl w:val="0"/>
          <w:numId w:val="0"/>
        </w:numPr>
        <w:pPrChange w:id="167" w:author="Arfa Aijazi" w:date="2024-05-03T23:45:00Z">
          <w:pPr>
            <w:pStyle w:val="Bibliography"/>
          </w:pPr>
        </w:pPrChange>
      </w:pPr>
      <w:r w:rsidRPr="008E6DDD">
        <w:t xml:space="preserve">Ballester, F, D Corella, S Pérez-Hoyos, M Sáez, and A Hervás. 1997. “Mortality as a Function of Temperature. A Study in Valencia, Spain, 1991-1993.” </w:t>
      </w:r>
      <w:r w:rsidRPr="008E6DDD">
        <w:rPr>
          <w:i/>
          <w:iCs/>
        </w:rPr>
        <w:t>International Journal of Epidemiology</w:t>
      </w:r>
      <w:r w:rsidRPr="008E6DDD">
        <w:t xml:space="preserve"> 26 (3): 551–61. https://doi.org/10.1093/ije/26.3.551.</w:t>
      </w:r>
    </w:p>
    <w:p w14:paraId="46E29B20" w14:textId="77777777" w:rsidR="008E6DDD" w:rsidRPr="008E6DDD" w:rsidRDefault="008E6DDD" w:rsidP="00E4517D">
      <w:pPr>
        <w:pStyle w:val="Bibliography"/>
        <w:numPr>
          <w:ilvl w:val="0"/>
          <w:numId w:val="0"/>
        </w:numPr>
        <w:pPrChange w:id="168" w:author="Arfa Aijazi" w:date="2024-05-03T23:45:00Z">
          <w:pPr>
            <w:pStyle w:val="Bibliography"/>
          </w:pPr>
        </w:pPrChange>
      </w:pPr>
      <w:r w:rsidRPr="008E6DDD">
        <w:t xml:space="preserve">Baniassadi, Amir, Jannik Heusinger, and David J. Sailor. 2018. “Energy Efficiency vs Resiliency to Extreme Heat and Power Outages: The Role of Evolving Building Energy Codes.” </w:t>
      </w:r>
      <w:r w:rsidRPr="008E6DDD">
        <w:rPr>
          <w:i/>
          <w:iCs/>
        </w:rPr>
        <w:t>Building and Environment</w:t>
      </w:r>
      <w:r w:rsidRPr="008E6DDD">
        <w:t xml:space="preserve"> 139 (July): 86–94. https://doi.org/10.1016/j.buildenv.2018.05.024.</w:t>
      </w:r>
    </w:p>
    <w:p w14:paraId="7E65E972" w14:textId="77777777" w:rsidR="008E6DDD" w:rsidRPr="008E6DDD" w:rsidRDefault="008E6DDD" w:rsidP="00E4517D">
      <w:pPr>
        <w:pStyle w:val="Bibliography"/>
        <w:numPr>
          <w:ilvl w:val="0"/>
          <w:numId w:val="0"/>
        </w:numPr>
        <w:pPrChange w:id="169" w:author="Arfa Aijazi" w:date="2024-05-03T23:45:00Z">
          <w:pPr>
            <w:pStyle w:val="Bibliography"/>
          </w:pPr>
        </w:pPrChange>
      </w:pPr>
      <w:r w:rsidRPr="008E6DDD">
        <w:t xml:space="preserve">Baniassadi, Amir, David J. Sailor, Cassandra R. O’Lenick, Olga V. Wilhelmi, Peter J. Crank, Mikhail V. Chester, and Agami T. Reddy. 2019. “Effectiveness of Mechanical Air Conditioning as a Protective Factor Against Indoor Exposure to Heat Among the Elderly.” </w:t>
      </w:r>
      <w:r w:rsidRPr="008E6DDD">
        <w:rPr>
          <w:i/>
          <w:iCs/>
        </w:rPr>
        <w:t>ASME Journal of Engineering for Sustainable Buildings and Cities</w:t>
      </w:r>
      <w:r w:rsidRPr="008E6DDD">
        <w:t xml:space="preserve"> 1 (1). https://doi.org/10.1115/1.4045678.</w:t>
      </w:r>
    </w:p>
    <w:p w14:paraId="26B9BDEA" w14:textId="77777777" w:rsidR="008E6DDD" w:rsidRPr="008E6DDD" w:rsidRDefault="008E6DDD" w:rsidP="00E4517D">
      <w:pPr>
        <w:pStyle w:val="Bibliography"/>
        <w:numPr>
          <w:ilvl w:val="0"/>
          <w:numId w:val="0"/>
        </w:numPr>
        <w:pPrChange w:id="170" w:author="Arfa Aijazi" w:date="2024-05-03T23:45:00Z">
          <w:pPr>
            <w:pStyle w:val="Bibliography"/>
          </w:pPr>
        </w:pPrChange>
      </w:pPr>
      <w:r w:rsidRPr="008E6DDD">
        <w:t xml:space="preserve">Beizaee, A., K. J. Lomas, and S. K. Firth. 2013. “National Survey of Summertime Temperatures and Overheating Risk in English Homes.” </w:t>
      </w:r>
      <w:r w:rsidRPr="008E6DDD">
        <w:rPr>
          <w:i/>
          <w:iCs/>
        </w:rPr>
        <w:t>Building and Environment</w:t>
      </w:r>
      <w:r w:rsidRPr="008E6DDD">
        <w:t xml:space="preserve"> 65 (July): 1–17. https://doi.org/10.1016/j.buildenv.2013.03.011.</w:t>
      </w:r>
    </w:p>
    <w:p w14:paraId="3EB78B75" w14:textId="77777777" w:rsidR="008E6DDD" w:rsidRPr="008E6DDD" w:rsidRDefault="008E6DDD" w:rsidP="00E4517D">
      <w:pPr>
        <w:pStyle w:val="Bibliography"/>
        <w:numPr>
          <w:ilvl w:val="0"/>
          <w:numId w:val="0"/>
        </w:numPr>
        <w:pPrChange w:id="171" w:author="Arfa Aijazi" w:date="2024-05-03T23:45:00Z">
          <w:pPr>
            <w:pStyle w:val="Bibliography"/>
          </w:pPr>
        </w:pPrChange>
      </w:pPr>
      <w:r w:rsidRPr="008E6DDD">
        <w:t xml:space="preserve">Berko, Jeffrey, Deborah D. Ingram, Shubhayu Saha, and Jennifer D. Parker. 2014. “Deaths Attributed to Heat, Cold, and Other Weather Events in the United States, 2006-2010.” </w:t>
      </w:r>
      <w:r w:rsidRPr="008E6DDD">
        <w:rPr>
          <w:i/>
          <w:iCs/>
        </w:rPr>
        <w:t>National Health Statistics Reports</w:t>
      </w:r>
      <w:r w:rsidRPr="008E6DDD">
        <w:t>, no. 76 (July): 1–15.</w:t>
      </w:r>
    </w:p>
    <w:p w14:paraId="226DCBFE" w14:textId="77777777" w:rsidR="008E6DDD" w:rsidRPr="008E6DDD" w:rsidRDefault="008E6DDD" w:rsidP="00E4517D">
      <w:pPr>
        <w:pStyle w:val="Bibliography"/>
        <w:numPr>
          <w:ilvl w:val="0"/>
          <w:numId w:val="0"/>
        </w:numPr>
        <w:pPrChange w:id="172" w:author="Arfa Aijazi" w:date="2024-05-03T23:45:00Z">
          <w:pPr>
            <w:pStyle w:val="Bibliography"/>
          </w:pPr>
        </w:pPrChange>
      </w:pPr>
      <w:r w:rsidRPr="008E6DDD">
        <w:t>Booten, Chuck, Joseph Robertson, Dane Christensen, Mike Heaney, David Brown, Paul Norton, and Chris Smith. 2017. “Residential Indoor Temperature Study.” NREL/TP--5500-68019, 1351449. https://doi.org/10.2172/1351449.</w:t>
      </w:r>
    </w:p>
    <w:p w14:paraId="6937837F" w14:textId="77777777" w:rsidR="008E6DDD" w:rsidRPr="008E6DDD" w:rsidRDefault="008E6DDD" w:rsidP="00E4517D">
      <w:pPr>
        <w:pStyle w:val="Bibliography"/>
        <w:numPr>
          <w:ilvl w:val="0"/>
          <w:numId w:val="0"/>
        </w:numPr>
        <w:pPrChange w:id="173" w:author="Arfa Aijazi" w:date="2024-05-03T23:45:00Z">
          <w:pPr>
            <w:pStyle w:val="Bibliography"/>
          </w:pPr>
        </w:pPrChange>
      </w:pPr>
      <w:r w:rsidRPr="008E6DDD">
        <w:t xml:space="preserve">Burkart, Katrin G., Michael Brauer, Aleksandr Y. Aravkin, William W. Godwin, Simon I. Hay, Jiawei He, Vincent C. Iannucci, et al. 2021. “Estimating the Cause-Specific Relative Risks of Non-Optimal Temperature on Daily Mortality: A Two-Part Modelling Approach Applied to the Global Burden of Disease Study.” </w:t>
      </w:r>
      <w:r w:rsidRPr="008E6DDD">
        <w:rPr>
          <w:i/>
          <w:iCs/>
        </w:rPr>
        <w:t>The Lancet</w:t>
      </w:r>
      <w:r w:rsidRPr="008E6DDD">
        <w:t xml:space="preserve"> 398 (10301): 685–97. https://doi.org/10.1016/S0140-6736(21)01700-1.</w:t>
      </w:r>
    </w:p>
    <w:p w14:paraId="11BC9022" w14:textId="77777777" w:rsidR="008E6DDD" w:rsidRPr="008E6DDD" w:rsidRDefault="008E6DDD" w:rsidP="00E4517D">
      <w:pPr>
        <w:pStyle w:val="Bibliography"/>
        <w:numPr>
          <w:ilvl w:val="0"/>
          <w:numId w:val="0"/>
        </w:numPr>
        <w:pPrChange w:id="174" w:author="Arfa Aijazi" w:date="2024-05-03T23:45:00Z">
          <w:pPr>
            <w:pStyle w:val="Bibliography"/>
          </w:pPr>
        </w:pPrChange>
      </w:pPr>
      <w:r w:rsidRPr="008E6DDD">
        <w:t xml:space="preserve">Centers for Disease Control and Prevention (CDC). 1995. “Heat-Related Mortality--Chicago, July 1995.” </w:t>
      </w:r>
      <w:r w:rsidRPr="008E6DDD">
        <w:rPr>
          <w:i/>
          <w:iCs/>
        </w:rPr>
        <w:t>MMWR. Morbidity and Mortality Weekly Report</w:t>
      </w:r>
      <w:r w:rsidRPr="008E6DDD">
        <w:t xml:space="preserve"> 44 (31): 577–79.</w:t>
      </w:r>
    </w:p>
    <w:p w14:paraId="09F21889" w14:textId="77777777" w:rsidR="008E6DDD" w:rsidRPr="008E6DDD" w:rsidRDefault="008E6DDD" w:rsidP="00E4517D">
      <w:pPr>
        <w:pStyle w:val="Bibliography"/>
        <w:numPr>
          <w:ilvl w:val="0"/>
          <w:numId w:val="0"/>
        </w:numPr>
        <w:pPrChange w:id="175" w:author="Arfa Aijazi" w:date="2024-05-03T23:45:00Z">
          <w:pPr>
            <w:pStyle w:val="Bibliography"/>
          </w:pPr>
        </w:pPrChange>
      </w:pPr>
      <w:r w:rsidRPr="008E6DDD">
        <w:t xml:space="preserve">Conti, Susanna, Paola Meli, Giada Minelli, Renata Solimini, Virgilia Toccaceli, Monica Vichi, Carmen Beltrano, and Luigi Perini. 2005. “Epidemiologic Study of Mortality during the Summer 2003 Heat Wave in Italy.” </w:t>
      </w:r>
      <w:r w:rsidRPr="008E6DDD">
        <w:rPr>
          <w:i/>
          <w:iCs/>
        </w:rPr>
        <w:t>Environmental Research</w:t>
      </w:r>
      <w:r w:rsidRPr="008E6DDD">
        <w:t xml:space="preserve"> 98 (3): 390–99. https://doi.org/10.1016/j.envres.2004.10.009.</w:t>
      </w:r>
    </w:p>
    <w:p w14:paraId="27A3EB61" w14:textId="77777777" w:rsidR="008E6DDD" w:rsidRPr="008E6DDD" w:rsidRDefault="008E6DDD" w:rsidP="00E4517D">
      <w:pPr>
        <w:pStyle w:val="Bibliography"/>
        <w:numPr>
          <w:ilvl w:val="0"/>
          <w:numId w:val="0"/>
        </w:numPr>
        <w:pPrChange w:id="176" w:author="Arfa Aijazi" w:date="2024-05-03T23:45:00Z">
          <w:pPr>
            <w:pStyle w:val="Bibliography"/>
          </w:pPr>
        </w:pPrChange>
      </w:pPr>
      <w:r w:rsidRPr="008E6DDD">
        <w:t xml:space="preserve">Curriero, Frank C., Karlyn S. Heiner, Jonathan M. Samet, Scott L. Zeger, Lisa Strug, and Jonathan A. Patz. 2002. “Temperature and Mortality in 11 Cities of the Eastern United States.” </w:t>
      </w:r>
      <w:r w:rsidRPr="008E6DDD">
        <w:rPr>
          <w:i/>
          <w:iCs/>
        </w:rPr>
        <w:t>American Journal of Epidemiology</w:t>
      </w:r>
      <w:r w:rsidRPr="008E6DDD">
        <w:t xml:space="preserve"> 155 (1): 80–87. https://doi.org/10.1093/aje/155.1.80.</w:t>
      </w:r>
    </w:p>
    <w:p w14:paraId="5689B723" w14:textId="77777777" w:rsidR="008E6DDD" w:rsidRPr="008E6DDD" w:rsidRDefault="008E6DDD" w:rsidP="00E4517D">
      <w:pPr>
        <w:pStyle w:val="Bibliography"/>
        <w:numPr>
          <w:ilvl w:val="0"/>
          <w:numId w:val="0"/>
        </w:numPr>
        <w:pPrChange w:id="177" w:author="Arfa Aijazi" w:date="2024-05-03T23:45:00Z">
          <w:pPr>
            <w:pStyle w:val="Bibliography"/>
          </w:pPr>
        </w:pPrChange>
      </w:pPr>
      <w:r w:rsidRPr="008E6DDD">
        <w:lastRenderedPageBreak/>
        <w:t xml:space="preserve">Davis, Jesse, and Mark Goadrich. 2006. “The Relationship between Precision-Recall and ROC Curves.” In </w:t>
      </w:r>
      <w:r w:rsidRPr="008E6DDD">
        <w:rPr>
          <w:i/>
          <w:iCs/>
        </w:rPr>
        <w:t>Proceedings of the 23rd International Conference on Machine Learning  - ICML ’06</w:t>
      </w:r>
      <w:r w:rsidRPr="008E6DDD">
        <w:t>, 233–40. Pittsburgh, Pennsylvania: ACM Press. https://doi.org/10.1145/1143844.1143874.</w:t>
      </w:r>
    </w:p>
    <w:p w14:paraId="7C439DD1" w14:textId="77777777" w:rsidR="008E6DDD" w:rsidRPr="008E6DDD" w:rsidRDefault="008E6DDD" w:rsidP="00E4517D">
      <w:pPr>
        <w:pStyle w:val="Bibliography"/>
        <w:numPr>
          <w:ilvl w:val="0"/>
          <w:numId w:val="0"/>
        </w:numPr>
        <w:pPrChange w:id="178" w:author="Arfa Aijazi" w:date="2024-05-03T23:45:00Z">
          <w:pPr>
            <w:pStyle w:val="Bibliography"/>
          </w:pPr>
        </w:pPrChange>
      </w:pPr>
      <w:r w:rsidRPr="008E6DDD">
        <w:t xml:space="preserve">Davis, Lucas. 2022. “How Many U.S. Households Don’t Have Air Conditioning?” </w:t>
      </w:r>
      <w:r w:rsidRPr="008E6DDD">
        <w:rPr>
          <w:i/>
          <w:iCs/>
        </w:rPr>
        <w:t>Energy Institute Blog</w:t>
      </w:r>
      <w:r w:rsidRPr="008E6DDD">
        <w:t xml:space="preserve"> (blog). August 15, 2022. https://energyathaas.wordpress.com/2022/08/15/how-many-u-s-households-dont-have-air-conditioning/.</w:t>
      </w:r>
    </w:p>
    <w:p w14:paraId="490A4E8A" w14:textId="77777777" w:rsidR="008E6DDD" w:rsidRPr="008E6DDD" w:rsidRDefault="008E6DDD" w:rsidP="00E4517D">
      <w:pPr>
        <w:pStyle w:val="Bibliography"/>
        <w:numPr>
          <w:ilvl w:val="0"/>
          <w:numId w:val="0"/>
        </w:numPr>
        <w:pPrChange w:id="179" w:author="Arfa Aijazi" w:date="2024-05-03T23:45:00Z">
          <w:pPr>
            <w:pStyle w:val="Bibliography"/>
          </w:pPr>
        </w:pPrChange>
      </w:pPr>
      <w:r w:rsidRPr="008E6DDD">
        <w:t>Drehobl, Ariel, Lauren Ross, and Roxana Ayala. 2020. “How High Are Household Energy Burdens?: An Assessment of National and Metropolitan Energy Burden across the United States.” American Council for Energy-Efficient Economy (ACEEE).</w:t>
      </w:r>
    </w:p>
    <w:p w14:paraId="2B73E877" w14:textId="77777777" w:rsidR="008E6DDD" w:rsidRPr="008E6DDD" w:rsidRDefault="008E6DDD" w:rsidP="00E4517D">
      <w:pPr>
        <w:pStyle w:val="Bibliography"/>
        <w:numPr>
          <w:ilvl w:val="0"/>
          <w:numId w:val="0"/>
        </w:numPr>
        <w:pPrChange w:id="180" w:author="Arfa Aijazi" w:date="2024-05-03T23:45:00Z">
          <w:pPr>
            <w:pStyle w:val="Bibliography"/>
          </w:pPr>
        </w:pPrChange>
      </w:pPr>
      <w:r w:rsidRPr="008E6DDD">
        <w:t>Ecobee. 2021. “Donate Your Data Smart Wi-Fi Thermostats by Ecobee.” 2021. https://www.ecobee.com/donate-your-data/.</w:t>
      </w:r>
    </w:p>
    <w:p w14:paraId="18A9D907" w14:textId="77777777" w:rsidR="008E6DDD" w:rsidRPr="008E6DDD" w:rsidRDefault="008E6DDD" w:rsidP="00E4517D">
      <w:pPr>
        <w:pStyle w:val="Bibliography"/>
        <w:numPr>
          <w:ilvl w:val="0"/>
          <w:numId w:val="0"/>
        </w:numPr>
        <w:pPrChange w:id="181" w:author="Arfa Aijazi" w:date="2024-05-03T23:45:00Z">
          <w:pPr>
            <w:pStyle w:val="Bibliography"/>
          </w:pPr>
        </w:pPrChange>
      </w:pPr>
      <w:r w:rsidRPr="008E6DDD">
        <w:t>EIA. 2016. “Residential Energy Consumption Survey: A Nationwide Study of Energy Use in American Homes.” Washington, DC: U.S. Department of Energy. https://www.eia.gov/survey/form/eia_457/2015_EIA-475A_paper.pdf.</w:t>
      </w:r>
    </w:p>
    <w:p w14:paraId="46F79312" w14:textId="77777777" w:rsidR="008E6DDD" w:rsidRPr="008E6DDD" w:rsidRDefault="008E6DDD" w:rsidP="00E4517D">
      <w:pPr>
        <w:pStyle w:val="Bibliography"/>
        <w:numPr>
          <w:ilvl w:val="0"/>
          <w:numId w:val="0"/>
        </w:numPr>
        <w:pPrChange w:id="182" w:author="Arfa Aijazi" w:date="2024-05-03T23:45:00Z">
          <w:pPr>
            <w:pStyle w:val="Bibliography"/>
          </w:pPr>
        </w:pPrChange>
      </w:pPr>
      <w:r w:rsidRPr="008E6DDD">
        <w:t>———. 2018. “Residential Energy Consumption Survey (RECS): 2015 Household Characteristics Technical Documentation Summary.” Washington, DC: U.S. Department of Energy.</w:t>
      </w:r>
    </w:p>
    <w:p w14:paraId="22D1F5DA" w14:textId="77777777" w:rsidR="008E6DDD" w:rsidRPr="008E6DDD" w:rsidRDefault="008E6DDD" w:rsidP="00E4517D">
      <w:pPr>
        <w:pStyle w:val="Bibliography"/>
        <w:numPr>
          <w:ilvl w:val="0"/>
          <w:numId w:val="0"/>
        </w:numPr>
        <w:pPrChange w:id="183" w:author="Arfa Aijazi" w:date="2024-05-03T23:45:00Z">
          <w:pPr>
            <w:pStyle w:val="Bibliography"/>
          </w:pPr>
        </w:pPrChange>
      </w:pPr>
      <w:r w:rsidRPr="008E6DDD">
        <w:t>———. 2019. “Residential Energy Consumption Survey (RECS): Using the 2015 Microdata File to Compute Estimates and Standard Errors (RSEs).” Washington, D.C.: U.S. Energy Information Administration. https://www.eia.gov/consumption/residential/data/2015/pdf/microdata_v3.pdf.</w:t>
      </w:r>
    </w:p>
    <w:p w14:paraId="6BD17DA4" w14:textId="77777777" w:rsidR="008E6DDD" w:rsidRPr="008E6DDD" w:rsidRDefault="008E6DDD" w:rsidP="00E4517D">
      <w:pPr>
        <w:pStyle w:val="Bibliography"/>
        <w:numPr>
          <w:ilvl w:val="0"/>
          <w:numId w:val="0"/>
        </w:numPr>
        <w:pPrChange w:id="184" w:author="Arfa Aijazi" w:date="2024-05-03T23:45:00Z">
          <w:pPr>
            <w:pStyle w:val="Bibliography"/>
          </w:pPr>
        </w:pPrChange>
      </w:pPr>
      <w:r w:rsidRPr="008E6DDD">
        <w:t>———. 2020. “Residential Energy Consumption Survey (RECS)                                              Form EIA-457A                                                   2020 Household Questionnaire.” Washington, D.C.: U.S. Department of Energy. https://www.eia.gov/survey/form/eia_457/2020_RECS-457A.pdf.</w:t>
      </w:r>
    </w:p>
    <w:p w14:paraId="5ECDE76D" w14:textId="77777777" w:rsidR="008E6DDD" w:rsidRPr="008E6DDD" w:rsidRDefault="008E6DDD" w:rsidP="00E4517D">
      <w:pPr>
        <w:pStyle w:val="Bibliography"/>
        <w:numPr>
          <w:ilvl w:val="0"/>
          <w:numId w:val="0"/>
        </w:numPr>
        <w:pPrChange w:id="185" w:author="Arfa Aijazi" w:date="2024-05-03T23:45:00Z">
          <w:pPr>
            <w:pStyle w:val="Bibliography"/>
          </w:pPr>
        </w:pPrChange>
      </w:pPr>
      <w:r w:rsidRPr="008E6DDD">
        <w:t>———. 2022. “2020 RECS Survey Data.” May 2022. https://www.eia.gov/consumption/residential/data/2020/.</w:t>
      </w:r>
    </w:p>
    <w:p w14:paraId="1C341B30" w14:textId="77777777" w:rsidR="008E6DDD" w:rsidRPr="008E6DDD" w:rsidRDefault="008E6DDD" w:rsidP="00E4517D">
      <w:pPr>
        <w:pStyle w:val="Bibliography"/>
        <w:numPr>
          <w:ilvl w:val="0"/>
          <w:numId w:val="0"/>
        </w:numPr>
        <w:pPrChange w:id="186" w:author="Arfa Aijazi" w:date="2024-05-03T23:45:00Z">
          <w:pPr>
            <w:pStyle w:val="Bibliography"/>
          </w:pPr>
        </w:pPrChange>
      </w:pPr>
      <w:r w:rsidRPr="008E6DDD">
        <w:t>———. 2023. “2020 Residential Energy Consumption Survey: Using the Microdata File to Compute Estimates and Relative Standard Errors (RSEs).” Washington, D.C.: U.S. Energy Information Administration. https://www.eia.gov/consumption/residential/data/2020/pdf/microdata-guide.pdf.</w:t>
      </w:r>
    </w:p>
    <w:p w14:paraId="1603CB12" w14:textId="77777777" w:rsidR="008E6DDD" w:rsidRPr="008E6DDD" w:rsidRDefault="008E6DDD" w:rsidP="00E4517D">
      <w:pPr>
        <w:pStyle w:val="Bibliography"/>
        <w:numPr>
          <w:ilvl w:val="0"/>
          <w:numId w:val="0"/>
        </w:numPr>
        <w:pPrChange w:id="187" w:author="Arfa Aijazi" w:date="2024-05-03T23:45:00Z">
          <w:pPr>
            <w:pStyle w:val="Bibliography"/>
          </w:pPr>
        </w:pPrChange>
      </w:pPr>
      <w:r w:rsidRPr="008E6DDD">
        <w:t xml:space="preserve">Fawcett, Tom. 2006. “An Introduction to ROC Analysis.” </w:t>
      </w:r>
      <w:r w:rsidRPr="008E6DDD">
        <w:rPr>
          <w:i/>
          <w:iCs/>
        </w:rPr>
        <w:t>Pattern Recognition Letters</w:t>
      </w:r>
      <w:r w:rsidRPr="008E6DDD">
        <w:t xml:space="preserve"> 27 (8): 861–74. https://doi.org/10.1016/j.patrec.2005.10.010.</w:t>
      </w:r>
    </w:p>
    <w:p w14:paraId="2A9221B8" w14:textId="77777777" w:rsidR="008E6DDD" w:rsidRPr="008E6DDD" w:rsidRDefault="008E6DDD" w:rsidP="00E4517D">
      <w:pPr>
        <w:pStyle w:val="Bibliography"/>
        <w:numPr>
          <w:ilvl w:val="0"/>
          <w:numId w:val="0"/>
        </w:numPr>
        <w:pPrChange w:id="188" w:author="Arfa Aijazi" w:date="2024-05-03T23:45:00Z">
          <w:pPr>
            <w:pStyle w:val="Bibliography"/>
          </w:pPr>
        </w:pPrChange>
      </w:pPr>
      <w:r w:rsidRPr="008E6DDD">
        <w:t xml:space="preserve">Ferguson, Christopher J. 2009. “An Effect Size Primer: A Guide for Clinicians and Researchers.” </w:t>
      </w:r>
      <w:r w:rsidRPr="008E6DDD">
        <w:rPr>
          <w:i/>
          <w:iCs/>
        </w:rPr>
        <w:t>Professional Psychology: Research and Practice</w:t>
      </w:r>
      <w:r w:rsidRPr="008E6DDD">
        <w:t xml:space="preserve"> 40 (5): 532–38. https://doi.org/10.1037/a0015808.</w:t>
      </w:r>
    </w:p>
    <w:p w14:paraId="432461D1" w14:textId="77777777" w:rsidR="008E6DDD" w:rsidRPr="008E6DDD" w:rsidRDefault="008E6DDD" w:rsidP="00E4517D">
      <w:pPr>
        <w:pStyle w:val="Bibliography"/>
        <w:numPr>
          <w:ilvl w:val="0"/>
          <w:numId w:val="0"/>
        </w:numPr>
        <w:pPrChange w:id="189" w:author="Arfa Aijazi" w:date="2024-05-03T23:45:00Z">
          <w:pPr>
            <w:pStyle w:val="Bibliography"/>
          </w:pPr>
        </w:pPrChange>
      </w:pPr>
      <w:r w:rsidRPr="008E6DDD">
        <w:t xml:space="preserve">Fernandez, Alberto, Salvador Garcia, Francisco Herrera, and Nitesh V. Chawla. 2018. “SMOTE for Learning from Imbalanced Data: Progress and Challenges, Marking the 15-Year Anniversary.” </w:t>
      </w:r>
      <w:r w:rsidRPr="008E6DDD">
        <w:rPr>
          <w:i/>
          <w:iCs/>
        </w:rPr>
        <w:t>Journal of Artificial Intelligence Research</w:t>
      </w:r>
      <w:r w:rsidRPr="008E6DDD">
        <w:t xml:space="preserve"> 61 (April): 863–905. https://doi.org/10.1613/jair.1.11192.</w:t>
      </w:r>
    </w:p>
    <w:p w14:paraId="65C95DD3" w14:textId="77777777" w:rsidR="008E6DDD" w:rsidRPr="008E6DDD" w:rsidRDefault="008E6DDD" w:rsidP="00E4517D">
      <w:pPr>
        <w:pStyle w:val="Bibliography"/>
        <w:numPr>
          <w:ilvl w:val="0"/>
          <w:numId w:val="0"/>
        </w:numPr>
        <w:pPrChange w:id="190" w:author="Arfa Aijazi" w:date="2024-05-03T23:45:00Z">
          <w:pPr>
            <w:pStyle w:val="Bibliography"/>
          </w:pPr>
        </w:pPrChange>
      </w:pPr>
      <w:r w:rsidRPr="008E6DDD">
        <w:t>Fouillet, A., G. Rey, F. Laurent, G. Pavillon, S. Bellec, C. Guihenneuc-jouyaux, J. Clavel, E. Jougla, and Denis Hémon. 2006. “Excess Mortality Related to the August 2003 Heat Wave in France,” October, 16–24. https://doi.org/10.1007/s00420-006-0089-4.</w:t>
      </w:r>
    </w:p>
    <w:p w14:paraId="79214BC1" w14:textId="77777777" w:rsidR="008E6DDD" w:rsidRPr="008E6DDD" w:rsidRDefault="008E6DDD" w:rsidP="00E4517D">
      <w:pPr>
        <w:pStyle w:val="Bibliography"/>
        <w:numPr>
          <w:ilvl w:val="0"/>
          <w:numId w:val="0"/>
        </w:numPr>
        <w:pPrChange w:id="191" w:author="Arfa Aijazi" w:date="2024-05-03T23:45:00Z">
          <w:pPr>
            <w:pStyle w:val="Bibliography"/>
          </w:pPr>
        </w:pPrChange>
      </w:pPr>
      <w:r w:rsidRPr="008E6DDD">
        <w:lastRenderedPageBreak/>
        <w:t xml:space="preserve">Graff, Michelle, and Sanya Carley. 2020. “COVID-19 Assistance Needs to Target Energy Insecurity.” </w:t>
      </w:r>
      <w:r w:rsidRPr="008E6DDD">
        <w:rPr>
          <w:i/>
          <w:iCs/>
        </w:rPr>
        <w:t>Nature Energy</w:t>
      </w:r>
      <w:r w:rsidRPr="008E6DDD">
        <w:t xml:space="preserve"> 5 (5): 352–54. https://doi.org/10.1038/s41560-020-0620-y.</w:t>
      </w:r>
    </w:p>
    <w:p w14:paraId="0D641EBB" w14:textId="77777777" w:rsidR="008E6DDD" w:rsidRPr="008E6DDD" w:rsidRDefault="008E6DDD" w:rsidP="00E4517D">
      <w:pPr>
        <w:pStyle w:val="Bibliography"/>
        <w:numPr>
          <w:ilvl w:val="0"/>
          <w:numId w:val="0"/>
        </w:numPr>
        <w:pPrChange w:id="192" w:author="Arfa Aijazi" w:date="2024-05-03T23:45:00Z">
          <w:pPr>
            <w:pStyle w:val="Bibliography"/>
          </w:pPr>
        </w:pPrChange>
      </w:pPr>
      <w:r w:rsidRPr="008E6DDD">
        <w:t>Greenwell, Brandon, Bradley Boehmke, Jay Cunningham, and G. B. M. Developers  (https://github.com/gbm-developers). 2022. “Gbm: Generalized Boosted Regression Models.” https://cran.r-project.org/web/packages/gbm/index.html.</w:t>
      </w:r>
    </w:p>
    <w:p w14:paraId="54FBA9E6" w14:textId="77777777" w:rsidR="008E6DDD" w:rsidRPr="008E6DDD" w:rsidRDefault="008E6DDD" w:rsidP="00E4517D">
      <w:pPr>
        <w:pStyle w:val="Bibliography"/>
        <w:numPr>
          <w:ilvl w:val="0"/>
          <w:numId w:val="0"/>
        </w:numPr>
        <w:pPrChange w:id="193" w:author="Arfa Aijazi" w:date="2024-05-03T23:45:00Z">
          <w:pPr>
            <w:pStyle w:val="Bibliography"/>
          </w:pPr>
        </w:pPrChange>
      </w:pPr>
      <w:r w:rsidRPr="008E6DDD">
        <w:t xml:space="preserve">Harker Steele, Amanda J., and John C. Bergstrom. 2021. “‘Brr! It’s Cold in Here’ Measures of Household Energy Insecurity for the United States.” </w:t>
      </w:r>
      <w:r w:rsidRPr="008E6DDD">
        <w:rPr>
          <w:i/>
          <w:iCs/>
        </w:rPr>
        <w:t>Energy Research &amp; Social Science</w:t>
      </w:r>
      <w:r w:rsidRPr="008E6DDD">
        <w:t xml:space="preserve"> 72 (February): 101863. https://doi.org/10.1016/j.erss.2020.101863.</w:t>
      </w:r>
    </w:p>
    <w:p w14:paraId="55B1BEB6" w14:textId="77777777" w:rsidR="008E6DDD" w:rsidRPr="008E6DDD" w:rsidRDefault="008E6DDD" w:rsidP="00E4517D">
      <w:pPr>
        <w:pStyle w:val="Bibliography"/>
        <w:numPr>
          <w:ilvl w:val="0"/>
          <w:numId w:val="0"/>
        </w:numPr>
        <w:pPrChange w:id="194" w:author="Arfa Aijazi" w:date="2024-05-03T23:45:00Z">
          <w:pPr>
            <w:pStyle w:val="Bibliography"/>
          </w:pPr>
        </w:pPrChange>
      </w:pPr>
      <w:r w:rsidRPr="008E6DDD">
        <w:t xml:space="preserve">Harrison, Conor, and Jeff Popke. 2011. “‘Because You Got to Have Heat’: The Networked Assemblage of Energy Poverty in Eastern North Carolina.” </w:t>
      </w:r>
      <w:r w:rsidRPr="008E6DDD">
        <w:rPr>
          <w:i/>
          <w:iCs/>
        </w:rPr>
        <w:t>Annals of the Association of American Geographers</w:t>
      </w:r>
      <w:r w:rsidRPr="008E6DDD">
        <w:t xml:space="preserve"> 101 (4): 949–61. https://www.jstor.org/stable/27980241.</w:t>
      </w:r>
    </w:p>
    <w:p w14:paraId="1EEE2403" w14:textId="77777777" w:rsidR="008E6DDD" w:rsidRPr="008E6DDD" w:rsidRDefault="008E6DDD" w:rsidP="00E4517D">
      <w:pPr>
        <w:pStyle w:val="Bibliography"/>
        <w:numPr>
          <w:ilvl w:val="0"/>
          <w:numId w:val="0"/>
        </w:numPr>
        <w:pPrChange w:id="195" w:author="Arfa Aijazi" w:date="2024-05-03T23:45:00Z">
          <w:pPr>
            <w:pStyle w:val="Bibliography"/>
          </w:pPr>
        </w:pPrChange>
      </w:pPr>
      <w:r w:rsidRPr="008E6DDD">
        <w:t xml:space="preserve">Hart, John Fraser, Michelle J. Rhodes, John T. Morgan, and John T. Morgan. 2002. </w:t>
      </w:r>
      <w:r w:rsidRPr="008E6DDD">
        <w:rPr>
          <w:i/>
          <w:iCs/>
        </w:rPr>
        <w:t>The Unknown World of the Mobile Home</w:t>
      </w:r>
      <w:r w:rsidRPr="008E6DDD">
        <w:t>. Baltimore, UNITED STATES: Johns Hopkins University Press. http://ebookcentral.proquest.com/lib/berkeley-ebooks/detail.action?docID=3318195.</w:t>
      </w:r>
    </w:p>
    <w:p w14:paraId="30E83D0A" w14:textId="77777777" w:rsidR="008E6DDD" w:rsidRPr="008E6DDD" w:rsidRDefault="008E6DDD" w:rsidP="00E4517D">
      <w:pPr>
        <w:pStyle w:val="Bibliography"/>
        <w:numPr>
          <w:ilvl w:val="0"/>
          <w:numId w:val="0"/>
        </w:numPr>
        <w:pPrChange w:id="196" w:author="Arfa Aijazi" w:date="2024-05-03T23:45:00Z">
          <w:pPr>
            <w:pStyle w:val="Bibliography"/>
          </w:pPr>
        </w:pPrChange>
      </w:pPr>
      <w:r w:rsidRPr="008E6DDD">
        <w:t>Hastie, Trevor, and Robert Tibshirani. 2023. “Mda: Mixture and Flexible Discriminant Analysis.” https://cran.r-project.org/web/packages/mda/index.html.</w:t>
      </w:r>
    </w:p>
    <w:p w14:paraId="587A7A14" w14:textId="77777777" w:rsidR="008E6DDD" w:rsidRPr="008E6DDD" w:rsidRDefault="008E6DDD" w:rsidP="00E4517D">
      <w:pPr>
        <w:pStyle w:val="Bibliography"/>
        <w:numPr>
          <w:ilvl w:val="0"/>
          <w:numId w:val="0"/>
        </w:numPr>
        <w:pPrChange w:id="197" w:author="Arfa Aijazi" w:date="2024-05-03T23:45:00Z">
          <w:pPr>
            <w:pStyle w:val="Bibliography"/>
          </w:pPr>
        </w:pPrChange>
      </w:pPr>
      <w:r w:rsidRPr="008E6DDD">
        <w:t xml:space="preserve">He, Haibo, and Edwardo A. Garcia. 2009. “Learning from Imbalanced Data.” </w:t>
      </w:r>
      <w:r w:rsidRPr="008E6DDD">
        <w:rPr>
          <w:i/>
          <w:iCs/>
        </w:rPr>
        <w:t>IEEE Transactions on Knowledge and Data Engineering</w:t>
      </w:r>
      <w:r w:rsidRPr="008E6DDD">
        <w:t xml:space="preserve"> 21 (9): 1263–84. https://doi.org/10.1109/TKDE.2008.239.</w:t>
      </w:r>
    </w:p>
    <w:p w14:paraId="6DAA3C1C" w14:textId="77777777" w:rsidR="008E6DDD" w:rsidRPr="008E6DDD" w:rsidRDefault="008E6DDD" w:rsidP="00E4517D">
      <w:pPr>
        <w:pStyle w:val="Bibliography"/>
        <w:numPr>
          <w:ilvl w:val="0"/>
          <w:numId w:val="0"/>
        </w:numPr>
        <w:pPrChange w:id="198" w:author="Arfa Aijazi" w:date="2024-05-03T23:45:00Z">
          <w:pPr>
            <w:pStyle w:val="Bibliography"/>
          </w:pPr>
        </w:pPrChange>
      </w:pPr>
      <w:r w:rsidRPr="008E6DDD">
        <w:t xml:space="preserve">Henry, Devanandham, and Jose Emmanuel Ramirez-Marquez. 2016. “On the Impacts of Power Outages during Hurricane Sandy—A Resilience-Based Analysis.” </w:t>
      </w:r>
      <w:r w:rsidRPr="008E6DDD">
        <w:rPr>
          <w:i/>
          <w:iCs/>
        </w:rPr>
        <w:t>Systems Engineering</w:t>
      </w:r>
      <w:r w:rsidRPr="008E6DDD">
        <w:t xml:space="preserve"> 19 (1): 59–75. https://doi.org/10.1002/sys.21338.</w:t>
      </w:r>
    </w:p>
    <w:p w14:paraId="36D0FF20" w14:textId="77777777" w:rsidR="008E6DDD" w:rsidRPr="008E6DDD" w:rsidRDefault="008E6DDD" w:rsidP="00E4517D">
      <w:pPr>
        <w:pStyle w:val="Bibliography"/>
        <w:numPr>
          <w:ilvl w:val="0"/>
          <w:numId w:val="0"/>
        </w:numPr>
        <w:pPrChange w:id="199" w:author="Arfa Aijazi" w:date="2024-05-03T23:45:00Z">
          <w:pPr>
            <w:pStyle w:val="Bibliography"/>
          </w:pPr>
        </w:pPrChange>
      </w:pPr>
      <w:r w:rsidRPr="008E6DDD">
        <w:t xml:space="preserve">Hernández, Diana. 2016. “Understanding ‘Energy Insecurity’ and Why It Matters to Health.” </w:t>
      </w:r>
      <w:r w:rsidRPr="008E6DDD">
        <w:rPr>
          <w:i/>
          <w:iCs/>
        </w:rPr>
        <w:t>Social Science &amp; Medicine</w:t>
      </w:r>
      <w:r w:rsidRPr="008E6DDD">
        <w:t xml:space="preserve"> 167 (October): 1–10. https://doi.org/10.1016/j.socscimed.2016.08.029.</w:t>
      </w:r>
    </w:p>
    <w:p w14:paraId="0AD83955" w14:textId="77777777" w:rsidR="008E6DDD" w:rsidRPr="008E6DDD" w:rsidRDefault="008E6DDD" w:rsidP="00E4517D">
      <w:pPr>
        <w:pStyle w:val="Bibliography"/>
        <w:numPr>
          <w:ilvl w:val="0"/>
          <w:numId w:val="0"/>
        </w:numPr>
        <w:pPrChange w:id="200" w:author="Arfa Aijazi" w:date="2024-05-03T23:45:00Z">
          <w:pPr>
            <w:pStyle w:val="Bibliography"/>
          </w:pPr>
        </w:pPrChange>
      </w:pPr>
      <w:r w:rsidRPr="008E6DDD">
        <w:t xml:space="preserve">Hsu, David. 2014. “Improving Energy Benchmarking with Self-Reported Data.” </w:t>
      </w:r>
      <w:r w:rsidRPr="008E6DDD">
        <w:rPr>
          <w:i/>
          <w:iCs/>
        </w:rPr>
        <w:t>Building Research &amp; Information</w:t>
      </w:r>
      <w:r w:rsidRPr="008E6DDD">
        <w:t xml:space="preserve"> 42 (5): 641–56. https://doi.org/10.1080/09613218.2014.887612.</w:t>
      </w:r>
    </w:p>
    <w:p w14:paraId="241C2907" w14:textId="77777777" w:rsidR="008E6DDD" w:rsidRPr="008E6DDD" w:rsidRDefault="008E6DDD" w:rsidP="00E4517D">
      <w:pPr>
        <w:pStyle w:val="Bibliography"/>
        <w:numPr>
          <w:ilvl w:val="0"/>
          <w:numId w:val="0"/>
        </w:numPr>
        <w:pPrChange w:id="201" w:author="Arfa Aijazi" w:date="2024-05-03T23:45:00Z">
          <w:pPr>
            <w:pStyle w:val="Bibliography"/>
          </w:pPr>
        </w:pPrChange>
      </w:pPr>
      <w:r w:rsidRPr="008E6DDD">
        <w:t xml:space="preserve">Inostroza, Luis, Massimo Palme, and Francisco de la Barrera. 2016. “A Heat Vulnerability Index: Spatial Patterns of Exposure, Sensitivity and Adaptive Capacity for Santiago de Chile.” Edited by Jeffrey Shaman. </w:t>
      </w:r>
      <w:r w:rsidRPr="008E6DDD">
        <w:rPr>
          <w:i/>
          <w:iCs/>
        </w:rPr>
        <w:t>PLOS ONE</w:t>
      </w:r>
      <w:r w:rsidRPr="008E6DDD">
        <w:t xml:space="preserve"> 11 (9): e0162464. https://doi.org/10.1371/journal.pone.0162464.</w:t>
      </w:r>
    </w:p>
    <w:p w14:paraId="675EBF64" w14:textId="77777777" w:rsidR="008E6DDD" w:rsidRPr="008E6DDD" w:rsidRDefault="008E6DDD" w:rsidP="00E4517D">
      <w:pPr>
        <w:pStyle w:val="Bibliography"/>
        <w:numPr>
          <w:ilvl w:val="0"/>
          <w:numId w:val="0"/>
        </w:numPr>
        <w:pPrChange w:id="202" w:author="Arfa Aijazi" w:date="2024-05-03T23:45:00Z">
          <w:pPr>
            <w:pStyle w:val="Bibliography"/>
          </w:pPr>
        </w:pPrChange>
      </w:pPr>
      <w:r w:rsidRPr="008E6DDD">
        <w:t>IPCC. 2021. “Sixth Assessment Report — IPCC.” 2021. https://www.ipcc.ch/assessment-report/ar6/.</w:t>
      </w:r>
    </w:p>
    <w:p w14:paraId="38E154F7" w14:textId="77777777" w:rsidR="008E6DDD" w:rsidRPr="008E6DDD" w:rsidRDefault="008E6DDD" w:rsidP="00E4517D">
      <w:pPr>
        <w:pStyle w:val="Bibliography"/>
        <w:numPr>
          <w:ilvl w:val="0"/>
          <w:numId w:val="0"/>
        </w:numPr>
        <w:pPrChange w:id="203" w:author="Arfa Aijazi" w:date="2024-05-03T23:45:00Z">
          <w:pPr>
            <w:pStyle w:val="Bibliography"/>
          </w:pPr>
        </w:pPrChange>
      </w:pPr>
      <w:r w:rsidRPr="008E6DDD">
        <w:t xml:space="preserve">———. 2023. “2021: Annex VII: Glossary.” In </w:t>
      </w:r>
      <w:r w:rsidRPr="008E6DDD">
        <w:rPr>
          <w:i/>
          <w:iCs/>
        </w:rPr>
        <w:t>Climate Change 2021: The Physical Science Basis. Contribution of Working Group I to the Sixth Assessment Report of the Intergovernmental Panel on Climate Change</w:t>
      </w:r>
      <w:r w:rsidRPr="008E6DDD">
        <w:t>, edited by J.B.R. Matthews, V. Möller, R. van Diemen, J.S. Fuglestvedt, V. Masson-Delmotte, C. Méndez, S. Semenov, and A. Reisinger, 2215–56. Cambridge, United Kingdom and New York, New York, USA: Cambridge University Press. https://doi.org/10.1017/9781009157896.022.</w:t>
      </w:r>
    </w:p>
    <w:p w14:paraId="37856850" w14:textId="77777777" w:rsidR="008E6DDD" w:rsidRPr="008E6DDD" w:rsidRDefault="008E6DDD" w:rsidP="00E4517D">
      <w:pPr>
        <w:pStyle w:val="Bibliography"/>
        <w:numPr>
          <w:ilvl w:val="0"/>
          <w:numId w:val="0"/>
        </w:numPr>
        <w:pPrChange w:id="204" w:author="Arfa Aijazi" w:date="2024-05-03T23:45:00Z">
          <w:pPr>
            <w:pStyle w:val="Bibliography"/>
          </w:pPr>
        </w:pPrChange>
      </w:pPr>
      <w:r w:rsidRPr="008E6DDD">
        <w:t xml:space="preserve">Iverson, Sally Ann, Aaron Gettel, Carla P. Bezold, Kate Goodin, Benita McKinney, Rebecca Sunenshine, and Vjollca Berisha. 2020. “Heat-Associated Mortality in a Hot Climate: Maricopa County, Arizona, 2006-2016.” </w:t>
      </w:r>
      <w:r w:rsidRPr="008E6DDD">
        <w:rPr>
          <w:i/>
          <w:iCs/>
        </w:rPr>
        <w:t>Public Health Reports</w:t>
      </w:r>
      <w:r w:rsidRPr="008E6DDD">
        <w:t xml:space="preserve"> 135 (5): 631–39. https://doi.org/10.1177/0033354920938006.</w:t>
      </w:r>
    </w:p>
    <w:p w14:paraId="13FFA413" w14:textId="77777777" w:rsidR="008E6DDD" w:rsidRPr="008E6DDD" w:rsidRDefault="008E6DDD" w:rsidP="00E4517D">
      <w:pPr>
        <w:pStyle w:val="Bibliography"/>
        <w:numPr>
          <w:ilvl w:val="0"/>
          <w:numId w:val="0"/>
        </w:numPr>
        <w:pPrChange w:id="205" w:author="Arfa Aijazi" w:date="2024-05-03T23:45:00Z">
          <w:pPr>
            <w:pStyle w:val="Bibliography"/>
          </w:pPr>
        </w:pPrChange>
      </w:pPr>
      <w:r w:rsidRPr="008E6DDD">
        <w:lastRenderedPageBreak/>
        <w:t xml:space="preserve">Jay, Ollie, Anthony Capon, Peter Berry, Carolyn Broderick, Richard de Dear, George Havenith, Yasushi Honda, et al. 2021. “Reducing the Health Effects of Hot Weather and Heat Extremes: From Personal Cooling Strategies to Green Cities.” </w:t>
      </w:r>
      <w:r w:rsidRPr="008E6DDD">
        <w:rPr>
          <w:i/>
          <w:iCs/>
        </w:rPr>
        <w:t>The Lancet</w:t>
      </w:r>
      <w:r w:rsidRPr="008E6DDD">
        <w:t xml:space="preserve"> 398 (10301): 709–24. https://doi.org/10.1016/S0140-6736(21)01209-5.</w:t>
      </w:r>
    </w:p>
    <w:p w14:paraId="51462CAA" w14:textId="77777777" w:rsidR="008E6DDD" w:rsidRPr="008E6DDD" w:rsidRDefault="008E6DDD" w:rsidP="00E4517D">
      <w:pPr>
        <w:pStyle w:val="Bibliography"/>
        <w:numPr>
          <w:ilvl w:val="0"/>
          <w:numId w:val="0"/>
        </w:numPr>
        <w:pPrChange w:id="206" w:author="Arfa Aijazi" w:date="2024-05-03T23:45:00Z">
          <w:pPr>
            <w:pStyle w:val="Bibliography"/>
          </w:pPr>
        </w:pPrChange>
      </w:pPr>
      <w:r w:rsidRPr="008E6DDD">
        <w:t xml:space="preserve">Jay, Ollie, Matthew N. Cramer, Nicholas M. Ravanelli, and Simon G. Hodder. 2015. “Should Electric Fans Be Used during a Heat Wave?” </w:t>
      </w:r>
      <w:r w:rsidRPr="008E6DDD">
        <w:rPr>
          <w:i/>
          <w:iCs/>
        </w:rPr>
        <w:t>Applied Ergonomics</w:t>
      </w:r>
      <w:r w:rsidRPr="008E6DDD">
        <w:t xml:space="preserve"> 46 Pt A (January): 137–43. https://doi.org/10.1016/j.apergo.2014.07.013.</w:t>
      </w:r>
    </w:p>
    <w:p w14:paraId="0C2C65B4" w14:textId="77777777" w:rsidR="008E6DDD" w:rsidRPr="008E6DDD" w:rsidRDefault="008E6DDD" w:rsidP="00E4517D">
      <w:pPr>
        <w:pStyle w:val="Bibliography"/>
        <w:numPr>
          <w:ilvl w:val="0"/>
          <w:numId w:val="0"/>
        </w:numPr>
        <w:pPrChange w:id="207" w:author="Arfa Aijazi" w:date="2024-05-03T23:45:00Z">
          <w:pPr>
            <w:pStyle w:val="Bibliography"/>
          </w:pPr>
        </w:pPrChange>
      </w:pPr>
      <w:r w:rsidRPr="008E6DDD">
        <w:t xml:space="preserve">Kangwa, Joseph, and JFemi Olubodun. 2003. “An Investigation into Home Owner Maintenance Awareness, Management and Skill‐knowledge Enhancing Attributes.” </w:t>
      </w:r>
      <w:r w:rsidRPr="008E6DDD">
        <w:rPr>
          <w:i/>
          <w:iCs/>
        </w:rPr>
        <w:t>Structural Survey</w:t>
      </w:r>
      <w:r w:rsidRPr="008E6DDD">
        <w:t xml:space="preserve"> 21 (2): 70–78. https://doi.org/10.1108/02630800310479061.</w:t>
      </w:r>
    </w:p>
    <w:p w14:paraId="1E466C1B" w14:textId="77777777" w:rsidR="008E6DDD" w:rsidRPr="008E6DDD" w:rsidRDefault="008E6DDD" w:rsidP="00E4517D">
      <w:pPr>
        <w:pStyle w:val="Bibliography"/>
        <w:numPr>
          <w:ilvl w:val="0"/>
          <w:numId w:val="0"/>
        </w:numPr>
        <w:pPrChange w:id="208" w:author="Arfa Aijazi" w:date="2024-05-03T23:45:00Z">
          <w:pPr>
            <w:pStyle w:val="Bibliography"/>
          </w:pPr>
        </w:pPrChange>
      </w:pPr>
      <w:r w:rsidRPr="008E6DDD">
        <w:t xml:space="preserve">Kaur, Harsurinder, Husanbir Singh Pannu, and Avleen Kaur Malhi. 2019. “A Systematic Review on Imbalanced Data Challenges in Machine Learning: Applications and Solutions.” </w:t>
      </w:r>
      <w:r w:rsidRPr="008E6DDD">
        <w:rPr>
          <w:i/>
          <w:iCs/>
        </w:rPr>
        <w:t>ACM Computing Surveys</w:t>
      </w:r>
      <w:r w:rsidRPr="008E6DDD">
        <w:t xml:space="preserve"> 52 (4): 79:1-79:36. https://doi.org/10.1145/3343440.</w:t>
      </w:r>
    </w:p>
    <w:p w14:paraId="0EAE06C0" w14:textId="77777777" w:rsidR="008E6DDD" w:rsidRPr="008E6DDD" w:rsidRDefault="008E6DDD" w:rsidP="00E4517D">
      <w:pPr>
        <w:pStyle w:val="Bibliography"/>
        <w:numPr>
          <w:ilvl w:val="0"/>
          <w:numId w:val="0"/>
        </w:numPr>
        <w:pPrChange w:id="209" w:author="Arfa Aijazi" w:date="2024-05-03T23:45:00Z">
          <w:pPr>
            <w:pStyle w:val="Bibliography"/>
          </w:pPr>
        </w:pPrChange>
      </w:pPr>
      <w:r w:rsidRPr="008E6DDD">
        <w:t xml:space="preserve">Kenny, Glen P., Andreas D. Flouris, Abderrahmane Yagouti, and Sean R. Notley. 2019. “Towards Establishing Evidence-Based Guidelines on Maximum Indoor Temperatures during Hot Weather in Temperate Continental Climates.” </w:t>
      </w:r>
      <w:r w:rsidRPr="008E6DDD">
        <w:rPr>
          <w:i/>
          <w:iCs/>
        </w:rPr>
        <w:t>Temperature (Austin, Tex.)</w:t>
      </w:r>
      <w:r w:rsidRPr="008E6DDD">
        <w:t xml:space="preserve"> 6 (1): 11–36. https://doi.org/10.1080/23328940.2018.1456257.</w:t>
      </w:r>
    </w:p>
    <w:p w14:paraId="4545BD68" w14:textId="77777777" w:rsidR="008E6DDD" w:rsidRPr="008E6DDD" w:rsidRDefault="008E6DDD" w:rsidP="00E4517D">
      <w:pPr>
        <w:pStyle w:val="Bibliography"/>
        <w:numPr>
          <w:ilvl w:val="0"/>
          <w:numId w:val="0"/>
        </w:numPr>
        <w:pPrChange w:id="210" w:author="Arfa Aijazi" w:date="2024-05-03T23:45:00Z">
          <w:pPr>
            <w:pStyle w:val="Bibliography"/>
          </w:pPr>
        </w:pPrChange>
      </w:pPr>
      <w:r w:rsidRPr="008E6DDD">
        <w:t xml:space="preserve">Kent, Michael G., Nam Khoa Huynh, Asit Kumar Mishra, Federico Tartarini, Aleksandra Lipczynska, Jiayu Li, Zurami Sultan, et al. 2023. “Energy Savings and Thermal Comfort in a Zero Energy Office Building with Fans in Singapore.” </w:t>
      </w:r>
      <w:r w:rsidRPr="008E6DDD">
        <w:rPr>
          <w:i/>
          <w:iCs/>
        </w:rPr>
        <w:t>Building and Environment</w:t>
      </w:r>
      <w:r w:rsidRPr="008E6DDD">
        <w:t xml:space="preserve"> 243 (September): 110674. https://doi.org/10.1016/j.buildenv.2023.110674.</w:t>
      </w:r>
    </w:p>
    <w:p w14:paraId="1F800777" w14:textId="77777777" w:rsidR="008E6DDD" w:rsidRPr="008E6DDD" w:rsidRDefault="008E6DDD" w:rsidP="00E4517D">
      <w:pPr>
        <w:pStyle w:val="Bibliography"/>
        <w:numPr>
          <w:ilvl w:val="0"/>
          <w:numId w:val="0"/>
        </w:numPr>
        <w:pPrChange w:id="211" w:author="Arfa Aijazi" w:date="2024-05-03T23:45:00Z">
          <w:pPr>
            <w:pStyle w:val="Bibliography"/>
          </w:pPr>
        </w:pPrChange>
      </w:pPr>
      <w:r w:rsidRPr="008E6DDD">
        <w:t>King, Carey, Josh Rhodes, and Jay Zarnikau. 2021. “The Timeline and Events of the February 2021 Texas Electric Grid Blackouts.” University of Texas at Austin. https://energy.utexas.edu/sites/default/files/UTAustin%20%282021%29%20EventsFebruary2021TexasBlackout%2020210714.pdf.</w:t>
      </w:r>
    </w:p>
    <w:p w14:paraId="0DAB1B0D" w14:textId="77777777" w:rsidR="008E6DDD" w:rsidRPr="008E6DDD" w:rsidRDefault="008E6DDD" w:rsidP="00E4517D">
      <w:pPr>
        <w:pStyle w:val="Bibliography"/>
        <w:numPr>
          <w:ilvl w:val="0"/>
          <w:numId w:val="0"/>
        </w:numPr>
        <w:pPrChange w:id="212" w:author="Arfa Aijazi" w:date="2024-05-03T23:45:00Z">
          <w:pPr>
            <w:pStyle w:val="Bibliography"/>
          </w:pPr>
        </w:pPrChange>
      </w:pPr>
      <w:r w:rsidRPr="008E6DDD">
        <w:t xml:space="preserve">Klepeis, Neil E., William C. Nelson, Wayne R. Ott, John P. Robinson, Andy M. Tsang, Paul Switzer, Joseph V. Behar, Stephen C. Hern, and William H. Engelmann. 2001. “The National Human Activity Pattern Survey (NHAPS): A Resource for Assessing Exposure to Environmental Pollutants.” </w:t>
      </w:r>
      <w:r w:rsidRPr="008E6DDD">
        <w:rPr>
          <w:i/>
          <w:iCs/>
        </w:rPr>
        <w:t>Journal of Exposure Science &amp; Environmental Epidemiology</w:t>
      </w:r>
      <w:r w:rsidRPr="008E6DDD">
        <w:t xml:space="preserve"> 11 (3): 231–52. https://doi.org/10.1038/sj.jea.7500165.</w:t>
      </w:r>
    </w:p>
    <w:p w14:paraId="78398BC0" w14:textId="77777777" w:rsidR="008E6DDD" w:rsidRPr="008E6DDD" w:rsidRDefault="008E6DDD" w:rsidP="00E4517D">
      <w:pPr>
        <w:pStyle w:val="Bibliography"/>
        <w:numPr>
          <w:ilvl w:val="0"/>
          <w:numId w:val="0"/>
        </w:numPr>
        <w:pPrChange w:id="213" w:author="Arfa Aijazi" w:date="2024-05-03T23:45:00Z">
          <w:pPr>
            <w:pStyle w:val="Bibliography"/>
          </w:pPr>
        </w:pPrChange>
      </w:pPr>
      <w:r w:rsidRPr="008E6DDD">
        <w:t xml:space="preserve">Klinenberg, Eric. 2015. </w:t>
      </w:r>
      <w:r w:rsidRPr="008E6DDD">
        <w:rPr>
          <w:i/>
          <w:iCs/>
        </w:rPr>
        <w:t>Heat Wave: A Social Autopsy of Disaster in Chicago</w:t>
      </w:r>
      <w:r w:rsidRPr="008E6DDD">
        <w:t>. 2nd ed. Chicago: University of Chicago Press.</w:t>
      </w:r>
    </w:p>
    <w:p w14:paraId="52B33045" w14:textId="77777777" w:rsidR="008E6DDD" w:rsidRPr="008E6DDD" w:rsidRDefault="008E6DDD" w:rsidP="00E4517D">
      <w:pPr>
        <w:pStyle w:val="Bibliography"/>
        <w:numPr>
          <w:ilvl w:val="0"/>
          <w:numId w:val="0"/>
        </w:numPr>
        <w:pPrChange w:id="214" w:author="Arfa Aijazi" w:date="2024-05-03T23:45:00Z">
          <w:pPr>
            <w:pStyle w:val="Bibliography"/>
          </w:pPr>
        </w:pPrChange>
      </w:pPr>
      <w:r w:rsidRPr="008E6DDD">
        <w:t xml:space="preserve">Krawczyk, Bartosz. 2016. “Learning from Imbalanced Data: Open Challenges and Future Directions.” </w:t>
      </w:r>
      <w:r w:rsidRPr="008E6DDD">
        <w:rPr>
          <w:i/>
          <w:iCs/>
        </w:rPr>
        <w:t>Progress in Artificial Intelligence</w:t>
      </w:r>
      <w:r w:rsidRPr="008E6DDD">
        <w:t xml:space="preserve"> 5 (4): 221–32. https://doi.org/10.1007/s13748-016-0094-0.</w:t>
      </w:r>
    </w:p>
    <w:p w14:paraId="3F4FBA15" w14:textId="77777777" w:rsidR="008E6DDD" w:rsidRPr="008E6DDD" w:rsidRDefault="008E6DDD" w:rsidP="00E4517D">
      <w:pPr>
        <w:pStyle w:val="Bibliography"/>
        <w:numPr>
          <w:ilvl w:val="0"/>
          <w:numId w:val="0"/>
        </w:numPr>
        <w:pPrChange w:id="215" w:author="Arfa Aijazi" w:date="2024-05-03T23:45:00Z">
          <w:pPr>
            <w:pStyle w:val="Bibliography"/>
          </w:pPr>
        </w:pPrChange>
      </w:pPr>
      <w:r w:rsidRPr="008E6DDD">
        <w:t>Kuhn, Max, Steve Weston, Andre Williams, Chris Keefer, Allan Engelhardt, Tony Cooper, Zachary Mayer, et al. 2023. “Caret: Classification and Regression Training.” https://cran.r-project.org/web/packages/caret/index.html.</w:t>
      </w:r>
    </w:p>
    <w:p w14:paraId="70A28A7F" w14:textId="77777777" w:rsidR="008E6DDD" w:rsidRPr="008E6DDD" w:rsidRDefault="008E6DDD" w:rsidP="00E4517D">
      <w:pPr>
        <w:pStyle w:val="Bibliography"/>
        <w:numPr>
          <w:ilvl w:val="0"/>
          <w:numId w:val="0"/>
        </w:numPr>
        <w:pPrChange w:id="216" w:author="Arfa Aijazi" w:date="2024-05-03T23:45:00Z">
          <w:pPr>
            <w:pStyle w:val="Bibliography"/>
          </w:pPr>
        </w:pPrChange>
      </w:pPr>
      <w:r w:rsidRPr="008E6DDD">
        <w:t xml:space="preserve">Kuras, Evan R., Molly B. Richardson, Miriam M. Calkins, Kristie L. Ebi, Jeremy J. Hess, Kristina W. Kintziger, Meredith A. Jagger, Ariane Middel, Anna A. Scott, and June T. Spector. 2017. </w:t>
      </w:r>
      <w:r w:rsidRPr="008E6DDD">
        <w:lastRenderedPageBreak/>
        <w:t xml:space="preserve">“Opportunities and Challenges for Personal Heat Exposure Research.” </w:t>
      </w:r>
      <w:r w:rsidRPr="008E6DDD">
        <w:rPr>
          <w:i/>
          <w:iCs/>
        </w:rPr>
        <w:t>Environmental Health Perspectives</w:t>
      </w:r>
      <w:r w:rsidRPr="008E6DDD">
        <w:t xml:space="preserve"> 125 (8): 085001.</w:t>
      </w:r>
    </w:p>
    <w:p w14:paraId="26A8264B" w14:textId="77777777" w:rsidR="008E6DDD" w:rsidRPr="008E6DDD" w:rsidRDefault="008E6DDD" w:rsidP="00E4517D">
      <w:pPr>
        <w:pStyle w:val="Bibliography"/>
        <w:numPr>
          <w:ilvl w:val="0"/>
          <w:numId w:val="0"/>
        </w:numPr>
        <w:pPrChange w:id="217" w:author="Arfa Aijazi" w:date="2024-05-03T23:45:00Z">
          <w:pPr>
            <w:pStyle w:val="Bibliography"/>
          </w:pPr>
        </w:pPrChange>
      </w:pPr>
      <w:r w:rsidRPr="008E6DDD">
        <w:t>Lai, Wangyang, Yun Qiu, Qu Tang, Chen Xi, and Peng Zhang. 2023. “The Effects of Temperature on Labor Productivity,” June.</w:t>
      </w:r>
    </w:p>
    <w:p w14:paraId="1BD1E457" w14:textId="77777777" w:rsidR="008E6DDD" w:rsidRPr="008E6DDD" w:rsidRDefault="008E6DDD" w:rsidP="00E4517D">
      <w:pPr>
        <w:pStyle w:val="Bibliography"/>
        <w:numPr>
          <w:ilvl w:val="0"/>
          <w:numId w:val="0"/>
        </w:numPr>
        <w:pPrChange w:id="218" w:author="Arfa Aijazi" w:date="2024-05-03T23:45:00Z">
          <w:pPr>
            <w:pStyle w:val="Bibliography"/>
          </w:pPr>
        </w:pPrChange>
      </w:pPr>
      <w:r w:rsidRPr="008E6DDD">
        <w:t>Lane, Kathryn. 2018. “The Dangers of Cold Weather.” Public Health Post. November 14, 2018. https://www.publichealthpost.org/research/counting-cold-related-deaths-new-york-city/.</w:t>
      </w:r>
    </w:p>
    <w:p w14:paraId="5E318FF5" w14:textId="77777777" w:rsidR="008E6DDD" w:rsidRPr="008E6DDD" w:rsidRDefault="008E6DDD" w:rsidP="00E4517D">
      <w:pPr>
        <w:pStyle w:val="Bibliography"/>
        <w:numPr>
          <w:ilvl w:val="0"/>
          <w:numId w:val="0"/>
        </w:numPr>
        <w:pPrChange w:id="219" w:author="Arfa Aijazi" w:date="2024-05-03T23:45:00Z">
          <w:pPr>
            <w:pStyle w:val="Bibliography"/>
          </w:pPr>
        </w:pPrChange>
      </w:pPr>
      <w:r w:rsidRPr="008E6DDD">
        <w:t xml:space="preserve">Laurent, Jose Guillermo Cedeño, Augusta Williams, Youssef Oulhote, Antonella Zanobetti, Joseph G. Allen, and John D. Spengler. 2018. “Reduced Cognitive Function during a Heat Wave among Residents of Non-Air-Conditioned Buildings: An Observational Study of Young Adults in the Summer of 2016.” </w:t>
      </w:r>
      <w:r w:rsidRPr="008E6DDD">
        <w:rPr>
          <w:i/>
          <w:iCs/>
        </w:rPr>
        <w:t>PLOS Medicine</w:t>
      </w:r>
      <w:r w:rsidRPr="008E6DDD">
        <w:t xml:space="preserve"> 15 (7): e1002605. https://doi.org/10.1371/journal.pmed.1002605.</w:t>
      </w:r>
    </w:p>
    <w:p w14:paraId="2E6C863E" w14:textId="77777777" w:rsidR="008E6DDD" w:rsidRPr="008E6DDD" w:rsidRDefault="008E6DDD" w:rsidP="00E4517D">
      <w:pPr>
        <w:pStyle w:val="Bibliography"/>
        <w:numPr>
          <w:ilvl w:val="0"/>
          <w:numId w:val="0"/>
        </w:numPr>
        <w:pPrChange w:id="220" w:author="Arfa Aijazi" w:date="2024-05-03T23:45:00Z">
          <w:pPr>
            <w:pStyle w:val="Bibliography"/>
          </w:pPr>
        </w:pPrChange>
      </w:pPr>
      <w:r w:rsidRPr="008E6DDD">
        <w:t xml:space="preserve">Lomas, Kevin J. 2021. “Summertime Overheating in Dwellings in Temperate Climates.” </w:t>
      </w:r>
      <w:r w:rsidRPr="008E6DDD">
        <w:rPr>
          <w:i/>
          <w:iCs/>
        </w:rPr>
        <w:t>Buildings and Cities</w:t>
      </w:r>
      <w:r w:rsidRPr="008E6DDD">
        <w:t xml:space="preserve"> 2 (1): 487–94. https://doi.org/10.5334/bc.128.</w:t>
      </w:r>
    </w:p>
    <w:p w14:paraId="1466C301" w14:textId="77777777" w:rsidR="008E6DDD" w:rsidRPr="008E6DDD" w:rsidRDefault="008E6DDD" w:rsidP="00E4517D">
      <w:pPr>
        <w:pStyle w:val="Bibliography"/>
        <w:numPr>
          <w:ilvl w:val="0"/>
          <w:numId w:val="0"/>
        </w:numPr>
        <w:pPrChange w:id="221" w:author="Arfa Aijazi" w:date="2024-05-03T23:45:00Z">
          <w:pPr>
            <w:pStyle w:val="Bibliography"/>
          </w:pPr>
        </w:pPrChange>
      </w:pPr>
      <w:r w:rsidRPr="008E6DDD">
        <w:t xml:space="preserve">Maivel, Mikk, Jarek Kurnitski, and Targo Kalamees. 2015. “Field Survey of Overheating Problems in Estonian Apartment Buildings.” </w:t>
      </w:r>
      <w:r w:rsidRPr="008E6DDD">
        <w:rPr>
          <w:i/>
          <w:iCs/>
        </w:rPr>
        <w:t>Architectural Science Review</w:t>
      </w:r>
      <w:r w:rsidRPr="008E6DDD">
        <w:t xml:space="preserve"> 58 (1): 1–10. https://doi.org/10.1080/00038628.2014.970610.</w:t>
      </w:r>
    </w:p>
    <w:p w14:paraId="4553C5F8" w14:textId="77777777" w:rsidR="008E6DDD" w:rsidRPr="008E6DDD" w:rsidRDefault="008E6DDD" w:rsidP="00E4517D">
      <w:pPr>
        <w:pStyle w:val="Bibliography"/>
        <w:numPr>
          <w:ilvl w:val="0"/>
          <w:numId w:val="0"/>
        </w:numPr>
        <w:pPrChange w:id="222" w:author="Arfa Aijazi" w:date="2024-05-03T23:45:00Z">
          <w:pPr>
            <w:pStyle w:val="Bibliography"/>
          </w:pPr>
        </w:pPrChange>
      </w:pPr>
      <w:r w:rsidRPr="008E6DDD">
        <w:t xml:space="preserve">Matz, Carlyn J., David M. Stieb, Karelyn Davis, Marika Egyed, Andreas Rose, Benedito Chou, and Orly Brion. 2014. “Effects of Age, Season, Gender and Urban-Rural Status on Time-Activity: Canadian Human Activity Pattern Survey 2 (CHAPS 2).” </w:t>
      </w:r>
      <w:r w:rsidRPr="008E6DDD">
        <w:rPr>
          <w:i/>
          <w:iCs/>
        </w:rPr>
        <w:t>International Journal of Environmental Research and Public Health</w:t>
      </w:r>
      <w:r w:rsidRPr="008E6DDD">
        <w:t xml:space="preserve"> 11 (2): 2108–24. https://doi.org/10.3390/ijerph110202108.</w:t>
      </w:r>
    </w:p>
    <w:p w14:paraId="39DE954F" w14:textId="77777777" w:rsidR="008E6DDD" w:rsidRPr="008E6DDD" w:rsidRDefault="008E6DDD" w:rsidP="00E4517D">
      <w:pPr>
        <w:pStyle w:val="Bibliography"/>
        <w:numPr>
          <w:ilvl w:val="0"/>
          <w:numId w:val="0"/>
        </w:numPr>
        <w:pPrChange w:id="223" w:author="Arfa Aijazi" w:date="2024-05-03T23:45:00Z">
          <w:pPr>
            <w:pStyle w:val="Bibliography"/>
          </w:pPr>
        </w:pPrChange>
      </w:pPr>
      <w:r w:rsidRPr="008E6DDD">
        <w:t xml:space="preserve">Mavrogianni, Anna, Paul Wilkinson, Michael Davies, Phillip Biddulph, and Eleni Oikonomou. 2012. “Building Characteristics as Determinants of Propensity to High Indoor Summer Temperatures in London Dwellings.” </w:t>
      </w:r>
      <w:r w:rsidRPr="008E6DDD">
        <w:rPr>
          <w:i/>
          <w:iCs/>
        </w:rPr>
        <w:t>Building and Environment</w:t>
      </w:r>
      <w:r w:rsidRPr="008E6DDD">
        <w:t>, Implications of a Changing Climate for Buildings, 55 (September): 117–30. https://doi.org/10.1016/j.buildenv.2011.12.003.</w:t>
      </w:r>
    </w:p>
    <w:p w14:paraId="2B12C5DA" w14:textId="77777777" w:rsidR="008E6DDD" w:rsidRPr="008E6DDD" w:rsidRDefault="008E6DDD" w:rsidP="00E4517D">
      <w:pPr>
        <w:pStyle w:val="Bibliography"/>
        <w:numPr>
          <w:ilvl w:val="0"/>
          <w:numId w:val="0"/>
        </w:numPr>
        <w:pPrChange w:id="224" w:author="Arfa Aijazi" w:date="2024-05-03T23:45:00Z">
          <w:pPr>
            <w:pStyle w:val="Bibliography"/>
          </w:pPr>
        </w:pPrChange>
      </w:pPr>
      <w:r w:rsidRPr="008E6DDD">
        <w:t>MCDPH. 2019. “Heat-Associated Deaths in Maricopa County, AZ, Final Report for 2019.” Maricopa County, AZ: Maricopa County Department of Public Health. https://www.maricopa.gov/ArchiveCenter/ViewFile/Item/4959.</w:t>
      </w:r>
    </w:p>
    <w:p w14:paraId="0A3D00FC" w14:textId="77777777" w:rsidR="008E6DDD" w:rsidRPr="008E6DDD" w:rsidRDefault="008E6DDD" w:rsidP="00E4517D">
      <w:pPr>
        <w:pStyle w:val="Bibliography"/>
        <w:numPr>
          <w:ilvl w:val="0"/>
          <w:numId w:val="0"/>
        </w:numPr>
        <w:pPrChange w:id="225" w:author="Arfa Aijazi" w:date="2024-05-03T23:45:00Z">
          <w:pPr>
            <w:pStyle w:val="Bibliography"/>
          </w:pPr>
        </w:pPrChange>
      </w:pPr>
      <w:r w:rsidRPr="008E6DDD">
        <w:t xml:space="preserve">Menardi, Giovanna, and Nicola Torelli. 2014. “Training and Assessing Classification Rules with Imbalanced Data.” </w:t>
      </w:r>
      <w:r w:rsidRPr="008E6DDD">
        <w:rPr>
          <w:i/>
          <w:iCs/>
        </w:rPr>
        <w:t>Data Mining and Knowledge Discovery</w:t>
      </w:r>
      <w:r w:rsidRPr="008E6DDD">
        <w:t xml:space="preserve"> 28 (1): 92–122. https://doi.org/10.1007/s10618-012-0295-5.</w:t>
      </w:r>
    </w:p>
    <w:p w14:paraId="615B6D48" w14:textId="77777777" w:rsidR="008E6DDD" w:rsidRPr="008E6DDD" w:rsidRDefault="008E6DDD" w:rsidP="00E4517D">
      <w:pPr>
        <w:pStyle w:val="Bibliography"/>
        <w:numPr>
          <w:ilvl w:val="0"/>
          <w:numId w:val="0"/>
        </w:numPr>
        <w:pPrChange w:id="226" w:author="Arfa Aijazi" w:date="2024-05-03T23:45:00Z">
          <w:pPr>
            <w:pStyle w:val="Bibliography"/>
          </w:pPr>
        </w:pPrChange>
      </w:pPr>
      <w:r w:rsidRPr="008E6DDD">
        <w:t>Meyer, David, Evgenia Dimitriadou, Kurt Hornik, Andreas Weingessel, Friedrich Leisch, Chih-Chung Chang (libsvm C++-code), and Chih-Chen Lin (libsvm C++-code). 2023. “E1071: Misc Functions of the Department of Statistics, Probability Theory Group (Formerly: E1071), TU Wien.” https://cran.r-project.org/web/packages/e1071/index.html.</w:t>
      </w:r>
    </w:p>
    <w:p w14:paraId="0B7C43AB" w14:textId="77777777" w:rsidR="008E6DDD" w:rsidRPr="008E6DDD" w:rsidRDefault="008E6DDD" w:rsidP="00E4517D">
      <w:pPr>
        <w:pStyle w:val="Bibliography"/>
        <w:numPr>
          <w:ilvl w:val="0"/>
          <w:numId w:val="0"/>
        </w:numPr>
        <w:pPrChange w:id="227" w:author="Arfa Aijazi" w:date="2024-05-03T23:45:00Z">
          <w:pPr>
            <w:pStyle w:val="Bibliography"/>
          </w:pPr>
        </w:pPrChange>
      </w:pPr>
      <w:r w:rsidRPr="008E6DDD">
        <w:t xml:space="preserve">Miller, Dana, Paul Raftery, Mia Nakajima, Sonja Salo, Lindsay T. Graham, Therese Peffer, Marta Delgado, et al. 2021. “Cooling Energy Savings and Occupant Feedback in a Two Year Retrofit Evaluation of 99 Automated Ceiling Fans Staged with Air Conditioning.” </w:t>
      </w:r>
      <w:r w:rsidRPr="008E6DDD">
        <w:rPr>
          <w:i/>
          <w:iCs/>
        </w:rPr>
        <w:t>Energy and Buildings</w:t>
      </w:r>
      <w:r w:rsidRPr="008E6DDD">
        <w:t xml:space="preserve"> 251 (November): 111319. https://doi.org/10.1016/j.enbuild.2021.111319.</w:t>
      </w:r>
    </w:p>
    <w:p w14:paraId="393CA8CD" w14:textId="77777777" w:rsidR="008E6DDD" w:rsidRPr="008E6DDD" w:rsidRDefault="008E6DDD" w:rsidP="00E4517D">
      <w:pPr>
        <w:pStyle w:val="Bibliography"/>
        <w:numPr>
          <w:ilvl w:val="0"/>
          <w:numId w:val="0"/>
        </w:numPr>
        <w:pPrChange w:id="228" w:author="Arfa Aijazi" w:date="2024-05-03T23:45:00Z">
          <w:pPr>
            <w:pStyle w:val="Bibliography"/>
          </w:pPr>
        </w:pPrChange>
      </w:pPr>
      <w:r w:rsidRPr="008E6DDD">
        <w:lastRenderedPageBreak/>
        <w:t>Ministry of Health. 2023. “Province Launches New Initiative to Protect People during Extreme Heat Emergencies | BC Gov News.” The official website of the Government of British Columbia. BC Gov News. June 27, 2023. https://news.gov.bc.ca/releases/2023HLTH0095-001044.</w:t>
      </w:r>
    </w:p>
    <w:p w14:paraId="6724845B" w14:textId="77777777" w:rsidR="008E6DDD" w:rsidRPr="008E6DDD" w:rsidRDefault="008E6DDD" w:rsidP="00E4517D">
      <w:pPr>
        <w:pStyle w:val="Bibliography"/>
        <w:numPr>
          <w:ilvl w:val="0"/>
          <w:numId w:val="0"/>
        </w:numPr>
        <w:pPrChange w:id="229" w:author="Arfa Aijazi" w:date="2024-05-03T23:45:00Z">
          <w:pPr>
            <w:pStyle w:val="Bibliography"/>
          </w:pPr>
        </w:pPrChange>
      </w:pPr>
      <w:r w:rsidRPr="008E6DDD">
        <w:t xml:space="preserve">Naughton, Mary P, Alden Henderson, Maria C Mirabelli, Reinhard Kaiser, John L Wilhelm, Stephanie M Kieszak, Carol H Rubin, and Michael A McGeehin. 2002. “Heat-Related Mortality during a 1999 Heat Wave in Chicago1 1The Full Text of This Article Is Available via AJPM Online at Www.Ajpm-Online.Net.” </w:t>
      </w:r>
      <w:r w:rsidRPr="008E6DDD">
        <w:rPr>
          <w:i/>
          <w:iCs/>
        </w:rPr>
        <w:t>American Journal of Preventive Medicine</w:t>
      </w:r>
      <w:r w:rsidRPr="008E6DDD">
        <w:t xml:space="preserve"> 22 (4): 221–27. https://doi.org/10.1016/S0749-3797(02)00421-X.</w:t>
      </w:r>
    </w:p>
    <w:p w14:paraId="7EF686A0" w14:textId="77777777" w:rsidR="008E6DDD" w:rsidRPr="008E6DDD" w:rsidRDefault="008E6DDD" w:rsidP="00E4517D">
      <w:pPr>
        <w:pStyle w:val="Bibliography"/>
        <w:numPr>
          <w:ilvl w:val="0"/>
          <w:numId w:val="0"/>
        </w:numPr>
        <w:pPrChange w:id="230" w:author="Arfa Aijazi" w:date="2024-05-03T23:45:00Z">
          <w:pPr>
            <w:pStyle w:val="Bibliography"/>
          </w:pPr>
        </w:pPrChange>
      </w:pPr>
      <w:r w:rsidRPr="008E6DDD">
        <w:t xml:space="preserve">Nayak, S. G., S. Shrestha, P. L. Kinney, Z. Ross, S. C. Sheridan, C. I. Pantea, W. H. Hsu, N. Muscatiello, and S. A. Hwang. 2018. “Development of a Heat Vulnerability Index for New York State.” </w:t>
      </w:r>
      <w:r w:rsidRPr="008E6DDD">
        <w:rPr>
          <w:i/>
          <w:iCs/>
        </w:rPr>
        <w:t>Public Health</w:t>
      </w:r>
      <w:r w:rsidRPr="008E6DDD">
        <w:t>, Special issue on Health and high temperatures, 161 (August): 127–37. https://doi.org/10.1016/j.puhe.2017.09.006.</w:t>
      </w:r>
    </w:p>
    <w:p w14:paraId="529793B9" w14:textId="77777777" w:rsidR="008E6DDD" w:rsidRPr="008E6DDD" w:rsidRDefault="008E6DDD" w:rsidP="00E4517D">
      <w:pPr>
        <w:pStyle w:val="Bibliography"/>
        <w:numPr>
          <w:ilvl w:val="0"/>
          <w:numId w:val="0"/>
        </w:numPr>
        <w:pPrChange w:id="231" w:author="Arfa Aijazi" w:date="2024-05-03T23:45:00Z">
          <w:pPr>
            <w:pStyle w:val="Bibliography"/>
          </w:pPr>
        </w:pPrChange>
      </w:pPr>
      <w:r w:rsidRPr="008E6DDD">
        <w:t>New, Joshua, Mark Adams, Eric Garrison, Brett Bass, and Tianjing Guo. 2020. “Urban-Scale Energy Modeling: Scaling Beyond Tax Assessor Data.” In , 7. 2020: ASHRAE and IBPSA-USA.</w:t>
      </w:r>
    </w:p>
    <w:p w14:paraId="1C0AF3C1" w14:textId="77777777" w:rsidR="008E6DDD" w:rsidRPr="008E6DDD" w:rsidRDefault="008E6DDD" w:rsidP="00E4517D">
      <w:pPr>
        <w:pStyle w:val="Bibliography"/>
        <w:numPr>
          <w:ilvl w:val="0"/>
          <w:numId w:val="0"/>
        </w:numPr>
        <w:pPrChange w:id="232" w:author="Arfa Aijazi" w:date="2024-05-03T23:45:00Z">
          <w:pPr>
            <w:pStyle w:val="Bibliography"/>
          </w:pPr>
        </w:pPrChange>
      </w:pPr>
      <w:r w:rsidRPr="008E6DDD">
        <w:t xml:space="preserve">Nibbering, Didier, and Trevor J. Hastie. 2022. “Multiclass-Penalized Logistic Regression.” </w:t>
      </w:r>
      <w:r w:rsidRPr="008E6DDD">
        <w:rPr>
          <w:i/>
          <w:iCs/>
        </w:rPr>
        <w:t>Computational Statistics &amp; Data Analysis</w:t>
      </w:r>
      <w:r w:rsidRPr="008E6DDD">
        <w:t xml:space="preserve"> 169 (May): 107414. https://doi.org/10.1016/j.csda.2021.107414.</w:t>
      </w:r>
    </w:p>
    <w:p w14:paraId="6B35FAE4" w14:textId="77777777" w:rsidR="008E6DDD" w:rsidRPr="008E6DDD" w:rsidRDefault="008E6DDD" w:rsidP="00E4517D">
      <w:pPr>
        <w:pStyle w:val="Bibliography"/>
        <w:numPr>
          <w:ilvl w:val="0"/>
          <w:numId w:val="0"/>
        </w:numPr>
        <w:pPrChange w:id="233" w:author="Arfa Aijazi" w:date="2024-05-03T23:45:00Z">
          <w:pPr>
            <w:pStyle w:val="Bibliography"/>
          </w:pPr>
        </w:pPrChange>
      </w:pPr>
      <w:r w:rsidRPr="008E6DDD">
        <w:t xml:space="preserve">Obradovich, Nick, Robyn Migliorini, Sara C. Mednick, and James H. Fowler. 2017. “Nighttime Temperature and Human Sleep Loss in a Changing Climate.” </w:t>
      </w:r>
      <w:r w:rsidRPr="008E6DDD">
        <w:rPr>
          <w:i/>
          <w:iCs/>
        </w:rPr>
        <w:t>Science Advances</w:t>
      </w:r>
      <w:r w:rsidRPr="008E6DDD">
        <w:t xml:space="preserve"> 3 (5): e1601555. https://doi.org/10.1126/sciadv.1601555.</w:t>
      </w:r>
    </w:p>
    <w:p w14:paraId="10E6FD7C" w14:textId="77777777" w:rsidR="008E6DDD" w:rsidRPr="008E6DDD" w:rsidRDefault="008E6DDD" w:rsidP="00E4517D">
      <w:pPr>
        <w:pStyle w:val="Bibliography"/>
        <w:numPr>
          <w:ilvl w:val="0"/>
          <w:numId w:val="0"/>
        </w:numPr>
        <w:pPrChange w:id="234" w:author="Arfa Aijazi" w:date="2024-05-03T23:45:00Z">
          <w:pPr>
            <w:pStyle w:val="Bibliography"/>
          </w:pPr>
        </w:pPrChange>
      </w:pPr>
      <w:r w:rsidRPr="008E6DDD">
        <w:t xml:space="preserve">O’Neill, Marie S., Antonella Zanobetti, and Joel Schwartz. 2003. “Modifiers of the Temperature and Mortality Association in Seven US Cities.” </w:t>
      </w:r>
      <w:r w:rsidRPr="008E6DDD">
        <w:rPr>
          <w:i/>
          <w:iCs/>
        </w:rPr>
        <w:t>American Journal of Epidemiology</w:t>
      </w:r>
      <w:r w:rsidRPr="008E6DDD">
        <w:t xml:space="preserve"> 157 (12): 1074–82. https://doi.org/10.1093/aje/kwg096.</w:t>
      </w:r>
    </w:p>
    <w:p w14:paraId="08972CE1" w14:textId="77777777" w:rsidR="008E6DDD" w:rsidRPr="008E6DDD" w:rsidRDefault="008E6DDD" w:rsidP="00E4517D">
      <w:pPr>
        <w:pStyle w:val="Bibliography"/>
        <w:numPr>
          <w:ilvl w:val="0"/>
          <w:numId w:val="0"/>
        </w:numPr>
        <w:pPrChange w:id="235" w:author="Arfa Aijazi" w:date="2024-05-03T23:45:00Z">
          <w:pPr>
            <w:pStyle w:val="Bibliography"/>
          </w:pPr>
        </w:pPrChange>
      </w:pPr>
      <w:r w:rsidRPr="008E6DDD">
        <w:t xml:space="preserve">———. 2005. “Disparities by Race in Heat-Related Mortality in Four US Cities: The Role of Air Conditioning Prevalence.” </w:t>
      </w:r>
      <w:r w:rsidRPr="008E6DDD">
        <w:rPr>
          <w:i/>
          <w:iCs/>
        </w:rPr>
        <w:t>Journal of Urban Health</w:t>
      </w:r>
      <w:r w:rsidRPr="008E6DDD">
        <w:t xml:space="preserve"> 82 (2): 191–97. https://doi.org/10.1093/jurban/jti043.</w:t>
      </w:r>
    </w:p>
    <w:p w14:paraId="2AA17B5F" w14:textId="77777777" w:rsidR="008E6DDD" w:rsidRPr="008E6DDD" w:rsidRDefault="008E6DDD" w:rsidP="00E4517D">
      <w:pPr>
        <w:pStyle w:val="Bibliography"/>
        <w:numPr>
          <w:ilvl w:val="0"/>
          <w:numId w:val="0"/>
        </w:numPr>
        <w:pPrChange w:id="236" w:author="Arfa Aijazi" w:date="2024-05-03T23:45:00Z">
          <w:pPr>
            <w:pStyle w:val="Bibliography"/>
          </w:pPr>
        </w:pPrChange>
      </w:pPr>
      <w:r w:rsidRPr="008E6DDD">
        <w:t xml:space="preserve">Ostro, Bart D., Lindsey A. Roth, Rochelle S. Green, and Rupa Basu. 2009. “Estimating the Mortality Effect of the July 2006 California Heat Wave.” </w:t>
      </w:r>
      <w:r w:rsidRPr="008E6DDD">
        <w:rPr>
          <w:i/>
          <w:iCs/>
        </w:rPr>
        <w:t>Environmental Research</w:t>
      </w:r>
      <w:r w:rsidRPr="008E6DDD">
        <w:t xml:space="preserve"> 109 (5): 614–19. https://doi.org/10.1016/j.envres.2009.03.010.</w:t>
      </w:r>
    </w:p>
    <w:p w14:paraId="1006B7DE" w14:textId="77777777" w:rsidR="008E6DDD" w:rsidRPr="008E6DDD" w:rsidRDefault="008E6DDD" w:rsidP="00E4517D">
      <w:pPr>
        <w:pStyle w:val="Bibliography"/>
        <w:numPr>
          <w:ilvl w:val="0"/>
          <w:numId w:val="0"/>
        </w:numPr>
        <w:pPrChange w:id="237" w:author="Arfa Aijazi" w:date="2024-05-03T23:45:00Z">
          <w:pPr>
            <w:pStyle w:val="Bibliography"/>
          </w:pPr>
        </w:pPrChange>
      </w:pPr>
      <w:r w:rsidRPr="008E6DDD">
        <w:t xml:space="preserve">Oudin Åström, Daniel, Forsberg Bertil, and Rocklöv Joacim. 2011. “Heat Wave Impact on Morbidity and Mortality in the Elderly Population: A Review of Recent Studies.” </w:t>
      </w:r>
      <w:r w:rsidRPr="008E6DDD">
        <w:rPr>
          <w:i/>
          <w:iCs/>
        </w:rPr>
        <w:t>Maturitas</w:t>
      </w:r>
      <w:r w:rsidRPr="008E6DDD">
        <w:t xml:space="preserve"> 69 (2): 99–105. https://doi.org/10.1016/j.maturitas.2011.03.008.</w:t>
      </w:r>
    </w:p>
    <w:p w14:paraId="6CC876A5" w14:textId="77777777" w:rsidR="008E6DDD" w:rsidRPr="008E6DDD" w:rsidRDefault="008E6DDD" w:rsidP="00E4517D">
      <w:pPr>
        <w:pStyle w:val="Bibliography"/>
        <w:numPr>
          <w:ilvl w:val="0"/>
          <w:numId w:val="0"/>
        </w:numPr>
        <w:pPrChange w:id="238" w:author="Arfa Aijazi" w:date="2024-05-03T23:45:00Z">
          <w:pPr>
            <w:pStyle w:val="Bibliography"/>
          </w:pPr>
        </w:pPrChange>
      </w:pPr>
      <w:r w:rsidRPr="008E6DDD">
        <w:t xml:space="preserve">Pathan, A., A. Mavrogianni, A. Summerfield, T. Oreszczyn, and M. Davies. 2017. “Monitoring Summer Indoor Overheating in the London Housing Stock.” </w:t>
      </w:r>
      <w:r w:rsidRPr="008E6DDD">
        <w:rPr>
          <w:i/>
          <w:iCs/>
        </w:rPr>
        <w:t>Energy and Buildings</w:t>
      </w:r>
      <w:r w:rsidRPr="008E6DDD">
        <w:t xml:space="preserve"> 141 (April): 361–78. https://doi.org/10.1016/j.enbuild.2017.02.049.</w:t>
      </w:r>
    </w:p>
    <w:p w14:paraId="617C7E38" w14:textId="77777777" w:rsidR="008E6DDD" w:rsidRPr="008E6DDD" w:rsidRDefault="008E6DDD" w:rsidP="00E4517D">
      <w:pPr>
        <w:pStyle w:val="Bibliography"/>
        <w:numPr>
          <w:ilvl w:val="0"/>
          <w:numId w:val="0"/>
        </w:numPr>
        <w:pPrChange w:id="239" w:author="Arfa Aijazi" w:date="2024-05-03T23:45:00Z">
          <w:pPr>
            <w:pStyle w:val="Bibliography"/>
          </w:pPr>
        </w:pPrChange>
      </w:pPr>
      <w:r w:rsidRPr="008E6DDD">
        <w:t>Peters, Andrea, Torsten Hothorn, Brian D. Ripley, Terry Therneau, and Beth Atkinson. 2023. “Ipred: Improved Predictors.” https://cran.r-project.org/web/packages/ipred/index.html.</w:t>
      </w:r>
    </w:p>
    <w:p w14:paraId="000301F0" w14:textId="77777777" w:rsidR="008E6DDD" w:rsidRPr="008E6DDD" w:rsidRDefault="008E6DDD" w:rsidP="00E4517D">
      <w:pPr>
        <w:pStyle w:val="Bibliography"/>
        <w:numPr>
          <w:ilvl w:val="0"/>
          <w:numId w:val="0"/>
        </w:numPr>
        <w:pPrChange w:id="240" w:author="Arfa Aijazi" w:date="2024-05-03T23:45:00Z">
          <w:pPr>
            <w:pStyle w:val="Bibliography"/>
          </w:pPr>
        </w:pPrChange>
      </w:pPr>
      <w:r w:rsidRPr="008E6DDD">
        <w:lastRenderedPageBreak/>
        <w:t xml:space="preserve">Porritt, S. M., P. C. Cropper, L. Shao, and C. I. Goodier. 2012. “Ranking of Interventions to Reduce Dwelling Overheating during Heat Waves.” </w:t>
      </w:r>
      <w:r w:rsidRPr="008E6DDD">
        <w:rPr>
          <w:i/>
          <w:iCs/>
        </w:rPr>
        <w:t>Energy and Buildings</w:t>
      </w:r>
      <w:r w:rsidRPr="008E6DDD">
        <w:t>, Cool Roofs, Cool Pavements, Cool Cities, and Cool World, 55 (December): 16–27. https://doi.org/10.1016/j.enbuild.2012.01.043.</w:t>
      </w:r>
    </w:p>
    <w:p w14:paraId="0E6E14A1" w14:textId="77777777" w:rsidR="008E6DDD" w:rsidRPr="008E6DDD" w:rsidRDefault="008E6DDD" w:rsidP="00E4517D">
      <w:pPr>
        <w:pStyle w:val="Bibliography"/>
        <w:numPr>
          <w:ilvl w:val="0"/>
          <w:numId w:val="0"/>
        </w:numPr>
        <w:pPrChange w:id="241" w:author="Arfa Aijazi" w:date="2024-05-03T23:45:00Z">
          <w:pPr>
            <w:pStyle w:val="Bibliography"/>
          </w:pPr>
        </w:pPrChange>
      </w:pPr>
      <w:r w:rsidRPr="008E6DDD">
        <w:t>Posit Software. 2023. “RStudio: Integrated Development Environment for R.” Boston, MA. http://www.rstudio.com/.</w:t>
      </w:r>
    </w:p>
    <w:p w14:paraId="301A200F" w14:textId="77777777" w:rsidR="008E6DDD" w:rsidRPr="008E6DDD" w:rsidRDefault="008E6DDD" w:rsidP="00E4517D">
      <w:pPr>
        <w:pStyle w:val="Bibliography"/>
        <w:numPr>
          <w:ilvl w:val="0"/>
          <w:numId w:val="0"/>
        </w:numPr>
        <w:pPrChange w:id="242" w:author="Arfa Aijazi" w:date="2024-05-03T23:45:00Z">
          <w:pPr>
            <w:pStyle w:val="Bibliography"/>
          </w:pPr>
        </w:pPrChange>
      </w:pPr>
      <w:r w:rsidRPr="008E6DDD">
        <w:t>R Core Team. 2022. “R: A Language and Environment for Statistical Computing.” Vienna, Austria: R Foundation for Statistical Computing. https://www.R-project.org/.</w:t>
      </w:r>
    </w:p>
    <w:p w14:paraId="754CB046" w14:textId="77777777" w:rsidR="008E6DDD" w:rsidRPr="008E6DDD" w:rsidRDefault="008E6DDD" w:rsidP="00E4517D">
      <w:pPr>
        <w:pStyle w:val="Bibliography"/>
        <w:numPr>
          <w:ilvl w:val="0"/>
          <w:numId w:val="0"/>
        </w:numPr>
        <w:pPrChange w:id="243" w:author="Arfa Aijazi" w:date="2024-05-03T23:45:00Z">
          <w:pPr>
            <w:pStyle w:val="Bibliography"/>
          </w:pPr>
        </w:pPrChange>
      </w:pPr>
      <w:r w:rsidRPr="008E6DDD">
        <w:t xml:space="preserve">Reid, Colleen E., Marie O’Neill, Gronlund, Carina J., Brines Shannon J., Brown Daniel G., Diez-Roux Ana V., and Schwartz Joel. 2009. “Mapping Community Determinants of Heat Vulnerability.” </w:t>
      </w:r>
      <w:r w:rsidRPr="008E6DDD">
        <w:rPr>
          <w:i/>
          <w:iCs/>
        </w:rPr>
        <w:t>Environmental Health Perspectives</w:t>
      </w:r>
      <w:r w:rsidRPr="008E6DDD">
        <w:t xml:space="preserve"> 117 (11): 1730–36. https://doi.org/10.1289/ehp.0900683.</w:t>
      </w:r>
    </w:p>
    <w:p w14:paraId="1A137521" w14:textId="77777777" w:rsidR="008E6DDD" w:rsidRPr="008E6DDD" w:rsidRDefault="008E6DDD" w:rsidP="00E4517D">
      <w:pPr>
        <w:pStyle w:val="Bibliography"/>
        <w:numPr>
          <w:ilvl w:val="0"/>
          <w:numId w:val="0"/>
        </w:numPr>
        <w:pPrChange w:id="244" w:author="Arfa Aijazi" w:date="2024-05-03T23:45:00Z">
          <w:pPr>
            <w:pStyle w:val="Bibliography"/>
          </w:pPr>
        </w:pPrChange>
      </w:pPr>
      <w:r w:rsidRPr="008E6DDD">
        <w:t xml:space="preserve">Rinner, Claus, Dianne Patychuk, Kate Bassil, Shiraz Nasr, Stephanie Gower, and Monica Campbell. 2010. “The Role of Maps in Neighborhood-Level Heat Vulnerability Assessment for the City of Toronto.” </w:t>
      </w:r>
      <w:r w:rsidRPr="008E6DDD">
        <w:rPr>
          <w:i/>
          <w:iCs/>
        </w:rPr>
        <w:t>Cartography and Geographic Information Science</w:t>
      </w:r>
      <w:r w:rsidRPr="008E6DDD">
        <w:t xml:space="preserve"> 37 (1): 31–44. https://doi.org/10.1559/152304010790588089.</w:t>
      </w:r>
    </w:p>
    <w:p w14:paraId="778124AA" w14:textId="77777777" w:rsidR="008E6DDD" w:rsidRPr="008E6DDD" w:rsidRDefault="008E6DDD" w:rsidP="00E4517D">
      <w:pPr>
        <w:pStyle w:val="Bibliography"/>
        <w:numPr>
          <w:ilvl w:val="0"/>
          <w:numId w:val="0"/>
        </w:numPr>
        <w:pPrChange w:id="245" w:author="Arfa Aijazi" w:date="2024-05-03T23:45:00Z">
          <w:pPr>
            <w:pStyle w:val="Bibliography"/>
          </w:pPr>
        </w:pPrChange>
      </w:pPr>
      <w:r w:rsidRPr="008E6DDD">
        <w:t>Ripley, Brian, and William Venables. 2023. “Nnet: Feed-Forward Neural Networks and Multinomial Log-Linear Models.” https://cran.r-project.org/web/packages/nnet/index.html.</w:t>
      </w:r>
    </w:p>
    <w:p w14:paraId="30687802" w14:textId="77777777" w:rsidR="008E6DDD" w:rsidRPr="008E6DDD" w:rsidRDefault="008E6DDD" w:rsidP="00E4517D">
      <w:pPr>
        <w:pStyle w:val="Bibliography"/>
        <w:numPr>
          <w:ilvl w:val="0"/>
          <w:numId w:val="0"/>
        </w:numPr>
        <w:pPrChange w:id="246" w:author="Arfa Aijazi" w:date="2024-05-03T23:45:00Z">
          <w:pPr>
            <w:pStyle w:val="Bibliography"/>
          </w:pPr>
        </w:pPrChange>
      </w:pPr>
      <w:r w:rsidRPr="008E6DDD">
        <w:t xml:space="preserve">Samuelson, Holly, Amir Baniassadi, Anne Lin, Pablo Izaga González, Thomas Brawley, and Tushar Narula. 2020. “Housing as a Critical Determinant of Heat Vulnerability and Health.” </w:t>
      </w:r>
      <w:r w:rsidRPr="008E6DDD">
        <w:rPr>
          <w:i/>
          <w:iCs/>
        </w:rPr>
        <w:t>Science of The Total Environment</w:t>
      </w:r>
      <w:r w:rsidRPr="008E6DDD">
        <w:t xml:space="preserve"> 720 (June): 137296. https://doi.org/10.1016/j.scitotenv.2020.137296.</w:t>
      </w:r>
    </w:p>
    <w:p w14:paraId="32D0ADEF" w14:textId="77777777" w:rsidR="008E6DDD" w:rsidRPr="008E6DDD" w:rsidRDefault="008E6DDD" w:rsidP="00E4517D">
      <w:pPr>
        <w:pStyle w:val="Bibliography"/>
        <w:numPr>
          <w:ilvl w:val="0"/>
          <w:numId w:val="0"/>
        </w:numPr>
        <w:pPrChange w:id="247" w:author="Arfa Aijazi" w:date="2024-05-03T23:45:00Z">
          <w:pPr>
            <w:pStyle w:val="Bibliography"/>
          </w:pPr>
        </w:pPrChange>
      </w:pPr>
      <w:r w:rsidRPr="008E6DDD">
        <w:t xml:space="preserve">Schwartz, Joel. 2005. “Who Is Sensitive to Extremes of Temperature? A Case-Only Analysis.” </w:t>
      </w:r>
      <w:r w:rsidRPr="008E6DDD">
        <w:rPr>
          <w:i/>
          <w:iCs/>
        </w:rPr>
        <w:t>Epidemiology</w:t>
      </w:r>
      <w:r w:rsidRPr="008E6DDD">
        <w:t xml:space="preserve"> 16 (1): 67–72. https://www.jstor.org/stable/20486001.</w:t>
      </w:r>
    </w:p>
    <w:p w14:paraId="0AAD6F10" w14:textId="77777777" w:rsidR="008E6DDD" w:rsidRPr="008E6DDD" w:rsidRDefault="008E6DDD" w:rsidP="00E4517D">
      <w:pPr>
        <w:pStyle w:val="Bibliography"/>
        <w:numPr>
          <w:ilvl w:val="0"/>
          <w:numId w:val="0"/>
        </w:numPr>
        <w:pPrChange w:id="248" w:author="Arfa Aijazi" w:date="2024-05-03T23:45:00Z">
          <w:pPr>
            <w:pStyle w:val="Bibliography"/>
          </w:pPr>
        </w:pPrChange>
      </w:pPr>
      <w:r w:rsidRPr="008E6DDD">
        <w:t xml:space="preserve">Sera, Francesco, Ben Armstrong, Aurelio Tobias, Ana Maria Vicedo-Cabrera, Christofer Åström, Michelle L Bell, Bing-Yu Chen, et al. 2019. “How Urban Characteristics Affect Vulnerability to Heat and Cold: A Multi-Country Analysis.” </w:t>
      </w:r>
      <w:r w:rsidRPr="008E6DDD">
        <w:rPr>
          <w:i/>
          <w:iCs/>
        </w:rPr>
        <w:t>International Journal of Epidemiology</w:t>
      </w:r>
      <w:r w:rsidRPr="008E6DDD">
        <w:t xml:space="preserve"> 48 (4): 1101–12. https://doi.org/10.1093/ije/dyz008.</w:t>
      </w:r>
    </w:p>
    <w:p w14:paraId="3A8A65FF" w14:textId="77777777" w:rsidR="008E6DDD" w:rsidRPr="008E6DDD" w:rsidRDefault="008E6DDD" w:rsidP="00E4517D">
      <w:pPr>
        <w:pStyle w:val="Bibliography"/>
        <w:numPr>
          <w:ilvl w:val="0"/>
          <w:numId w:val="0"/>
        </w:numPr>
        <w:pPrChange w:id="249" w:author="Arfa Aijazi" w:date="2024-05-03T23:45:00Z">
          <w:pPr>
            <w:pStyle w:val="Bibliography"/>
          </w:pPr>
        </w:pPrChange>
      </w:pPr>
      <w:r w:rsidRPr="008E6DDD">
        <w:t xml:space="preserve">Siegel, Eva Laura, Kathryn Lane, Ariel Yuan, Lauren A. Smalls-Mantey, Jennifer Laird, Carolyn Olson, and Diana Hernández. 2024. “Energy Insecurity Indicators Associated With Increased Odds Of Respiratory, Mental Health, And Cardiovascular Conditions.” </w:t>
      </w:r>
      <w:r w:rsidRPr="008E6DDD">
        <w:rPr>
          <w:i/>
          <w:iCs/>
        </w:rPr>
        <w:t>Health Affairs</w:t>
      </w:r>
      <w:r w:rsidRPr="008E6DDD">
        <w:t xml:space="preserve"> 43 (2): 260–68. https://doi.org/10.1377/hlthaff.2023.01052.</w:t>
      </w:r>
    </w:p>
    <w:p w14:paraId="6A77AF6A" w14:textId="77777777" w:rsidR="008E6DDD" w:rsidRPr="008E6DDD" w:rsidRDefault="008E6DDD" w:rsidP="00E4517D">
      <w:pPr>
        <w:pStyle w:val="Bibliography"/>
        <w:numPr>
          <w:ilvl w:val="0"/>
          <w:numId w:val="0"/>
        </w:numPr>
        <w:pPrChange w:id="250" w:author="Arfa Aijazi" w:date="2024-05-03T23:45:00Z">
          <w:pPr>
            <w:pStyle w:val="Bibliography"/>
          </w:pPr>
        </w:pPrChange>
      </w:pPr>
      <w:r w:rsidRPr="008E6DDD">
        <w:t xml:space="preserve">Stone, Brian, Evan Mallen, Mayuri Rajput, Carina J. Gronlund, Ashley M. Broadbent, E. Scott Krayenhoff, Godfried Augenbroe, Marie S. O’Neill, and Matei Georgescu. 2021. “Compound Climate and Infrastructure Events: How Electrical Grid Failure Alters Heat Wave Risk.” </w:t>
      </w:r>
      <w:r w:rsidRPr="008E6DDD">
        <w:rPr>
          <w:i/>
          <w:iCs/>
        </w:rPr>
        <w:t>Environmental Science &amp; Technology</w:t>
      </w:r>
      <w:r w:rsidRPr="008E6DDD">
        <w:t xml:space="preserve"> 55 (10): 6957–64. https://doi.org/10.1021/acs.est.1c00024.</w:t>
      </w:r>
    </w:p>
    <w:p w14:paraId="0C91762A" w14:textId="77777777" w:rsidR="008E6DDD" w:rsidRPr="008E6DDD" w:rsidRDefault="008E6DDD" w:rsidP="00E4517D">
      <w:pPr>
        <w:pStyle w:val="Bibliography"/>
        <w:numPr>
          <w:ilvl w:val="0"/>
          <w:numId w:val="0"/>
        </w:numPr>
        <w:pPrChange w:id="251" w:author="Arfa Aijazi" w:date="2024-05-03T23:45:00Z">
          <w:pPr>
            <w:pStyle w:val="Bibliography"/>
          </w:pPr>
        </w:pPrChange>
      </w:pPr>
      <w:r w:rsidRPr="008E6DDD">
        <w:t xml:space="preserve">Sun, Kaiyu, Michael Specian, and Tianzhen Hong. 2020. “Nexus of Thermal Resilience and Energy Efficiency in Buildings: A Case Study of a Nursing Home.” </w:t>
      </w:r>
      <w:r w:rsidRPr="008E6DDD">
        <w:rPr>
          <w:i/>
          <w:iCs/>
        </w:rPr>
        <w:t>Building and Environment</w:t>
      </w:r>
      <w:r w:rsidRPr="008E6DDD">
        <w:t xml:space="preserve"> 177: 106842. https://doi.org/10.1016/j.buildenv.2020.106842.</w:t>
      </w:r>
    </w:p>
    <w:p w14:paraId="436ED803" w14:textId="77777777" w:rsidR="008E6DDD" w:rsidRPr="008E6DDD" w:rsidRDefault="008E6DDD" w:rsidP="00E4517D">
      <w:pPr>
        <w:pStyle w:val="Bibliography"/>
        <w:numPr>
          <w:ilvl w:val="0"/>
          <w:numId w:val="0"/>
        </w:numPr>
        <w:pPrChange w:id="252" w:author="Arfa Aijazi" w:date="2024-05-03T23:45:00Z">
          <w:pPr>
            <w:pStyle w:val="Bibliography"/>
          </w:pPr>
        </w:pPrChange>
      </w:pPr>
      <w:r w:rsidRPr="008E6DDD">
        <w:t xml:space="preserve">Uejio, Christopher K., Olga V. Wilhelmi, Jay S. Golden, David M. Mills, Sam P. Gulino, and Jason P. Samenow. 2011. “Intra-Urban Societal Vulnerability to Extreme Heat: The Role of Heat Exposure </w:t>
      </w:r>
      <w:r w:rsidRPr="008E6DDD">
        <w:lastRenderedPageBreak/>
        <w:t xml:space="preserve">and the Built Environment, Socioeconomics, and Neighborhood Stability.” </w:t>
      </w:r>
      <w:r w:rsidRPr="008E6DDD">
        <w:rPr>
          <w:i/>
          <w:iCs/>
        </w:rPr>
        <w:t>Health &amp; Place</w:t>
      </w:r>
      <w:r w:rsidRPr="008E6DDD">
        <w:t>, Geographies of Care, 17 (2): 498–507. https://doi.org/10.1016/j.healthplace.2010.12.005.</w:t>
      </w:r>
    </w:p>
    <w:p w14:paraId="0E61D21F" w14:textId="77777777" w:rsidR="008E6DDD" w:rsidRPr="008E6DDD" w:rsidRDefault="008E6DDD" w:rsidP="00E4517D">
      <w:pPr>
        <w:pStyle w:val="Bibliography"/>
        <w:numPr>
          <w:ilvl w:val="0"/>
          <w:numId w:val="0"/>
        </w:numPr>
        <w:pPrChange w:id="253" w:author="Arfa Aijazi" w:date="2024-05-03T23:45:00Z">
          <w:pPr>
            <w:pStyle w:val="Bibliography"/>
          </w:pPr>
        </w:pPrChange>
      </w:pPr>
      <w:r w:rsidRPr="008E6DDD">
        <w:t>United Nations. 2020. “World Population Ageing, 2019 Highlights.” UN.</w:t>
      </w:r>
    </w:p>
    <w:p w14:paraId="59C6995F" w14:textId="77777777" w:rsidR="008E6DDD" w:rsidRPr="008E6DDD" w:rsidRDefault="008E6DDD" w:rsidP="00E4517D">
      <w:pPr>
        <w:pStyle w:val="Bibliography"/>
        <w:numPr>
          <w:ilvl w:val="0"/>
          <w:numId w:val="0"/>
        </w:numPr>
        <w:pPrChange w:id="254" w:author="Arfa Aijazi" w:date="2024-05-03T23:45:00Z">
          <w:pPr>
            <w:pStyle w:val="Bibliography"/>
          </w:pPr>
        </w:pPrChange>
      </w:pPr>
      <w:r w:rsidRPr="008E6DDD">
        <w:t xml:space="preserve">Wheeler, Katherine, Kathryn Lane, Sarah Walters, and Thomas Matte. 2013. “Heat Illness and Deaths — New York City, 2000–2011.” </w:t>
      </w:r>
      <w:r w:rsidRPr="008E6DDD">
        <w:rPr>
          <w:i/>
          <w:iCs/>
        </w:rPr>
        <w:t>Morbidity and Mortality Weekly Report</w:t>
      </w:r>
      <w:r w:rsidRPr="008E6DDD">
        <w:t xml:space="preserve"> 62 (31): 617–21. https://www.ncbi.nlm.nih.gov/pmc/articles/PMC4604987/.</w:t>
      </w:r>
    </w:p>
    <w:p w14:paraId="32F6AE80" w14:textId="77777777" w:rsidR="008E6DDD" w:rsidRPr="008E6DDD" w:rsidRDefault="008E6DDD" w:rsidP="00E4517D">
      <w:pPr>
        <w:pStyle w:val="Bibliography"/>
        <w:numPr>
          <w:ilvl w:val="0"/>
          <w:numId w:val="0"/>
        </w:numPr>
        <w:pPrChange w:id="255" w:author="Arfa Aijazi" w:date="2024-05-03T23:45:00Z">
          <w:pPr>
            <w:pStyle w:val="Bibliography"/>
          </w:pPr>
        </w:pPrChange>
      </w:pPr>
      <w:r w:rsidRPr="008E6DDD">
        <w:t>Wickham, Hadley. 2023. “Plyr: Tools for Splitting, Applying and Combining Data.” https://cran.r-project.org/web/packages/plyr/index.html.</w:t>
      </w:r>
    </w:p>
    <w:p w14:paraId="3C9127F0" w14:textId="77777777" w:rsidR="008E6DDD" w:rsidRPr="008E6DDD" w:rsidRDefault="008E6DDD" w:rsidP="00E4517D">
      <w:pPr>
        <w:pStyle w:val="Bibliography"/>
        <w:numPr>
          <w:ilvl w:val="0"/>
          <w:numId w:val="0"/>
        </w:numPr>
        <w:pPrChange w:id="256" w:author="Arfa Aijazi" w:date="2024-05-03T23:45:00Z">
          <w:pPr>
            <w:pStyle w:val="Bibliography"/>
          </w:pPr>
        </w:pPrChange>
      </w:pPr>
      <w:r w:rsidRPr="008E6DDD">
        <w:t>Wickham, Hadley, Romain François, Lionel Henry, Kirill Müller, Davis Vaughan, Posit Software, and PBC. 2023. “Dplyr: A Grammar of Data Manipulation.” https://cran.r-project.org/web/packages/dplyr/index.html.</w:t>
      </w:r>
    </w:p>
    <w:p w14:paraId="27B5E7F3" w14:textId="77777777" w:rsidR="008E6DDD" w:rsidRPr="008E6DDD" w:rsidRDefault="008E6DDD" w:rsidP="00E4517D">
      <w:pPr>
        <w:pStyle w:val="Bibliography"/>
        <w:numPr>
          <w:ilvl w:val="0"/>
          <w:numId w:val="0"/>
        </w:numPr>
        <w:pPrChange w:id="257" w:author="Arfa Aijazi" w:date="2024-05-03T23:45:00Z">
          <w:pPr>
            <w:pStyle w:val="Bibliography"/>
          </w:pPr>
        </w:pPrChange>
      </w:pPr>
      <w:r w:rsidRPr="008E6DDD">
        <w:t>Wickham, Hadley, and RStudio. 2023. “Tidyverse: Easily Install and Load the ‘Tidyverse.’” R. https://CRAN.R-project.org/package=tidyverse.</w:t>
      </w:r>
    </w:p>
    <w:p w14:paraId="08900CE1" w14:textId="77777777" w:rsidR="008E6DDD" w:rsidRPr="008E6DDD" w:rsidRDefault="008E6DDD" w:rsidP="00E4517D">
      <w:pPr>
        <w:pStyle w:val="Bibliography"/>
        <w:numPr>
          <w:ilvl w:val="0"/>
          <w:numId w:val="0"/>
        </w:numPr>
        <w:pPrChange w:id="258" w:author="Arfa Aijazi" w:date="2024-05-03T23:45:00Z">
          <w:pPr>
            <w:pStyle w:val="Bibliography"/>
          </w:pPr>
        </w:pPrChange>
      </w:pPr>
      <w:r w:rsidRPr="008E6DDD">
        <w:t xml:space="preserve">Wright, Mary K., David M. Hondula, Paul M. Chakalian, Liza C. Kurtz, Lance Watkins, Carina J. Gronlund, Larissa Larsen, Evan Mallen, and Sharon L. Harlan. 2020. “Social and Behavioral Determinants of Indoor Temperatures in Air-Conditioned Homes.” </w:t>
      </w:r>
      <w:r w:rsidRPr="008E6DDD">
        <w:rPr>
          <w:i/>
          <w:iCs/>
        </w:rPr>
        <w:t>Building and Environment</w:t>
      </w:r>
      <w:r w:rsidRPr="008E6DDD">
        <w:t xml:space="preserve"> 183 (October): 107187. https://doi.org/10.1016/j.buildenv.2020.107187.</w:t>
      </w:r>
    </w:p>
    <w:p w14:paraId="194ABEAD" w14:textId="77777777" w:rsidR="008E6DDD" w:rsidRPr="008E6DDD" w:rsidRDefault="008E6DDD" w:rsidP="00E4517D">
      <w:pPr>
        <w:pStyle w:val="Bibliography"/>
        <w:numPr>
          <w:ilvl w:val="0"/>
          <w:numId w:val="0"/>
        </w:numPr>
        <w:pPrChange w:id="259" w:author="Arfa Aijazi" w:date="2024-05-03T23:45:00Z">
          <w:pPr>
            <w:pStyle w:val="Bibliography"/>
          </w:pPr>
        </w:pPrChange>
      </w:pPr>
      <w:r w:rsidRPr="008E6DDD">
        <w:t xml:space="preserve">Zhao, Qi, Yuming Guo, Tingting Ye, Antonio Gasparrini, Shilu Tong, Ala Overcenco, Aleš Urban, et al. 2021. “Global, Regional, and National Burden of Mortality Associated with Non-Optimal Ambient Temperatures from 2000 to 2019: A Three-Stage Modelling Study.” </w:t>
      </w:r>
      <w:r w:rsidRPr="008E6DDD">
        <w:rPr>
          <w:i/>
          <w:iCs/>
        </w:rPr>
        <w:t>The Lancet Planetary Health</w:t>
      </w:r>
      <w:r w:rsidRPr="008E6DDD">
        <w:t xml:space="preserve"> 5 (7): e415–25. https://doi.org/10.1016/S2542-5196(21)00081-4.</w:t>
      </w:r>
    </w:p>
    <w:p w14:paraId="11A1392A" w14:textId="52BB09F4" w:rsidR="003962C4" w:rsidRPr="00BE49E1" w:rsidRDefault="00343055" w:rsidP="00E4517D">
      <w:pPr>
        <w:pStyle w:val="Heading1"/>
      </w:pPr>
      <w:r w:rsidRPr="00BE49E1">
        <w:rPr>
          <w:sz w:val="20"/>
          <w:szCs w:val="20"/>
        </w:rPr>
        <w:fldChar w:fldCharType="end"/>
      </w:r>
      <w:r w:rsidR="003962C4" w:rsidRPr="00BE49E1">
        <w:t xml:space="preserve">CRediT </w:t>
      </w:r>
      <w:r w:rsidR="008E09E3" w:rsidRPr="00BE49E1">
        <w:t>authorship contribution statement</w:t>
      </w:r>
    </w:p>
    <w:p w14:paraId="66907878" w14:textId="0DEA5763" w:rsidR="008E09E3" w:rsidRPr="00BE49E1" w:rsidRDefault="008E09E3" w:rsidP="008E09E3">
      <w:r w:rsidRPr="00BE49E1">
        <w:rPr>
          <w:b/>
          <w:bCs/>
        </w:rPr>
        <w:t xml:space="preserve">Arfa Aijazi: </w:t>
      </w:r>
      <w:r w:rsidRPr="00BE49E1">
        <w:t>Conceptualization, Methodology, Software, Formal Analysis, Investigation, Data Curation</w:t>
      </w:r>
      <w:ins w:id="260" w:author="Stefano Schiavon" w:date="2024-04-08T16:42:00Z">
        <w:r w:rsidR="0059434E">
          <w:t>,</w:t>
        </w:r>
      </w:ins>
      <w:r w:rsidRPr="00BE49E1">
        <w:t xml:space="preserve"> Writing–Original Draft, Visualization. </w:t>
      </w:r>
      <w:r w:rsidRPr="00BE49E1">
        <w:rPr>
          <w:b/>
          <w:bCs/>
        </w:rPr>
        <w:t>Stefano Schiavon</w:t>
      </w:r>
      <w:r w:rsidRPr="00BE49E1">
        <w:t>: Supervision, Validation, Writing–Review and Editing.</w:t>
      </w:r>
      <w:r w:rsidR="001445B5" w:rsidRPr="00BE49E1">
        <w:t xml:space="preserve"> </w:t>
      </w:r>
      <w:r w:rsidR="001445B5" w:rsidRPr="00BE49E1">
        <w:rPr>
          <w:b/>
          <w:bCs/>
        </w:rPr>
        <w:t>Duncan Callaway:</w:t>
      </w:r>
      <w:r w:rsidR="001445B5" w:rsidRPr="00BE49E1">
        <w:t xml:space="preserve"> Methodology, </w:t>
      </w:r>
      <w:r w:rsidR="003F504D" w:rsidRPr="00BE49E1">
        <w:t>Writing–Review and Editing</w:t>
      </w:r>
    </w:p>
    <w:p w14:paraId="6304DEEB" w14:textId="66CD45A8" w:rsidR="008E09E3" w:rsidRPr="00BE49E1" w:rsidRDefault="008E09E3" w:rsidP="00E37F7F">
      <w:pPr>
        <w:pStyle w:val="Heading1"/>
      </w:pPr>
      <w:r w:rsidRPr="00BE49E1">
        <w:t>Declaration of competing interest</w:t>
      </w:r>
    </w:p>
    <w:p w14:paraId="6BF636F7" w14:textId="199C2EBF" w:rsidR="008E09E3" w:rsidRPr="00BE49E1" w:rsidRDefault="008E09E3" w:rsidP="008E09E3">
      <w:r w:rsidRPr="00BE49E1">
        <w:t>The Center for the Built Environment at the University of California, Berkeley – with which</w:t>
      </w:r>
      <w:r w:rsidR="00C36378" w:rsidRPr="00BE49E1">
        <w:t xml:space="preserve"> some of</w:t>
      </w:r>
      <w:r w:rsidRPr="00BE49E1">
        <w:t xml:space="preserve"> the authors are affiliated, is advised </w:t>
      </w:r>
      <w:r w:rsidR="00685296" w:rsidRPr="00BE49E1">
        <w:t>by,</w:t>
      </w:r>
      <w:r w:rsidRPr="00BE49E1">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BE49E1" w:rsidRDefault="00850ADA" w:rsidP="00E37F7F">
      <w:pPr>
        <w:pStyle w:val="Heading1"/>
      </w:pPr>
      <w:r w:rsidRPr="00BE49E1">
        <w:lastRenderedPageBreak/>
        <w:t>Acknowledgement</w:t>
      </w:r>
      <w:r w:rsidR="0094353F" w:rsidRPr="00BE49E1">
        <w:t>s</w:t>
      </w:r>
    </w:p>
    <w:p w14:paraId="743AC631" w14:textId="24722E71" w:rsidR="00C529B5" w:rsidRPr="00BE49E1" w:rsidRDefault="00C529B5" w:rsidP="00B00160">
      <w:pPr>
        <w:pStyle w:val="Heading1"/>
        <w:rPr>
          <w:rFonts w:eastAsiaTheme="minorHAnsi" w:cstheme="minorBidi"/>
          <w:b w:val="0"/>
          <w:szCs w:val="22"/>
        </w:rPr>
      </w:pPr>
      <w:r w:rsidRPr="00BE49E1">
        <w:rPr>
          <w:rFonts w:eastAsiaTheme="minorHAnsi" w:cstheme="minorBidi"/>
          <w:b w:val="0"/>
          <w:szCs w:val="22"/>
        </w:rPr>
        <w:t xml:space="preserve">At the time of the study, Arfa Aijazi was supported by a Doctoral Completion Fellowship through the Graduate Division at the University of California, Berkeley. This research was also in part funded by the Center for the Built Environment (CBE) at University of California, Berkeley. CBE with which </w:t>
      </w:r>
      <w:r w:rsidR="00C36378" w:rsidRPr="00BE49E1">
        <w:rPr>
          <w:rFonts w:eastAsiaTheme="minorHAnsi" w:cstheme="minorBidi"/>
          <w:b w:val="0"/>
          <w:szCs w:val="22"/>
        </w:rPr>
        <w:t xml:space="preserve">some of </w:t>
      </w:r>
      <w:r w:rsidRPr="00BE49E1">
        <w:rPr>
          <w:rFonts w:eastAsiaTheme="minorHAnsi" w:cstheme="minorBidi"/>
          <w:b w:val="0"/>
          <w:szCs w:val="22"/>
        </w:rPr>
        <w:t>the authors are affiliated.</w:t>
      </w:r>
      <w:r w:rsidRPr="00BE49E1">
        <w:rPr>
          <w:rFonts w:ascii="Roboto" w:eastAsiaTheme="minorHAnsi" w:hAnsi="Roboto" w:cstheme="minorBidi"/>
          <w:b w:val="0"/>
          <w:szCs w:val="22"/>
        </w:rPr>
        <w:t xml:space="preserve"> </w:t>
      </w:r>
      <w:r w:rsidRPr="00BE49E1">
        <w:rPr>
          <w:rFonts w:eastAsiaTheme="minorHAnsi"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BE49E1">
        <w:rPr>
          <w:rFonts w:eastAsiaTheme="minorHAnsi" w:cstheme="minorBidi"/>
          <w:b w:val="0"/>
          <w:szCs w:val="22"/>
        </w:rPr>
        <w:t xml:space="preserve">assistance with developing machine learning modeling methodology. </w:t>
      </w:r>
      <w:r w:rsidR="00C70F6E">
        <w:rPr>
          <w:rFonts w:eastAsiaTheme="minorHAnsi" w:cstheme="minorBidi"/>
          <w:b w:val="0"/>
          <w:szCs w:val="22"/>
        </w:rPr>
        <w:t>We also thank William McNary with the Energy Information Administration (EIA) for providing context into the RECS survey design</w:t>
      </w:r>
      <w:r w:rsidR="005F47AB">
        <w:rPr>
          <w:rFonts w:eastAsiaTheme="minorHAnsi" w:cstheme="minorBidi"/>
          <w:b w:val="0"/>
          <w:szCs w:val="22"/>
        </w:rPr>
        <w:t xml:space="preserve"> and implementation. </w:t>
      </w:r>
    </w:p>
    <w:p w14:paraId="5AF1C0E2" w14:textId="18E6DEC8" w:rsidR="00D33A39" w:rsidRPr="00BE49E1" w:rsidRDefault="0025514A" w:rsidP="00B00160">
      <w:pPr>
        <w:pStyle w:val="Heading1"/>
      </w:pPr>
      <w:r w:rsidRPr="00BE49E1">
        <w:t>Data availability</w:t>
      </w:r>
    </w:p>
    <w:p w14:paraId="23F59071" w14:textId="611FE938" w:rsidR="00832806" w:rsidRDefault="0025514A" w:rsidP="00C70F6E">
      <w:pPr>
        <w:rPr>
          <w:ins w:id="261" w:author="Arfa Aijazi" w:date="2024-05-03T09:57:00Z"/>
        </w:rPr>
      </w:pPr>
      <w:r w:rsidRPr="00BE49E1">
        <w:t xml:space="preserve">All data and analysis code is provided on GitHub at: </w:t>
      </w:r>
      <w:ins w:id="262" w:author="Arfa Aijazi" w:date="2024-05-03T09:57:00Z">
        <w:r w:rsidR="00832806">
          <w:fldChar w:fldCharType="begin"/>
        </w:r>
        <w:r w:rsidR="00832806">
          <w:instrText>HYPERLINK "</w:instrText>
        </w:r>
      </w:ins>
      <w:r w:rsidR="00832806" w:rsidRPr="00C70F6E">
        <w:instrText>https://github.com/anaijazi/RECSThermalMorbidity</w:instrText>
      </w:r>
      <w:ins w:id="263" w:author="Arfa Aijazi" w:date="2024-05-03T09:57:00Z">
        <w:r w:rsidR="00832806">
          <w:instrText>"</w:instrText>
        </w:r>
        <w:r w:rsidR="00832806">
          <w:fldChar w:fldCharType="separate"/>
        </w:r>
      </w:ins>
      <w:r w:rsidR="00832806" w:rsidRPr="001F541C">
        <w:rPr>
          <w:rStyle w:val="Hyperlink"/>
        </w:rPr>
        <w:t>https://github.com/anaijazi/RECSThermalMorbidity</w:t>
      </w:r>
      <w:ins w:id="264" w:author="Arfa Aijazi" w:date="2024-05-03T09:57:00Z">
        <w:r w:rsidR="00832806">
          <w:fldChar w:fldCharType="end"/>
        </w:r>
      </w:ins>
    </w:p>
    <w:p w14:paraId="7AD10A29" w14:textId="77777777" w:rsidR="004C0C4C" w:rsidRDefault="00832806">
      <w:pPr>
        <w:rPr>
          <w:ins w:id="265" w:author="Arfa Aijazi" w:date="2024-05-03T11:05:00Z"/>
        </w:rPr>
        <w:sectPr w:rsidR="004C0C4C" w:rsidSect="00416983">
          <w:footerReference w:type="default" r:id="rId17"/>
          <w:pgSz w:w="12240" w:h="15840"/>
          <w:pgMar w:top="1440" w:right="1440" w:bottom="1440" w:left="1440" w:header="720" w:footer="720" w:gutter="0"/>
          <w:cols w:space="720"/>
          <w:docGrid w:linePitch="360"/>
        </w:sectPr>
      </w:pPr>
      <w:ins w:id="266" w:author="Arfa Aijazi" w:date="2024-05-03T10:03:00Z">
        <w:r>
          <w:br w:type="page"/>
        </w:r>
      </w:ins>
    </w:p>
    <w:p w14:paraId="2216A53C" w14:textId="77777777" w:rsidR="004C0C4C" w:rsidRDefault="004C0C4C" w:rsidP="004C0C4C">
      <w:pPr>
        <w:keepNext/>
        <w:rPr>
          <w:ins w:id="267" w:author="Arfa Aijazi" w:date="2024-05-03T11:07:00Z"/>
        </w:rPr>
        <w:pPrChange w:id="268" w:author="Arfa Aijazi" w:date="2024-05-03T11:07:00Z">
          <w:pPr/>
        </w:pPrChange>
      </w:pPr>
      <w:ins w:id="269" w:author="Arfa Aijazi" w:date="2024-05-03T11:07:00Z">
        <w:r>
          <w:rPr>
            <w:noProof/>
          </w:rPr>
          <w:lastRenderedPageBreak/>
          <w:drawing>
            <wp:inline distT="0" distB="0" distL="0" distR="0" wp14:anchorId="4CF16353" wp14:editId="39407CAE">
              <wp:extent cx="5054600" cy="5486400"/>
              <wp:effectExtent l="0" t="0" r="0" b="0"/>
              <wp:docPr id="15600847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84709" name="Picture 1" descr="A diagram of a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54600" cy="5486400"/>
                      </a:xfrm>
                      <a:prstGeom prst="rect">
                        <a:avLst/>
                      </a:prstGeom>
                    </pic:spPr>
                  </pic:pic>
                </a:graphicData>
              </a:graphic>
            </wp:inline>
          </w:drawing>
        </w:r>
      </w:ins>
    </w:p>
    <w:p w14:paraId="2674941A" w14:textId="3A677C94" w:rsidR="00832806" w:rsidRDefault="004C0C4C" w:rsidP="004C0C4C">
      <w:pPr>
        <w:pStyle w:val="Caption"/>
        <w:numPr>
          <w:ilvl w:val="0"/>
          <w:numId w:val="0"/>
        </w:numPr>
        <w:rPr>
          <w:ins w:id="270" w:author="Arfa Aijazi" w:date="2024-05-03T09:57:00Z"/>
        </w:rPr>
        <w:pPrChange w:id="271" w:author="Arfa Aijazi" w:date="2024-05-03T11:07:00Z">
          <w:pPr/>
        </w:pPrChange>
      </w:pPr>
      <w:bookmarkStart w:id="272" w:name="_Ref165627055"/>
      <w:ins w:id="273" w:author="Arfa Aijazi" w:date="2024-05-03T11:07:00Z">
        <w:r>
          <w:t xml:space="preserve">Supplementary Fig. </w:t>
        </w:r>
        <w:r>
          <w:fldChar w:fldCharType="begin"/>
        </w:r>
        <w:r>
          <w:instrText xml:space="preserve"> SEQ Supplementary_Fig. \* ARABIC </w:instrText>
        </w:r>
      </w:ins>
      <w:r>
        <w:fldChar w:fldCharType="separate"/>
      </w:r>
      <w:ins w:id="274" w:author="Arfa Aijazi" w:date="2024-05-03T11:07:00Z">
        <w:r>
          <w:rPr>
            <w:noProof/>
          </w:rPr>
          <w:t>1</w:t>
        </w:r>
        <w:r>
          <w:fldChar w:fldCharType="end"/>
        </w:r>
        <w:bookmarkEnd w:id="272"/>
        <w:r>
          <w:t xml:space="preserve">: Spearman’s correlation matrix for machine learning model input variables. </w:t>
        </w:r>
      </w:ins>
      <w:ins w:id="275" w:author="Arfa Aijazi" w:date="2024-05-03T11:08:00Z">
        <w:r>
          <w:t xml:space="preserve">An “X” indicates p &gt; 0.05. </w:t>
        </w:r>
      </w:ins>
    </w:p>
    <w:p w14:paraId="5494DD5E" w14:textId="77777777" w:rsidR="0025514A" w:rsidRPr="00BE49E1" w:rsidRDefault="0025514A" w:rsidP="00C70F6E"/>
    <w:p w14:paraId="3BA9AD5E" w14:textId="38C0747D" w:rsidR="00E663BC" w:rsidRPr="00BE49E1" w:rsidRDefault="00E663BC" w:rsidP="0025514A">
      <w:pPr>
        <w:pStyle w:val="Heading1"/>
        <w:rPr>
          <w:b w:val="0"/>
        </w:rPr>
      </w:pPr>
    </w:p>
    <w:sectPr w:rsidR="00E663BC" w:rsidRPr="00BE49E1" w:rsidSect="004169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1"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2"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3"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5"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6"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7" w:author="Stefano Schiavon" w:date="2024-04-08T13:58:00Z" w:initials="SS">
    <w:p w14:paraId="376C90A9" w14:textId="77777777" w:rsidR="00836F41" w:rsidRDefault="00836F41" w:rsidP="00836F41">
      <w:r>
        <w:rPr>
          <w:rStyle w:val="CommentReference"/>
        </w:rPr>
        <w:annotationRef/>
      </w:r>
      <w:r>
        <w:rPr>
          <w:sz w:val="20"/>
          <w:szCs w:val="20"/>
        </w:rPr>
        <w:t>It is J-shape an not U-shape because the risk is not symmetrical.</w:t>
      </w:r>
    </w:p>
  </w:comment>
  <w:comment w:id="9"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10"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11"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12" w:author="Arfa Aijazi" w:date="2024-02-25T11:41:00Z" w:initials="AA">
    <w:p w14:paraId="56F628EB" w14:textId="77777777" w:rsidR="006C211F" w:rsidRDefault="006C211F" w:rsidP="006C211F">
      <w:r>
        <w:rPr>
          <w:rStyle w:val="CommentReference"/>
        </w:rPr>
        <w:annotationRef/>
      </w:r>
      <w:r>
        <w:rPr>
          <w:sz w:val="20"/>
          <w:szCs w:val="20"/>
        </w:rPr>
        <w:t>We are now separating energy insecurity into two variables: one related to not being able to afford electricity (operation) and one related to not being able to afford repairs (maintenance)</w:t>
      </w:r>
    </w:p>
  </w:comment>
  <w:comment w:id="13" w:author="Duncan Callaway" w:date="2023-12-11T14:52:00Z" w:initials="DC">
    <w:p w14:paraId="3388ECCC" w14:textId="76148AFD"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14"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15" w:author="Stefano Schiavon" w:date="2024-04-08T14:03:00Z" w:initials="SS">
    <w:p w14:paraId="27355940" w14:textId="77777777" w:rsidR="00FF606B" w:rsidRDefault="00FF606B" w:rsidP="00FF606B">
      <w:r>
        <w:rPr>
          <w:rStyle w:val="CommentReference"/>
        </w:rPr>
        <w:annotationRef/>
      </w:r>
      <w:r>
        <w:rPr>
          <w:sz w:val="20"/>
          <w:szCs w:val="20"/>
        </w:rPr>
        <w:t xml:space="preserve">I would keep all three examples, including Ecobee. </w:t>
      </w:r>
    </w:p>
  </w:comment>
  <w:comment w:id="23" w:author="Stefano Schiavon" w:date="2023-12-04T16:30:00Z" w:initials="SS">
    <w:p w14:paraId="1408F20F" w14:textId="48AB9ED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24"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25"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26"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27" w:author="Stefano Schiavon" w:date="2024-04-08T14:14:00Z" w:initials="SS">
    <w:p w14:paraId="4748A73C" w14:textId="77777777" w:rsidR="00A43E3F" w:rsidRDefault="00A43E3F" w:rsidP="00A43E3F">
      <w:r>
        <w:rPr>
          <w:rStyle w:val="CommentReference"/>
        </w:rPr>
        <w:annotationRef/>
      </w:r>
      <w:r>
        <w:rPr>
          <w:sz w:val="20"/>
          <w:szCs w:val="20"/>
        </w:rPr>
        <w:t xml:space="preserve">Sorry, I do not recall the sentence that was here and why I removed it. Maybe for brevity and readability. </w:t>
      </w:r>
    </w:p>
  </w:comment>
  <w:comment w:id="30" w:author="Stefano Schiavon" w:date="2024-04-08T14:17:00Z" w:initials="SS">
    <w:p w14:paraId="7FB6490D" w14:textId="77777777" w:rsidR="00A43E3F" w:rsidRDefault="00A43E3F" w:rsidP="00A43E3F">
      <w:r>
        <w:rPr>
          <w:rStyle w:val="CommentReference"/>
        </w:rPr>
        <w:annotationRef/>
      </w:r>
      <w:r>
        <w:rPr>
          <w:sz w:val="20"/>
          <w:szCs w:val="20"/>
        </w:rPr>
        <w:t xml:space="preserve">I am not sure what you are referring here. Clothing, metabolic rate, age, medical conditions, etc? Make some example to clarify it. </w:t>
      </w:r>
    </w:p>
  </w:comment>
  <w:comment w:id="36" w:author="Arfa Aijazi" w:date="2024-02-10T12:02:00Z" w:initials="AA">
    <w:p w14:paraId="20952F57" w14:textId="63C380E5" w:rsidR="00907E6B" w:rsidRDefault="00907E6B" w:rsidP="00907E6B">
      <w:r>
        <w:rPr>
          <w:rStyle w:val="CommentReference"/>
        </w:rPr>
        <w:annotationRef/>
      </w:r>
      <w:r>
        <w:rPr>
          <w:sz w:val="20"/>
          <w:szCs w:val="20"/>
        </w:rPr>
        <w:t>Corrected the order</w:t>
      </w:r>
    </w:p>
  </w:comment>
  <w:comment w:id="37" w:author="Duncan Callaway" w:date="2023-12-11T15:43:00Z" w:initials="DC">
    <w:p w14:paraId="4C83153D" w14:textId="1CB7A426"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38"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44"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40"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41"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42"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43"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45"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46"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47"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48"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49"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52"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53"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54"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55" w:author="Stefano Schiavon [2]" w:date="2023-12-05T12:19:00Z" w:initials="SS">
    <w:p w14:paraId="619873AD" w14:textId="2FF3844F" w:rsidR="00471507" w:rsidRDefault="00471507">
      <w:pPr>
        <w:pStyle w:val="CommentText"/>
      </w:pPr>
      <w:r>
        <w:rPr>
          <w:rStyle w:val="CommentReference"/>
        </w:rPr>
        <w:annotationRef/>
      </w:r>
      <w:r>
        <w:t>Could you add the measuring unit $/(person year) or $/year?</w:t>
      </w:r>
    </w:p>
  </w:comment>
  <w:comment w:id="56"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2"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57"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58"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rPr>
          <w:rFonts w:ascii="Times New Roman" w:hAnsi="Times New Roman"/>
        </w:rPr>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3" w:history="1">
        <w:r>
          <w:rPr>
            <w:rStyle w:val="Hyperlink"/>
          </w:rPr>
          <w:t>https://doi.org/10.1016/j.enbuild.2021.111319</w:t>
        </w:r>
      </w:hyperlink>
      <w:r>
        <w:t>.</w:t>
      </w:r>
    </w:p>
    <w:p w14:paraId="0F8FD3F3" w14:textId="77777777" w:rsidR="00C1543B" w:rsidRDefault="00C1543B" w:rsidP="00C1543B">
      <w:pPr>
        <w:ind w:hanging="480"/>
        <w:rPr>
          <w:rFonts w:ascii="Times New Roman" w:hAnsi="Times New Roman"/>
        </w:rPr>
      </w:pPr>
    </w:p>
    <w:p w14:paraId="5012FB6D" w14:textId="77777777" w:rsidR="00C1543B" w:rsidRDefault="00C1543B" w:rsidP="00C1543B">
      <w:pPr>
        <w:ind w:hanging="480"/>
        <w:rPr>
          <w:rFonts w:ascii="Times New Roman" w:hAnsi="Times New Roman"/>
        </w:rPr>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4"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rPr>
          <w:rFonts w:ascii="Times New Roman" w:hAnsi="Times New Roman"/>
        </w:rPr>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5" w:history="1">
        <w:r>
          <w:rPr>
            <w:rStyle w:val="Hyperlink"/>
          </w:rPr>
          <w:t>https://doi.org/10.1016/S0140-6736(21)01209-5</w:t>
        </w:r>
      </w:hyperlink>
      <w:r>
        <w:t>.</w:t>
      </w:r>
    </w:p>
    <w:p w14:paraId="4622365E" w14:textId="43B2F088" w:rsidR="00C1543B" w:rsidRDefault="00C1543B" w:rsidP="00C1543B">
      <w:pPr>
        <w:ind w:hanging="480"/>
      </w:pPr>
    </w:p>
  </w:comment>
  <w:comment w:id="60"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000000">
      <w:pPr>
        <w:pStyle w:val="CommentText"/>
      </w:pPr>
      <w:hyperlink r:id="rId6" w:history="1">
        <w:r w:rsidR="001F4815" w:rsidRPr="00B617CB">
          <w:rPr>
            <w:rStyle w:val="Hyperlink"/>
          </w:rPr>
          <w:t>https://en.wikipedia.org/wiki/Phi_coefficient</w:t>
        </w:r>
      </w:hyperlink>
    </w:p>
    <w:p w14:paraId="1BC3C549" w14:textId="28AD3D20" w:rsidR="001F4815" w:rsidRDefault="001F4815">
      <w:pPr>
        <w:pStyle w:val="CommentText"/>
      </w:pPr>
    </w:p>
  </w:comment>
  <w:comment w:id="61"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62"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63" w:author="Stefano Schiavon" w:date="2024-04-08T16:47:00Z" w:initials="SS">
    <w:p w14:paraId="66E047C0" w14:textId="77777777" w:rsidR="004979FF" w:rsidRDefault="004979FF" w:rsidP="004979FF">
      <w:r>
        <w:rPr>
          <w:rStyle w:val="CommentReference"/>
        </w:rPr>
        <w:annotationRef/>
      </w:r>
      <w:r>
        <w:rPr>
          <w:sz w:val="20"/>
          <w:szCs w:val="20"/>
        </w:rPr>
        <w:t xml:space="preserve">If I am not mistaken, this comment was not addressed. </w:t>
      </w:r>
    </w:p>
  </w:comment>
  <w:comment w:id="64" w:author="Arfa Aijazi" w:date="2024-05-04T11:57:00Z" w:initials="AA">
    <w:p w14:paraId="0F072EE2" w14:textId="77777777" w:rsidR="008E1EB7" w:rsidRDefault="008E1EB7" w:rsidP="008E1EB7">
      <w:r>
        <w:rPr>
          <w:rStyle w:val="CommentReference"/>
        </w:rPr>
        <w:annotationRef/>
      </w:r>
      <w:r>
        <w:rPr>
          <w:sz w:val="20"/>
          <w:szCs w:val="20"/>
        </w:rPr>
        <w:t xml:space="preserve">I added a supplementary figure with these values. I struggled with formatting the table to fit legibly on the page due to the number of columns. </w:t>
      </w:r>
    </w:p>
  </w:comment>
  <w:comment w:id="68" w:author="Arfa Aijazi" w:date="2024-03-03T01:01:00Z" w:initials="AA">
    <w:p w14:paraId="6CA28CEE" w14:textId="320CC985" w:rsidR="00426170" w:rsidRDefault="00426170" w:rsidP="00426170">
      <w:r>
        <w:rPr>
          <w:rStyle w:val="CommentReference"/>
        </w:rPr>
        <w:annotationRef/>
      </w:r>
      <w:r>
        <w:rPr>
          <w:sz w:val="20"/>
          <w:szCs w:val="20"/>
        </w:rPr>
        <w:t>Note that I removed multivariate adaptive regression spline because this algorithm had an extremely high computational cost with class weights (over 2 hrs!)</w:t>
      </w:r>
    </w:p>
  </w:comment>
  <w:comment w:id="69" w:author="Duncan Callaway" w:date="2023-12-11T17:12:00Z" w:initials="DC">
    <w:p w14:paraId="0A8796EA" w14:textId="3C2CF0F2" w:rsidR="003147D0" w:rsidRDefault="003147D0" w:rsidP="003147D0">
      <w:r>
        <w:rPr>
          <w:rStyle w:val="CommentReference"/>
        </w:rPr>
        <w:annotationRef/>
      </w:r>
      <w:r>
        <w:rPr>
          <w:color w:val="000000"/>
          <w:sz w:val="20"/>
          <w:szCs w:val="20"/>
        </w:rPr>
        <w:t>Let’s discuss all the hyper parameter choices</w:t>
      </w:r>
    </w:p>
  </w:comment>
  <w:comment w:id="70"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71" w:author="Arfa Aijazi" w:date="2024-03-03T01:08:00Z" w:initials="AA">
    <w:p w14:paraId="78AD8124" w14:textId="77777777" w:rsidR="00426170" w:rsidRDefault="00426170" w:rsidP="00426170">
      <w:r>
        <w:rPr>
          <w:rStyle w:val="CommentReference"/>
        </w:rPr>
        <w:annotationRef/>
      </w:r>
      <w:r>
        <w:rPr>
          <w:sz w:val="20"/>
          <w:szCs w:val="20"/>
        </w:rPr>
        <w:t>Note: this strategy was not being implemented properly in the previous results.</w:t>
      </w:r>
    </w:p>
  </w:comment>
  <w:comment w:id="72" w:author="Duncan Callaway" w:date="2023-12-11T17:21:00Z" w:initials="DC">
    <w:p w14:paraId="7080EC9F" w14:textId="05D9F714" w:rsidR="00416267" w:rsidRDefault="00416267" w:rsidP="00416267">
      <w:r>
        <w:rPr>
          <w:rStyle w:val="CommentReference"/>
        </w:rPr>
        <w:annotationRef/>
      </w:r>
      <w:r>
        <w:rPr>
          <w:color w:val="000000"/>
          <w:sz w:val="20"/>
          <w:szCs w:val="20"/>
        </w:rPr>
        <w:t>What about area under the PR curve?</w:t>
      </w:r>
    </w:p>
  </w:comment>
  <w:comment w:id="73"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74"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75"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76"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77"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78"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79" w:author="Stefano Schiavon" w:date="2024-04-08T15:54:00Z" w:initials="SS">
    <w:p w14:paraId="558D5B28" w14:textId="77777777" w:rsidR="00A36CB1" w:rsidRDefault="00A36CB1" w:rsidP="00A36CB1">
      <w:r>
        <w:rPr>
          <w:rStyle w:val="CommentReference"/>
        </w:rPr>
        <w:annotationRef/>
      </w:r>
      <w:r>
        <w:rPr>
          <w:sz w:val="20"/>
          <w:szCs w:val="20"/>
        </w:rPr>
        <w:t>I agree with Arfa.</w:t>
      </w:r>
    </w:p>
  </w:comment>
  <w:comment w:id="82" w:author="Stefano Schiavon [2]" w:date="2023-12-05T15:34:00Z" w:initials="SS">
    <w:p w14:paraId="2489A8B0" w14:textId="63566F78"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83"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84" w:author="Arfa Aijazi" w:date="2024-03-03T01:18:00Z" w:initials="AA">
    <w:p w14:paraId="41A00A62" w14:textId="77777777" w:rsidR="00D954D9" w:rsidRDefault="00D954D9" w:rsidP="00D954D9">
      <w:r>
        <w:rPr>
          <w:rStyle w:val="CommentReference"/>
        </w:rPr>
        <w:annotationRef/>
      </w:r>
      <w:r>
        <w:rPr>
          <w:sz w:val="20"/>
          <w:szCs w:val="20"/>
        </w:rPr>
        <w:t>Note: previously I was using magnitude because I was finding variables to have opposite signs when comparing input features groups. However, this issue is not the case when reviewing results from the same class imbalance strategy. Looking at the value of the coefficient provides more interesting results discussion</w:t>
      </w:r>
    </w:p>
  </w:comment>
  <w:comment w:id="86" w:author="Stefano Schiavon" w:date="2024-04-08T16:07:00Z" w:initials="SS">
    <w:p w14:paraId="6391C78D" w14:textId="77777777" w:rsidR="0026264C" w:rsidRDefault="0026264C" w:rsidP="0026264C">
      <w:r>
        <w:rPr>
          <w:rStyle w:val="CommentReference"/>
        </w:rPr>
        <w:annotationRef/>
      </w:r>
      <w:r>
        <w:rPr>
          <w:sz w:val="20"/>
          <w:szCs w:val="20"/>
        </w:rPr>
        <w:t>I suggest to remove this because error bars are already described above, at the beginning of section 3.2</w:t>
      </w:r>
    </w:p>
  </w:comment>
  <w:comment w:id="87" w:author="Duncan Callaway" w:date="2023-12-11T17:30:00Z" w:initials="DC">
    <w:p w14:paraId="6CA2174F" w14:textId="6F3C1172"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88"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89" w:author="Stefano Schiavon" w:date="2024-04-08T16:12:00Z" w:initials="SS">
    <w:p w14:paraId="7F923761" w14:textId="77777777" w:rsidR="0026264C" w:rsidRDefault="0026264C" w:rsidP="0026264C">
      <w:r>
        <w:rPr>
          <w:rStyle w:val="CommentReference"/>
        </w:rPr>
        <w:annotationRef/>
      </w:r>
      <w:r>
        <w:rPr>
          <w:sz w:val="20"/>
          <w:szCs w:val="20"/>
        </w:rPr>
        <w:t>I do not have a strong opinion on this. I tend to prefer Arfa’s approach because it increase readability without losing information.</w:t>
      </w:r>
    </w:p>
  </w:comment>
  <w:comment w:id="91" w:author="Stefano Schiavon [2]" w:date="2023-12-05T15:50:00Z" w:initials="SS">
    <w:p w14:paraId="7FDCFB6B" w14:textId="7C03C38D"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92"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93" w:author="Arfa Aijazi" w:date="2024-03-03T00:46:00Z" w:initials="AA">
    <w:p w14:paraId="1C2E7D21" w14:textId="77777777" w:rsidR="00BA68B0" w:rsidRDefault="00BA68B0" w:rsidP="00BA68B0">
      <w:r>
        <w:rPr>
          <w:rStyle w:val="CommentReference"/>
        </w:rPr>
        <w:annotationRef/>
      </w:r>
      <w:r>
        <w:rPr>
          <w:sz w:val="20"/>
          <w:szCs w:val="20"/>
        </w:rPr>
        <w:t>Updated figure with new results. Incorporates @Stefano’s suggestions from earlier comment</w:t>
      </w:r>
    </w:p>
  </w:comment>
  <w:comment w:id="94" w:author="Stefano Schiavon" w:date="2024-04-08T16:22:00Z" w:initials="SS">
    <w:p w14:paraId="57972E27" w14:textId="77777777" w:rsidR="001B7A91" w:rsidRDefault="001B7A91" w:rsidP="001B7A91">
      <w:r>
        <w:rPr>
          <w:rStyle w:val="CommentReference"/>
        </w:rPr>
        <w:annotationRef/>
      </w:r>
      <w:r>
        <w:rPr>
          <w:sz w:val="20"/>
          <w:szCs w:val="20"/>
        </w:rPr>
        <w:t xml:space="preserve">I have one additional comment. I would remove the grey area with the black x to indicate that building features do not apply to the that column. It get too much attention. I would just not have the dots and I would keep the gridelines. </w:t>
      </w:r>
    </w:p>
    <w:p w14:paraId="511E99CB" w14:textId="77777777" w:rsidR="001B7A91" w:rsidRDefault="001B7A91" w:rsidP="001B7A91">
      <w:r>
        <w:rPr>
          <w:sz w:val="20"/>
          <w:szCs w:val="20"/>
        </w:rPr>
        <w:t xml:space="preserve">If you want to increase the separation between the three groups, you can add an horizontal light grey line but I think it may not be needed. </w:t>
      </w:r>
    </w:p>
  </w:comment>
  <w:comment w:id="95" w:author="Arfa Aijazi" w:date="2024-05-03T09:27:00Z" w:initials="AA">
    <w:p w14:paraId="17CF2D47" w14:textId="77777777" w:rsidR="004C0BE9" w:rsidRDefault="004C0BE9" w:rsidP="004C0BE9">
      <w:r>
        <w:rPr>
          <w:rStyle w:val="CommentReference"/>
        </w:rPr>
        <w:annotationRef/>
      </w:r>
      <w:r>
        <w:rPr>
          <w:sz w:val="20"/>
          <w:szCs w:val="20"/>
        </w:rPr>
        <w:t>I wasn’t happy with the plot labels for the two energy insecurity variables in the last version. What do you think of this one?</w:t>
      </w:r>
    </w:p>
  </w:comment>
  <w:comment w:id="96" w:author="Duncan Callaway" w:date="2023-12-11T17:39:00Z" w:initials="DC">
    <w:p w14:paraId="275163C6" w14:textId="6E48EB42" w:rsidR="00DD0A1A" w:rsidRDefault="00DD0A1A" w:rsidP="00DD0A1A">
      <w:r>
        <w:rPr>
          <w:rStyle w:val="CommentReference"/>
        </w:rPr>
        <w:annotationRef/>
      </w:r>
      <w:r>
        <w:rPr>
          <w:color w:val="000000"/>
          <w:sz w:val="20"/>
          <w:szCs w:val="20"/>
        </w:rPr>
        <w:t>It would be nice if one could compare these data to the RECS data.</w:t>
      </w:r>
    </w:p>
  </w:comment>
  <w:comment w:id="97" w:author="Arfa Aijazi" w:date="2024-02-25T13:47:00Z" w:initials="AA">
    <w:p w14:paraId="26FDAF56" w14:textId="77777777" w:rsidR="00641A1E" w:rsidRDefault="00E113A1" w:rsidP="00641A1E">
      <w:r>
        <w:rPr>
          <w:rStyle w:val="CommentReference"/>
        </w:rPr>
        <w:annotationRef/>
      </w:r>
      <w:r w:rsidR="00641A1E">
        <w:rPr>
          <w:sz w:val="20"/>
          <w:szCs w:val="20"/>
        </w:rPr>
        <w:t>I haven’t found an accessible source of this data in order to implement this suggestion</w:t>
      </w:r>
    </w:p>
  </w:comment>
  <w:comment w:id="98" w:author="Stefano Schiavon [2]" w:date="2023-12-07T09:44:00Z" w:initials="SS">
    <w:p w14:paraId="5519979F" w14:textId="5526BF84" w:rsidR="001D4E27" w:rsidRDefault="001D4E27">
      <w:pPr>
        <w:pStyle w:val="CommentText"/>
      </w:pPr>
      <w:r>
        <w:rPr>
          <w:rStyle w:val="CommentReference"/>
        </w:rPr>
        <w:annotationRef/>
      </w:r>
      <w:r>
        <w:t xml:space="preserve">Please add reference here. </w:t>
      </w:r>
    </w:p>
  </w:comment>
  <w:comment w:id="99"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100"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101" w:author="Arfa Aijazi" w:date="2024-05-02T10:26:00Z" w:initials="AA">
    <w:p w14:paraId="53139431" w14:textId="77777777" w:rsidR="00951590" w:rsidRDefault="00951590" w:rsidP="00951590">
      <w:r>
        <w:rPr>
          <w:rStyle w:val="CommentReference"/>
        </w:rPr>
        <w:annotationRef/>
      </w:r>
      <w:r>
        <w:rPr>
          <w:sz w:val="20"/>
          <w:szCs w:val="20"/>
        </w:rPr>
        <w:t>Added more discussion related to Figure 1</w:t>
      </w:r>
    </w:p>
  </w:comment>
  <w:comment w:id="136" w:author="Duncan Callaway" w:date="2023-12-11T17:44:00Z" w:initials="DC">
    <w:p w14:paraId="7C02B0C3" w14:textId="3E3CBA09"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137"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154"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155"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156" w:author="Arfa Aijazi" w:date="2024-03-05T00:30:00Z" w:initials="AA">
    <w:p w14:paraId="133B94F9" w14:textId="77777777" w:rsidR="008F21F5" w:rsidRDefault="008F21F5" w:rsidP="008F21F5">
      <w:r>
        <w:rPr>
          <w:rStyle w:val="CommentReference"/>
        </w:rPr>
        <w:annotationRef/>
      </w:r>
      <w:r>
        <w:rPr>
          <w:sz w:val="20"/>
          <w:szCs w:val="20"/>
        </w:rPr>
        <w:t>Done. New paragraph just before this one</w:t>
      </w:r>
    </w:p>
  </w:comment>
  <w:comment w:id="157" w:author="Stefano Schiavon [2]" w:date="2023-12-07T10:04:00Z" w:initials="SS">
    <w:p w14:paraId="76750877" w14:textId="672517CE"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161"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162"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163" w:author="Stefano Schiavon" w:date="2024-04-08T16:39:00Z" w:initials="SS">
    <w:p w14:paraId="422C08D4" w14:textId="77777777" w:rsidR="0059434E" w:rsidRDefault="0059434E" w:rsidP="0059434E">
      <w:r>
        <w:rPr>
          <w:rStyle w:val="CommentReference"/>
        </w:rPr>
        <w:annotationRef/>
      </w:r>
      <w:r>
        <w:rPr>
          <w:sz w:val="20"/>
          <w:szCs w:val="20"/>
        </w:rPr>
        <w:t xml:space="preserve">This sentence is now out of context. Please specify what “this mean” or remove these two sentences. </w:t>
      </w:r>
    </w:p>
  </w:comment>
  <w:comment w:id="165" w:author="Arfa Aijazi" w:date="2024-02-10T11:41:00Z" w:initials="AA">
    <w:p w14:paraId="2AB08A82" w14:textId="2471253F" w:rsidR="002F3D14" w:rsidRDefault="002F3D14" w:rsidP="002F3D14">
      <w:r>
        <w:rPr>
          <w:rStyle w:val="CommentReference"/>
        </w:rPr>
        <w:annotationRef/>
      </w:r>
      <w:r>
        <w:rPr>
          <w:sz w:val="20"/>
          <w:szCs w:val="20"/>
        </w:rPr>
        <w:t>Based on our discussion, removed analysis related to the machine learning modeling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5B61C4C4" w15:done="1"/>
  <w15:commentEx w15:paraId="3F6FC6F9" w15:paraIdParent="5B61C4C4" w15:done="1"/>
  <w15:commentEx w15:paraId="376C90A9" w15:paraIdParent="5B61C4C4" w15:done="1"/>
  <w15:commentEx w15:paraId="67ED35D3" w15:done="1"/>
  <w15:commentEx w15:paraId="6D8865BF" w15:done="1"/>
  <w15:commentEx w15:paraId="2670D305" w15:done="1"/>
  <w15:commentEx w15:paraId="56F628EB" w15:paraIdParent="2670D305" w15:done="1"/>
  <w15:commentEx w15:paraId="3388ECCC" w15:done="1"/>
  <w15:commentEx w15:paraId="7392C0FE" w15:paraIdParent="3388ECCC" w15:done="1"/>
  <w15:commentEx w15:paraId="27355940" w15:paraIdParent="3388ECCC" w15:done="1"/>
  <w15:commentEx w15:paraId="1408F20F" w15:done="1"/>
  <w15:commentEx w15:paraId="09CC66B0" w15:done="1"/>
  <w15:commentEx w15:paraId="5D66044D" w15:paraIdParent="09CC66B0" w15:done="1"/>
  <w15:commentEx w15:paraId="74162EE7" w15:done="1"/>
  <w15:commentEx w15:paraId="4748A73C" w15:paraIdParent="74162EE7" w15:done="1"/>
  <w15:commentEx w15:paraId="7FB6490D" w15:done="0"/>
  <w15:commentEx w15:paraId="20952F57" w15:done="1"/>
  <w15:commentEx w15:paraId="4C83153D" w15:done="1"/>
  <w15:commentEx w15:paraId="46305491" w15:done="1"/>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B3B00D1" w15:done="1"/>
  <w15:commentEx w15:paraId="24F40051" w15:paraIdParent="1B3B00D1" w15:done="1"/>
  <w15:commentEx w15:paraId="17D4E712" w15:done="1"/>
  <w15:commentEx w15:paraId="1E0454A8" w15:paraIdParent="17D4E712" w15:done="1"/>
  <w15:commentEx w15:paraId="1EA8BE81" w15:paraIdParent="17D4E712" w15:done="1"/>
  <w15:commentEx w15:paraId="26D7F7D3" w15:done="1"/>
  <w15:commentEx w15:paraId="7E2091AE" w15:paraIdParent="26D7F7D3" w15:done="1"/>
  <w15:commentEx w15:paraId="39C1C9CD" w15:paraIdParent="26D7F7D3" w15:done="1"/>
  <w15:commentEx w15:paraId="619873AD" w15:done="1"/>
  <w15:commentEx w15:paraId="627AE903" w15:paraIdParent="619873AD" w15:done="1"/>
  <w15:commentEx w15:paraId="104DF7CE" w15:done="1"/>
  <w15:commentEx w15:paraId="4622365E" w15:done="1"/>
  <w15:commentEx w15:paraId="1BC3C549" w15:done="1"/>
  <w15:commentEx w15:paraId="35BB3986" w15:paraIdParent="1BC3C549" w15:done="1"/>
  <w15:commentEx w15:paraId="0804C312" w15:done="0"/>
  <w15:commentEx w15:paraId="66E047C0" w15:paraIdParent="0804C312" w15:done="0"/>
  <w15:commentEx w15:paraId="0F072EE2" w15:paraIdParent="0804C312" w15:done="0"/>
  <w15:commentEx w15:paraId="6CA28CEE" w15:done="1"/>
  <w15:commentEx w15:paraId="0A8796EA" w15:done="0"/>
  <w15:commentEx w15:paraId="2B838FF1" w15:paraIdParent="0A8796EA" w15:done="0"/>
  <w15:commentEx w15:paraId="78AD8124" w15:done="1"/>
  <w15:commentEx w15:paraId="7080EC9F" w15:done="0"/>
  <w15:commentEx w15:paraId="11B8A50F" w15:paraIdParent="7080EC9F" w15:done="0"/>
  <w15:commentEx w15:paraId="5457E944" w15:paraIdParent="7080EC9F" w15:done="0"/>
  <w15:commentEx w15:paraId="0BC0DA7D" w15:done="1"/>
  <w15:commentEx w15:paraId="6015E4B0" w15:paraIdParent="0BC0DA7D" w15:done="1"/>
  <w15:commentEx w15:paraId="4B8AA984" w15:done="0"/>
  <w15:commentEx w15:paraId="0D6B8BDC" w15:paraIdParent="4B8AA984" w15:done="0"/>
  <w15:commentEx w15:paraId="558D5B28" w15:paraIdParent="4B8AA984" w15:done="0"/>
  <w15:commentEx w15:paraId="4E6667C5" w15:done="1"/>
  <w15:commentEx w15:paraId="18AE7971" w15:paraIdParent="4E6667C5" w15:done="1"/>
  <w15:commentEx w15:paraId="41A00A62" w15:done="0"/>
  <w15:commentEx w15:paraId="6391C78D" w15:done="1"/>
  <w15:commentEx w15:paraId="6CA2174F" w15:done="1"/>
  <w15:commentEx w15:paraId="6E275243" w15:paraIdParent="6CA2174F" w15:done="1"/>
  <w15:commentEx w15:paraId="7F923761" w15:paraIdParent="6CA2174F" w15:done="1"/>
  <w15:commentEx w15:paraId="0D6BA814" w15:done="0"/>
  <w15:commentEx w15:paraId="6590A404" w15:paraIdParent="0D6BA814" w15:done="0"/>
  <w15:commentEx w15:paraId="1C2E7D21" w15:paraIdParent="0D6BA814" w15:done="0"/>
  <w15:commentEx w15:paraId="511E99CB" w15:paraIdParent="0D6BA814" w15:done="0"/>
  <w15:commentEx w15:paraId="17CF2D47" w15:paraIdParent="0D6BA814" w15:done="0"/>
  <w15:commentEx w15:paraId="275163C6" w15:done="1"/>
  <w15:commentEx w15:paraId="26FDAF56" w15:paraIdParent="275163C6" w15:done="1"/>
  <w15:commentEx w15:paraId="5519979F" w15:done="1"/>
  <w15:commentEx w15:paraId="54AB0AB9" w15:done="1"/>
  <w15:commentEx w15:paraId="40EEBFA0" w15:paraIdParent="54AB0AB9" w15:done="1"/>
  <w15:commentEx w15:paraId="53139431" w15:done="0"/>
  <w15:commentEx w15:paraId="7C02B0C3" w15:done="1"/>
  <w15:commentEx w15:paraId="54A82EBF" w15:paraIdParent="7C02B0C3" w15:done="1"/>
  <w15:commentEx w15:paraId="2DF0B5A4" w15:done="1"/>
  <w15:commentEx w15:paraId="3AAD443B" w15:paraIdParent="2DF0B5A4" w15:done="1"/>
  <w15:commentEx w15:paraId="133B94F9" w15:paraIdParent="2DF0B5A4" w15:done="1"/>
  <w15:commentEx w15:paraId="76750877" w15:done="1"/>
  <w15:commentEx w15:paraId="715E74A1" w15:done="0"/>
  <w15:commentEx w15:paraId="5323C302" w15:paraIdParent="715E74A1" w15:done="0"/>
  <w15:commentEx w15:paraId="422C08D4" w15:done="0"/>
  <w15:commentEx w15:paraId="2AB08A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0744F603" w16cex:dateUtc="2023-12-11T16:32:00Z"/>
  <w16cex:commentExtensible w16cex:durableId="6A80B7BC" w16cex:dateUtc="2024-01-02T18:27:00Z"/>
  <w16cex:commentExtensible w16cex:durableId="1CFC7F4F" w16cex:dateUtc="2024-04-08T20:58:00Z"/>
  <w16cex:commentExtensible w16cex:durableId="1D34F57F" w16cex:dateUtc="2023-12-05T00:11:00Z"/>
  <w16cex:commentExtensible w16cex:durableId="625F5AAB" w16cex:dateUtc="2023-12-11T22:50:00Z"/>
  <w16cex:commentExtensible w16cex:durableId="64B97CC5" w16cex:dateUtc="2023-12-05T00:23:00Z"/>
  <w16cex:commentExtensible w16cex:durableId="0ADCE516" w16cex:dateUtc="2024-02-25T16:41:00Z"/>
  <w16cex:commentExtensible w16cex:durableId="6661650F" w16cex:dateUtc="2023-12-11T22:52:00Z"/>
  <w16cex:commentExtensible w16cex:durableId="5BAE20A5" w16cex:dateUtc="2024-02-08T03:15:00Z"/>
  <w16cex:commentExtensible w16cex:durableId="56ECCFE4" w16cex:dateUtc="2024-04-08T21:03: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0444CF14" w16cex:dateUtc="2024-04-08T21:14:00Z"/>
  <w16cex:commentExtensible w16cex:durableId="385B19CF" w16cex:dateUtc="2024-04-08T21:17:00Z"/>
  <w16cex:commentExtensible w16cex:durableId="5090A7A7" w16cex:dateUtc="2024-02-10T17:02:00Z"/>
  <w16cex:commentExtensible w16cex:durableId="70AABEAC" w16cex:dateUtc="2023-12-11T23:43:00Z"/>
  <w16cex:commentExtensible w16cex:durableId="75962C48" w16cex:dateUtc="2023-12-12T00:57: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0FB033BD" w16cex:dateUtc="2024-04-08T23:47:00Z"/>
  <w16cex:commentExtensible w16cex:durableId="5A6CB2DA" w16cex:dateUtc="2024-05-04T15:57:00Z"/>
  <w16cex:commentExtensible w16cex:durableId="3BDD30B3" w16cex:dateUtc="2024-03-03T06:01:00Z"/>
  <w16cex:commentExtensible w16cex:durableId="6B0B3613" w16cex:dateUtc="2023-12-12T01:12:00Z"/>
  <w16cex:commentExtensible w16cex:durableId="6BCD574A" w16cex:dateUtc="2024-02-04T16:28:00Z"/>
  <w16cex:commentExtensible w16cex:durableId="52AAE3D9" w16cex:dateUtc="2024-03-03T06:0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162CD4C5" w16cex:dateUtc="2024-04-08T22:54:00Z"/>
  <w16cex:commentExtensible w16cex:durableId="45A32A2D" w16cex:dateUtc="2023-12-05T23:34:00Z"/>
  <w16cex:commentExtensible w16cex:durableId="4597C95F" w16cex:dateUtc="2024-02-04T19:35:00Z"/>
  <w16cex:commentExtensible w16cex:durableId="6CD5ABBE" w16cex:dateUtc="2024-03-03T06:18:00Z"/>
  <w16cex:commentExtensible w16cex:durableId="0AFE73AE" w16cex:dateUtc="2024-04-08T23:07:00Z"/>
  <w16cex:commentExtensible w16cex:durableId="14B7047F" w16cex:dateUtc="2023-12-12T01:30:00Z"/>
  <w16cex:commentExtensible w16cex:durableId="664E4FCF" w16cex:dateUtc="2024-02-04T22:56:00Z"/>
  <w16cex:commentExtensible w16cex:durableId="1163A108" w16cex:dateUtc="2024-04-08T23:12:00Z"/>
  <w16cex:commentExtensible w16cex:durableId="79878497" w16cex:dateUtc="2023-12-05T23:50:00Z"/>
  <w16cex:commentExtensible w16cex:durableId="57B7044E" w16cex:dateUtc="2023-12-12T00:59:00Z"/>
  <w16cex:commentExtensible w16cex:durableId="03CA097C" w16cex:dateUtc="2024-03-03T05:46:00Z"/>
  <w16cex:commentExtensible w16cex:durableId="30E98624" w16cex:dateUtc="2024-04-08T23:22:00Z"/>
  <w16cex:commentExtensible w16cex:durableId="085BDA75" w16cex:dateUtc="2024-05-03T13:27:00Z"/>
  <w16cex:commentExtensible w16cex:durableId="4C265273" w16cex:dateUtc="2023-12-12T01:39:00Z"/>
  <w16cex:commentExtensible w16cex:durableId="411F133A" w16cex:dateUtc="2024-02-25T18:47:00Z"/>
  <w16cex:commentExtensible w16cex:durableId="3EFF87F1" w16cex:dateUtc="2023-12-07T17:44:00Z"/>
  <w16cex:commentExtensible w16cex:durableId="4B39CDDE" w16cex:dateUtc="2023-12-12T01:43:00Z"/>
  <w16cex:commentExtensible w16cex:durableId="5AA679C2" w16cex:dateUtc="2024-02-05T03:28:00Z"/>
  <w16cex:commentExtensible w16cex:durableId="3CFA5255" w16cex:dateUtc="2024-05-02T14:26:00Z"/>
  <w16cex:commentExtensible w16cex:durableId="63C65B45" w16cex:dateUtc="2023-12-12T01:44:00Z"/>
  <w16cex:commentExtensible w16cex:durableId="1E3EFA28" w16cex:dateUtc="2024-02-05T03:49:00Z"/>
  <w16cex:commentExtensible w16cex:durableId="6DA956CA" w16cex:dateUtc="2023-12-07T17:57:00Z"/>
  <w16cex:commentExtensible w16cex:durableId="104A70FA" w16cex:dateUtc="2023-12-12T01:51:00Z"/>
  <w16cex:commentExtensible w16cex:durableId="0DEB8DD4" w16cex:dateUtc="2024-03-05T05:30:00Z"/>
  <w16cex:commentExtensible w16cex:durableId="02878511" w16cex:dateUtc="2023-12-07T18:04:00Z"/>
  <w16cex:commentExtensible w16cex:durableId="57D7686C" w16cex:dateUtc="2023-12-07T18:24:00Z"/>
  <w16cex:commentExtensible w16cex:durableId="52D3CB2D" w16cex:dateUtc="2023-12-12T01:54:00Z"/>
  <w16cex:commentExtensible w16cex:durableId="38CF498F" w16cex:dateUtc="2024-04-08T23:39:00Z"/>
  <w16cex:commentExtensible w16cex:durableId="334D1405" w16cex:dateUtc="2024-02-10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5B61C4C4" w16cid:durableId="0744F603"/>
  <w16cid:commentId w16cid:paraId="3F6FC6F9" w16cid:durableId="6A80B7BC"/>
  <w16cid:commentId w16cid:paraId="376C90A9" w16cid:durableId="1CFC7F4F"/>
  <w16cid:commentId w16cid:paraId="67ED35D3" w16cid:durableId="1D34F57F"/>
  <w16cid:commentId w16cid:paraId="6D8865BF" w16cid:durableId="625F5AAB"/>
  <w16cid:commentId w16cid:paraId="2670D305" w16cid:durableId="64B97CC5"/>
  <w16cid:commentId w16cid:paraId="56F628EB" w16cid:durableId="0ADCE516"/>
  <w16cid:commentId w16cid:paraId="3388ECCC" w16cid:durableId="6661650F"/>
  <w16cid:commentId w16cid:paraId="7392C0FE" w16cid:durableId="5BAE20A5"/>
  <w16cid:commentId w16cid:paraId="27355940" w16cid:durableId="56ECCFE4"/>
  <w16cid:commentId w16cid:paraId="1408F20F" w16cid:durableId="4BAFD58C"/>
  <w16cid:commentId w16cid:paraId="09CC66B0" w16cid:durableId="05527629"/>
  <w16cid:commentId w16cid:paraId="5D66044D" w16cid:durableId="65461256"/>
  <w16cid:commentId w16cid:paraId="74162EE7" w16cid:durableId="43FC5642"/>
  <w16cid:commentId w16cid:paraId="4748A73C" w16cid:durableId="0444CF14"/>
  <w16cid:commentId w16cid:paraId="7FB6490D" w16cid:durableId="385B19CF"/>
  <w16cid:commentId w16cid:paraId="20952F57" w16cid:durableId="5090A7A7"/>
  <w16cid:commentId w16cid:paraId="4C83153D" w16cid:durableId="70AABEAC"/>
  <w16cid:commentId w16cid:paraId="46305491" w16cid:durableId="75962C48"/>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66E047C0" w16cid:durableId="0FB033BD"/>
  <w16cid:commentId w16cid:paraId="0F072EE2" w16cid:durableId="5A6CB2DA"/>
  <w16cid:commentId w16cid:paraId="6CA28CEE" w16cid:durableId="3BDD30B3"/>
  <w16cid:commentId w16cid:paraId="0A8796EA" w16cid:durableId="6B0B3613"/>
  <w16cid:commentId w16cid:paraId="2B838FF1" w16cid:durableId="6BCD574A"/>
  <w16cid:commentId w16cid:paraId="78AD8124" w16cid:durableId="52AAE3D9"/>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558D5B28" w16cid:durableId="162CD4C5"/>
  <w16cid:commentId w16cid:paraId="4E6667C5" w16cid:durableId="45A32A2D"/>
  <w16cid:commentId w16cid:paraId="18AE7971" w16cid:durableId="4597C95F"/>
  <w16cid:commentId w16cid:paraId="41A00A62" w16cid:durableId="6CD5ABBE"/>
  <w16cid:commentId w16cid:paraId="6391C78D" w16cid:durableId="0AFE73AE"/>
  <w16cid:commentId w16cid:paraId="6CA2174F" w16cid:durableId="14B7047F"/>
  <w16cid:commentId w16cid:paraId="6E275243" w16cid:durableId="664E4FCF"/>
  <w16cid:commentId w16cid:paraId="7F923761" w16cid:durableId="1163A108"/>
  <w16cid:commentId w16cid:paraId="0D6BA814" w16cid:durableId="79878497"/>
  <w16cid:commentId w16cid:paraId="6590A404" w16cid:durableId="57B7044E"/>
  <w16cid:commentId w16cid:paraId="1C2E7D21" w16cid:durableId="03CA097C"/>
  <w16cid:commentId w16cid:paraId="511E99CB" w16cid:durableId="30E98624"/>
  <w16cid:commentId w16cid:paraId="17CF2D47" w16cid:durableId="085BDA75"/>
  <w16cid:commentId w16cid:paraId="275163C6" w16cid:durableId="4C265273"/>
  <w16cid:commentId w16cid:paraId="26FDAF56" w16cid:durableId="411F133A"/>
  <w16cid:commentId w16cid:paraId="5519979F" w16cid:durableId="3EFF87F1"/>
  <w16cid:commentId w16cid:paraId="54AB0AB9" w16cid:durableId="4B39CDDE"/>
  <w16cid:commentId w16cid:paraId="40EEBFA0" w16cid:durableId="5AA679C2"/>
  <w16cid:commentId w16cid:paraId="53139431" w16cid:durableId="3CFA5255"/>
  <w16cid:commentId w16cid:paraId="7C02B0C3" w16cid:durableId="63C65B45"/>
  <w16cid:commentId w16cid:paraId="54A82EBF" w16cid:durableId="1E3EFA28"/>
  <w16cid:commentId w16cid:paraId="2DF0B5A4" w16cid:durableId="6DA956CA"/>
  <w16cid:commentId w16cid:paraId="3AAD443B" w16cid:durableId="104A70FA"/>
  <w16cid:commentId w16cid:paraId="133B94F9" w16cid:durableId="0DEB8DD4"/>
  <w16cid:commentId w16cid:paraId="76750877" w16cid:durableId="02878511"/>
  <w16cid:commentId w16cid:paraId="715E74A1" w16cid:durableId="57D7686C"/>
  <w16cid:commentId w16cid:paraId="5323C302" w16cid:durableId="52D3CB2D"/>
  <w16cid:commentId w16cid:paraId="422C08D4" w16cid:durableId="38CF498F"/>
  <w16cid:commentId w16cid:paraId="2AB08A82" w16cid:durableId="334D14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82659" w14:textId="77777777" w:rsidR="00416983" w:rsidRDefault="00416983" w:rsidP="00AE4592">
      <w:pPr>
        <w:spacing w:after="0" w:line="240" w:lineRule="auto"/>
      </w:pPr>
      <w:r>
        <w:separator/>
      </w:r>
    </w:p>
  </w:endnote>
  <w:endnote w:type="continuationSeparator" w:id="0">
    <w:p w14:paraId="2A4FF92C" w14:textId="77777777" w:rsidR="00416983" w:rsidRDefault="00416983"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CA53" w14:textId="77777777" w:rsidR="00416983" w:rsidRDefault="00416983" w:rsidP="00AE4592">
      <w:pPr>
        <w:spacing w:after="0" w:line="240" w:lineRule="auto"/>
      </w:pPr>
      <w:r>
        <w:separator/>
      </w:r>
    </w:p>
  </w:footnote>
  <w:footnote w:type="continuationSeparator" w:id="0">
    <w:p w14:paraId="6C316A96" w14:textId="77777777" w:rsidR="00416983" w:rsidRDefault="00416983" w:rsidP="00AE4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3858F8"/>
    <w:multiLevelType w:val="hybridMultilevel"/>
    <w:tmpl w:val="DDF6D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6"/>
  </w:num>
  <w:num w:numId="2" w16cid:durableId="100686636">
    <w:abstractNumId w:val="17"/>
  </w:num>
  <w:num w:numId="3" w16cid:durableId="906574746">
    <w:abstractNumId w:val="13"/>
  </w:num>
  <w:num w:numId="4" w16cid:durableId="2062048938">
    <w:abstractNumId w:val="22"/>
  </w:num>
  <w:num w:numId="5" w16cid:durableId="696345628">
    <w:abstractNumId w:val="20"/>
  </w:num>
  <w:num w:numId="6" w16cid:durableId="1607422847">
    <w:abstractNumId w:val="28"/>
  </w:num>
  <w:num w:numId="7" w16cid:durableId="15650672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8"/>
  </w:num>
  <w:num w:numId="9" w16cid:durableId="12939451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9"/>
  </w:num>
  <w:num w:numId="12" w16cid:durableId="83190068">
    <w:abstractNumId w:val="21"/>
  </w:num>
  <w:num w:numId="13" w16cid:durableId="1795176840">
    <w:abstractNumId w:val="14"/>
  </w:num>
  <w:num w:numId="14" w16cid:durableId="1088620933">
    <w:abstractNumId w:val="10"/>
  </w:num>
  <w:num w:numId="15" w16cid:durableId="920985585">
    <w:abstractNumId w:val="11"/>
  </w:num>
  <w:num w:numId="16" w16cid:durableId="1117917774">
    <w:abstractNumId w:val="27"/>
  </w:num>
  <w:num w:numId="17" w16cid:durableId="8023107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4"/>
  </w:num>
  <w:num w:numId="30" w16cid:durableId="484204395">
    <w:abstractNumId w:val="25"/>
  </w:num>
  <w:num w:numId="31" w16cid:durableId="1974365403">
    <w:abstractNumId w:val="23"/>
  </w:num>
  <w:num w:numId="32" w16cid:durableId="645744609">
    <w:abstractNumId w:val="16"/>
  </w:num>
  <w:num w:numId="33" w16cid:durableId="1001004480">
    <w:abstractNumId w:val="15"/>
  </w:num>
  <w:num w:numId="34" w16cid:durableId="1539708370">
    <w:abstractNumId w:val="19"/>
  </w:num>
  <w:num w:numId="35" w16cid:durableId="151186969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o Schiavon">
    <w15:presenceInfo w15:providerId="None" w15:userId="Stefano Schiavon"/>
  </w15:person>
  <w15:person w15:author="Duncan Callaway">
    <w15:presenceInfo w15:providerId="AD" w15:userId="S::dcal@BERKELEY.EDU::01691d69-f65f-4172-a6fd-5fdbdd20152a"/>
  </w15:person>
  <w15:person w15:author="Arfa Aijazi">
    <w15:presenceInfo w15:providerId="AD" w15:userId="S::aaijazi@uwaterloo.ca::c696df8e-bee2-4077-af5b-5aee718ea537"/>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2FDA"/>
    <w:rsid w:val="000332AA"/>
    <w:rsid w:val="0003669E"/>
    <w:rsid w:val="00036A3B"/>
    <w:rsid w:val="0003753B"/>
    <w:rsid w:val="00041697"/>
    <w:rsid w:val="00041EC8"/>
    <w:rsid w:val="00041F5B"/>
    <w:rsid w:val="00042BE6"/>
    <w:rsid w:val="000459B2"/>
    <w:rsid w:val="00045B07"/>
    <w:rsid w:val="000463F9"/>
    <w:rsid w:val="000502AF"/>
    <w:rsid w:val="00050580"/>
    <w:rsid w:val="00050730"/>
    <w:rsid w:val="000516FC"/>
    <w:rsid w:val="000518BE"/>
    <w:rsid w:val="00051A45"/>
    <w:rsid w:val="000547D2"/>
    <w:rsid w:val="000550F0"/>
    <w:rsid w:val="0005736D"/>
    <w:rsid w:val="000577BA"/>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5DF"/>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0F81"/>
    <w:rsid w:val="000927BB"/>
    <w:rsid w:val="0009323F"/>
    <w:rsid w:val="00093321"/>
    <w:rsid w:val="00093416"/>
    <w:rsid w:val="00093E90"/>
    <w:rsid w:val="000A1217"/>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CCB"/>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4747"/>
    <w:rsid w:val="0016684D"/>
    <w:rsid w:val="00167349"/>
    <w:rsid w:val="00167F85"/>
    <w:rsid w:val="00172BC3"/>
    <w:rsid w:val="00172BF5"/>
    <w:rsid w:val="00173C99"/>
    <w:rsid w:val="00173E31"/>
    <w:rsid w:val="0017424A"/>
    <w:rsid w:val="001756C1"/>
    <w:rsid w:val="00177FF6"/>
    <w:rsid w:val="0018002E"/>
    <w:rsid w:val="00182AA0"/>
    <w:rsid w:val="00182EF9"/>
    <w:rsid w:val="00183795"/>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109"/>
    <w:rsid w:val="001B5253"/>
    <w:rsid w:val="001B7A91"/>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2F6"/>
    <w:rsid w:val="001E25F6"/>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0CFD"/>
    <w:rsid w:val="00252029"/>
    <w:rsid w:val="0025391F"/>
    <w:rsid w:val="002543A5"/>
    <w:rsid w:val="0025514A"/>
    <w:rsid w:val="002554EE"/>
    <w:rsid w:val="002605DB"/>
    <w:rsid w:val="00261EFA"/>
    <w:rsid w:val="0026264C"/>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1786"/>
    <w:rsid w:val="002D375E"/>
    <w:rsid w:val="002D4048"/>
    <w:rsid w:val="002D4B49"/>
    <w:rsid w:val="002D5861"/>
    <w:rsid w:val="002D7389"/>
    <w:rsid w:val="002D7988"/>
    <w:rsid w:val="002E5134"/>
    <w:rsid w:val="002E59DF"/>
    <w:rsid w:val="002E78D9"/>
    <w:rsid w:val="002F0E75"/>
    <w:rsid w:val="002F0E76"/>
    <w:rsid w:val="002F351E"/>
    <w:rsid w:val="002F3765"/>
    <w:rsid w:val="002F3D14"/>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486F"/>
    <w:rsid w:val="003369CA"/>
    <w:rsid w:val="00336D87"/>
    <w:rsid w:val="00337338"/>
    <w:rsid w:val="003378FF"/>
    <w:rsid w:val="00337A74"/>
    <w:rsid w:val="00343055"/>
    <w:rsid w:val="003471AD"/>
    <w:rsid w:val="00347FAF"/>
    <w:rsid w:val="00350B52"/>
    <w:rsid w:val="00351C61"/>
    <w:rsid w:val="00351D9F"/>
    <w:rsid w:val="0035210F"/>
    <w:rsid w:val="003527E1"/>
    <w:rsid w:val="00353363"/>
    <w:rsid w:val="00353E99"/>
    <w:rsid w:val="00354593"/>
    <w:rsid w:val="00356607"/>
    <w:rsid w:val="00356E46"/>
    <w:rsid w:val="00357A0F"/>
    <w:rsid w:val="00357CC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47A0"/>
    <w:rsid w:val="00405503"/>
    <w:rsid w:val="00405A27"/>
    <w:rsid w:val="00412023"/>
    <w:rsid w:val="00412F3A"/>
    <w:rsid w:val="004138B0"/>
    <w:rsid w:val="00413E2E"/>
    <w:rsid w:val="004144F8"/>
    <w:rsid w:val="00416267"/>
    <w:rsid w:val="00416983"/>
    <w:rsid w:val="00416EFB"/>
    <w:rsid w:val="004206D8"/>
    <w:rsid w:val="00420AD7"/>
    <w:rsid w:val="0042172E"/>
    <w:rsid w:val="00422202"/>
    <w:rsid w:val="00422786"/>
    <w:rsid w:val="0042284E"/>
    <w:rsid w:val="004229A2"/>
    <w:rsid w:val="00423555"/>
    <w:rsid w:val="00423FA3"/>
    <w:rsid w:val="0042484F"/>
    <w:rsid w:val="00425CEA"/>
    <w:rsid w:val="00426170"/>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35C2"/>
    <w:rsid w:val="00495B28"/>
    <w:rsid w:val="004960B2"/>
    <w:rsid w:val="00496ABF"/>
    <w:rsid w:val="004979F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0BE9"/>
    <w:rsid w:val="004C0C4C"/>
    <w:rsid w:val="004C324E"/>
    <w:rsid w:val="004C6090"/>
    <w:rsid w:val="004C6A0F"/>
    <w:rsid w:val="004D0B24"/>
    <w:rsid w:val="004D18D7"/>
    <w:rsid w:val="004D224D"/>
    <w:rsid w:val="004D258B"/>
    <w:rsid w:val="004D2BEB"/>
    <w:rsid w:val="004D2C58"/>
    <w:rsid w:val="004D6657"/>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08D4"/>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434E"/>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C3CDC"/>
    <w:rsid w:val="005C74F0"/>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47AB"/>
    <w:rsid w:val="005F79DD"/>
    <w:rsid w:val="006007AD"/>
    <w:rsid w:val="00600BD8"/>
    <w:rsid w:val="00601869"/>
    <w:rsid w:val="00605C64"/>
    <w:rsid w:val="00605CCD"/>
    <w:rsid w:val="0060625D"/>
    <w:rsid w:val="0060667C"/>
    <w:rsid w:val="006067C6"/>
    <w:rsid w:val="00606E1E"/>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1A1E"/>
    <w:rsid w:val="006429A4"/>
    <w:rsid w:val="00644D5D"/>
    <w:rsid w:val="00645ED4"/>
    <w:rsid w:val="00646947"/>
    <w:rsid w:val="0064701B"/>
    <w:rsid w:val="00650A73"/>
    <w:rsid w:val="00651D7D"/>
    <w:rsid w:val="00652E43"/>
    <w:rsid w:val="00655970"/>
    <w:rsid w:val="00660454"/>
    <w:rsid w:val="0066132D"/>
    <w:rsid w:val="00662D7D"/>
    <w:rsid w:val="00663470"/>
    <w:rsid w:val="00664557"/>
    <w:rsid w:val="00665064"/>
    <w:rsid w:val="006651BA"/>
    <w:rsid w:val="006651C0"/>
    <w:rsid w:val="006660A8"/>
    <w:rsid w:val="00666B58"/>
    <w:rsid w:val="00667121"/>
    <w:rsid w:val="00667271"/>
    <w:rsid w:val="00675BAF"/>
    <w:rsid w:val="00676E06"/>
    <w:rsid w:val="006771A2"/>
    <w:rsid w:val="00680081"/>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11F"/>
    <w:rsid w:val="006C25D4"/>
    <w:rsid w:val="006C347B"/>
    <w:rsid w:val="006C34C5"/>
    <w:rsid w:val="006C4562"/>
    <w:rsid w:val="006C50CE"/>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0256"/>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0898"/>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2806"/>
    <w:rsid w:val="0083577B"/>
    <w:rsid w:val="00835A49"/>
    <w:rsid w:val="00835F25"/>
    <w:rsid w:val="00836A0B"/>
    <w:rsid w:val="00836F41"/>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6A11"/>
    <w:rsid w:val="0088779B"/>
    <w:rsid w:val="00887A62"/>
    <w:rsid w:val="008918B8"/>
    <w:rsid w:val="00891C29"/>
    <w:rsid w:val="00891DE7"/>
    <w:rsid w:val="0089296A"/>
    <w:rsid w:val="00893353"/>
    <w:rsid w:val="0089399E"/>
    <w:rsid w:val="00893D20"/>
    <w:rsid w:val="00895636"/>
    <w:rsid w:val="008A08FB"/>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1EB7"/>
    <w:rsid w:val="008E307E"/>
    <w:rsid w:val="008E6DDD"/>
    <w:rsid w:val="008E7B7E"/>
    <w:rsid w:val="008E7ECA"/>
    <w:rsid w:val="008F21F5"/>
    <w:rsid w:val="008F2202"/>
    <w:rsid w:val="008F2BF3"/>
    <w:rsid w:val="008F31B5"/>
    <w:rsid w:val="008F3A22"/>
    <w:rsid w:val="008F61DF"/>
    <w:rsid w:val="008F77BC"/>
    <w:rsid w:val="009010E4"/>
    <w:rsid w:val="00904E0A"/>
    <w:rsid w:val="00907E6B"/>
    <w:rsid w:val="0091134F"/>
    <w:rsid w:val="00911EB2"/>
    <w:rsid w:val="00911F42"/>
    <w:rsid w:val="00917FDC"/>
    <w:rsid w:val="00920F9E"/>
    <w:rsid w:val="00922C10"/>
    <w:rsid w:val="0092394F"/>
    <w:rsid w:val="009242E7"/>
    <w:rsid w:val="009255B9"/>
    <w:rsid w:val="00925AB0"/>
    <w:rsid w:val="00926B83"/>
    <w:rsid w:val="00926C4C"/>
    <w:rsid w:val="00926E1D"/>
    <w:rsid w:val="009303DB"/>
    <w:rsid w:val="009305C1"/>
    <w:rsid w:val="0093081B"/>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590"/>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2FC6"/>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0CB"/>
    <w:rsid w:val="009C7491"/>
    <w:rsid w:val="009C782E"/>
    <w:rsid w:val="009D31D1"/>
    <w:rsid w:val="009D350F"/>
    <w:rsid w:val="009D3D2C"/>
    <w:rsid w:val="009D6094"/>
    <w:rsid w:val="009D7828"/>
    <w:rsid w:val="009D7E1E"/>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1CDD"/>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CBC"/>
    <w:rsid w:val="00A30E7D"/>
    <w:rsid w:val="00A3161A"/>
    <w:rsid w:val="00A32B30"/>
    <w:rsid w:val="00A334DF"/>
    <w:rsid w:val="00A33854"/>
    <w:rsid w:val="00A35C04"/>
    <w:rsid w:val="00A36637"/>
    <w:rsid w:val="00A36BD2"/>
    <w:rsid w:val="00A36CB1"/>
    <w:rsid w:val="00A36ED6"/>
    <w:rsid w:val="00A3747A"/>
    <w:rsid w:val="00A37EC6"/>
    <w:rsid w:val="00A401AF"/>
    <w:rsid w:val="00A40E0A"/>
    <w:rsid w:val="00A42048"/>
    <w:rsid w:val="00A42BBC"/>
    <w:rsid w:val="00A43E3F"/>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32B"/>
    <w:rsid w:val="00A6465E"/>
    <w:rsid w:val="00A70D99"/>
    <w:rsid w:val="00A715C9"/>
    <w:rsid w:val="00A727D8"/>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1D00"/>
    <w:rsid w:val="00AC3212"/>
    <w:rsid w:val="00AC4D41"/>
    <w:rsid w:val="00AC6981"/>
    <w:rsid w:val="00AC749D"/>
    <w:rsid w:val="00AD181B"/>
    <w:rsid w:val="00AD2B2D"/>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337"/>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4814"/>
    <w:rsid w:val="00B25225"/>
    <w:rsid w:val="00B25486"/>
    <w:rsid w:val="00B25B03"/>
    <w:rsid w:val="00B301C7"/>
    <w:rsid w:val="00B3089D"/>
    <w:rsid w:val="00B31DCA"/>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0FE8"/>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0E68"/>
    <w:rsid w:val="00B91577"/>
    <w:rsid w:val="00B92528"/>
    <w:rsid w:val="00B93C5E"/>
    <w:rsid w:val="00B93ED1"/>
    <w:rsid w:val="00B94A5C"/>
    <w:rsid w:val="00B9768D"/>
    <w:rsid w:val="00BA0E0A"/>
    <w:rsid w:val="00BA17E5"/>
    <w:rsid w:val="00BA5EA4"/>
    <w:rsid w:val="00BA6754"/>
    <w:rsid w:val="00BA68B0"/>
    <w:rsid w:val="00BA7035"/>
    <w:rsid w:val="00BA7266"/>
    <w:rsid w:val="00BA7FCC"/>
    <w:rsid w:val="00BB01F8"/>
    <w:rsid w:val="00BB058A"/>
    <w:rsid w:val="00BB0815"/>
    <w:rsid w:val="00BB0BA2"/>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802"/>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0F6E"/>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A7D48"/>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4063"/>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4112"/>
    <w:rsid w:val="00D25567"/>
    <w:rsid w:val="00D25629"/>
    <w:rsid w:val="00D26F50"/>
    <w:rsid w:val="00D27259"/>
    <w:rsid w:val="00D277CF"/>
    <w:rsid w:val="00D27842"/>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4D9"/>
    <w:rsid w:val="00D9574B"/>
    <w:rsid w:val="00D96821"/>
    <w:rsid w:val="00D97B34"/>
    <w:rsid w:val="00DA03E8"/>
    <w:rsid w:val="00DA041A"/>
    <w:rsid w:val="00DA0441"/>
    <w:rsid w:val="00DA28DB"/>
    <w:rsid w:val="00DA31D5"/>
    <w:rsid w:val="00DA42B4"/>
    <w:rsid w:val="00DA430E"/>
    <w:rsid w:val="00DA617E"/>
    <w:rsid w:val="00DA67BD"/>
    <w:rsid w:val="00DA7ECC"/>
    <w:rsid w:val="00DA7FE4"/>
    <w:rsid w:val="00DB010C"/>
    <w:rsid w:val="00DB1D4C"/>
    <w:rsid w:val="00DB2158"/>
    <w:rsid w:val="00DB2A8F"/>
    <w:rsid w:val="00DB31E5"/>
    <w:rsid w:val="00DB3F18"/>
    <w:rsid w:val="00DB7EB6"/>
    <w:rsid w:val="00DC1328"/>
    <w:rsid w:val="00DC446E"/>
    <w:rsid w:val="00DC49A6"/>
    <w:rsid w:val="00DC4A3C"/>
    <w:rsid w:val="00DD0A1A"/>
    <w:rsid w:val="00DD4855"/>
    <w:rsid w:val="00DD7D98"/>
    <w:rsid w:val="00DE1297"/>
    <w:rsid w:val="00DE215C"/>
    <w:rsid w:val="00DE4323"/>
    <w:rsid w:val="00DE6322"/>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3A1"/>
    <w:rsid w:val="00E1173F"/>
    <w:rsid w:val="00E11856"/>
    <w:rsid w:val="00E1283A"/>
    <w:rsid w:val="00E12F9E"/>
    <w:rsid w:val="00E13ACE"/>
    <w:rsid w:val="00E14543"/>
    <w:rsid w:val="00E15A59"/>
    <w:rsid w:val="00E202E0"/>
    <w:rsid w:val="00E20517"/>
    <w:rsid w:val="00E2340B"/>
    <w:rsid w:val="00E23DC5"/>
    <w:rsid w:val="00E23E01"/>
    <w:rsid w:val="00E24039"/>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4517D"/>
    <w:rsid w:val="00E51843"/>
    <w:rsid w:val="00E54868"/>
    <w:rsid w:val="00E55A3D"/>
    <w:rsid w:val="00E55CB9"/>
    <w:rsid w:val="00E55F7D"/>
    <w:rsid w:val="00E57ABE"/>
    <w:rsid w:val="00E61249"/>
    <w:rsid w:val="00E62FF5"/>
    <w:rsid w:val="00E63105"/>
    <w:rsid w:val="00E63125"/>
    <w:rsid w:val="00E63202"/>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8D6"/>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4798"/>
    <w:rsid w:val="00EC496C"/>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27FE"/>
    <w:rsid w:val="00F25135"/>
    <w:rsid w:val="00F26CFB"/>
    <w:rsid w:val="00F305DE"/>
    <w:rsid w:val="00F30B7D"/>
    <w:rsid w:val="00F32027"/>
    <w:rsid w:val="00F32A38"/>
    <w:rsid w:val="00F32B85"/>
    <w:rsid w:val="00F3446B"/>
    <w:rsid w:val="00F40037"/>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76EF1"/>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606B"/>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27418807">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j.enbuild.2021.111319" TargetMode="External"/><Relationship Id="rId2" Type="http://schemas.openxmlformats.org/officeDocument/2006/relationships/hyperlink" Target="https://www.census.gov/data/tables/time-series/demo/income-poverty/historical-poverty-thresholds.html"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en.wikipedia.org/wiki/Phi_coefficient" TargetMode="External"/><Relationship Id="rId5" Type="http://schemas.openxmlformats.org/officeDocument/2006/relationships/hyperlink" Target="https://doi.org/10.1016/S0140-6736(21)01209-5" TargetMode="External"/><Relationship Id="rId4" Type="http://schemas.openxmlformats.org/officeDocument/2006/relationships/hyperlink" Target="https://doi.org/10.1016/j.buildenv.2023.110674"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phtracking.cdc.gov/Applications/heatTracke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25</Pages>
  <Words>50722</Words>
  <Characters>289116</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4</cp:revision>
  <dcterms:created xsi:type="dcterms:W3CDTF">2024-05-03T15:11:00Z</dcterms:created>
  <dcterms:modified xsi:type="dcterms:W3CDTF">2024-05-04T15:57:00Z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id="5znkPyuQ"/&gt;&lt;style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