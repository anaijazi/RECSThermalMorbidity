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p>
    <w:p w14:paraId="217F4CD9" w14:textId="5641B025"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8"/>
      <w:commentRangeStart w:id="49"/>
      <w:r w:rsidRPr="00BE49E1">
        <w:t xml:space="preserve">new methods of data acquisition are rapidly becoming available such as smart thermostat data </w:t>
      </w:r>
      <w:r w:rsidRPr="00BE49E1">
        <w:fldChar w:fldCharType="begin"/>
      </w:r>
      <w:r w:rsidR="00351C61" w:rsidRPr="00BE49E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rsidRPr="00BE49E1">
        <w:fldChar w:fldCharType="separate"/>
      </w:r>
      <w:r w:rsidRPr="00BE49E1">
        <w:t>(Ecobee 2021)</w:t>
      </w:r>
      <w:r w:rsidRPr="00BE49E1">
        <w:fldChar w:fldCharType="end"/>
      </w:r>
      <w:r w:rsidRPr="00BE49E1">
        <w:t xml:space="preserve"> and satellite and street-level imagery </w:t>
      </w:r>
      <w:r w:rsidRPr="00BE49E1">
        <w:fldChar w:fldCharType="begin"/>
      </w:r>
      <w:r w:rsidR="00351C61" w:rsidRPr="00BE49E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rsidRPr="00BE49E1">
        <w:fldChar w:fldCharType="separate"/>
      </w:r>
      <w:r w:rsidRPr="00BE49E1">
        <w:t>(New et al. 2020)</w:t>
      </w:r>
      <w:r w:rsidRPr="00BE49E1">
        <w:fldChar w:fldCharType="end"/>
      </w:r>
      <w:commentRangeEnd w:id="48"/>
      <w:r w:rsidR="00416EFB" w:rsidRPr="00BE49E1">
        <w:rPr>
          <w:rStyle w:val="CommentReference"/>
        </w:rPr>
        <w:commentReference w:id="48"/>
      </w:r>
      <w:commentRangeEnd w:id="49"/>
      <w:r w:rsidR="00216B35">
        <w:rPr>
          <w:rStyle w:val="CommentReference"/>
        </w:rPr>
        <w:commentReference w:id="49"/>
      </w:r>
      <w:ins w:id="50" w:author="Arfa Aijazi" w:date="2024-02-07T22:11:00Z">
        <w:r w:rsidR="00216B35">
          <w:t xml:space="preserve"> and there are efforts to util</w:t>
        </w:r>
      </w:ins>
      <w:ins w:id="51" w:author="Arfa Aijazi" w:date="2024-02-07T22:12:00Z">
        <w:r w:rsidR="00216B35">
          <w:t>ize existing data sources, such as property tax assessor data in novel ways</w:t>
        </w:r>
      </w:ins>
      <w:ins w:id="52" w:author="Arfa Aijazi" w:date="2024-02-07T22:14:00Z">
        <w:r w:rsidR="00216B35">
          <w:t xml:space="preserve"> </w:t>
        </w:r>
      </w:ins>
      <w:r w:rsidR="00216B35">
        <w:fldChar w:fldCharType="begin"/>
      </w:r>
      <w:r w:rsidR="00216B35">
        <w: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instrText>
      </w:r>
      <w:r w:rsidR="00216B35">
        <w:fldChar w:fldCharType="separate"/>
      </w:r>
      <w:r w:rsidR="00216B35">
        <w:rPr>
          <w:noProof/>
        </w:rPr>
        <w:t>(Fannon and Laboy 2018)</w:t>
      </w:r>
      <w:r w:rsidR="00216B35">
        <w:fldChar w:fldCharType="end"/>
      </w:r>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 xml:space="preserve">Research gaps and </w:t>
      </w:r>
      <w:proofErr w:type="gramStart"/>
      <w:r w:rsidRPr="00BE49E1">
        <w:t>objectives</w:t>
      </w:r>
      <w:proofErr w:type="gramEnd"/>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7D713F2C" w:rsidR="000A4CF2" w:rsidRPr="00BE49E1" w:rsidRDefault="00652E43" w:rsidP="002A7CA9">
      <w:r w:rsidRPr="00BE49E1">
        <w:t xml:space="preserve">First, </w:t>
      </w:r>
      <w:r w:rsidR="0088779B" w:rsidRPr="00BE49E1">
        <w:t>there is a</w:t>
      </w:r>
      <w:r w:rsidRPr="00BE49E1">
        <w:t xml:space="preserve"> lack of empirical</w:t>
      </w:r>
      <w:ins w:id="53"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 xml:space="preserve">Studies assessing the sensitivity of overheating risk to building characteristics often use building performance simulations. These studies use simulation outputs such as maximum daily room temperature </w:t>
      </w:r>
      <w:commentRangeStart w:id="54"/>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4"/>
      <w:r w:rsidR="00EE5A7C" w:rsidRPr="00BE49E1">
        <w:rPr>
          <w:rStyle w:val="CommentReference"/>
        </w:rPr>
        <w:commentReference w:id="54"/>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55"/>
      <w:commentRangeStart w:id="56"/>
      <w:r w:rsidR="000A4CF2" w:rsidRPr="00BE49E1">
        <w:t xml:space="preserve">. </w:t>
      </w:r>
      <w:commentRangeEnd w:id="55"/>
      <w:r w:rsidR="00EE5A7C" w:rsidRPr="00BE49E1">
        <w:rPr>
          <w:rStyle w:val="CommentReference"/>
        </w:rPr>
        <w:commentReference w:id="55"/>
      </w:r>
      <w:commentRangeEnd w:id="56"/>
      <w:r w:rsidR="009E71B6">
        <w:rPr>
          <w:rStyle w:val="CommentReference"/>
        </w:rPr>
        <w:commentReference w:id="56"/>
      </w:r>
      <w:r w:rsidR="000A4CF2" w:rsidRPr="00BE49E1">
        <w:t xml:space="preserve">While there are many thermal indices, as yet none of them are validated for personal exposure </w:t>
      </w:r>
      <w:r w:rsidR="00B3089D" w:rsidRPr="00BE49E1">
        <w:t>indoors</w:t>
      </w:r>
      <w:r w:rsidR="000A4CF2" w:rsidRPr="00BE49E1">
        <w:t xml:space="preserve">, meaning the </w:t>
      </w:r>
      <w:r w:rsidR="000A4CF2" w:rsidRPr="00BE49E1">
        <w:lastRenderedPageBreak/>
        <w:t xml:space="preserve">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57"/>
      <w:commentRangeEnd w:id="57"/>
      <w:r w:rsidR="00BE49E1" w:rsidRPr="00BE49E1">
        <w:rPr>
          <w:rStyle w:val="CommentReference"/>
        </w:rPr>
        <w:commentReference w:id="57"/>
      </w:r>
    </w:p>
    <w:p w14:paraId="5F72F5FF" w14:textId="7CC8454F" w:rsidR="00652E43" w:rsidRPr="00BE49E1" w:rsidRDefault="00D459CC" w:rsidP="003E0F42">
      <w:pPr>
        <w:tabs>
          <w:tab w:val="left" w:pos="3887"/>
        </w:tabs>
      </w:pPr>
      <w:r w:rsidRPr="00BE49E1">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r w:rsidR="001E02E2" w:rsidRPr="00BE49E1">
        <w:t xml:space="preserve"> </w:t>
      </w:r>
      <w:r w:rsidR="00416EFB" w:rsidRPr="00BE49E1">
        <w:t>how HVI models perform when built using</w:t>
      </w:r>
      <w:r w:rsidR="0063651F" w:rsidRPr="00BE49E1">
        <w:t xml:space="preserve"> building characteristics in conjunction with other markers of socioeconomic vulnerability such as </w:t>
      </w:r>
      <w:r w:rsidR="00072AC2" w:rsidRPr="00BE49E1">
        <w:t>income and age</w:t>
      </w:r>
      <w:r w:rsidR="000A3677" w:rsidRPr="00BE49E1">
        <w:t xml:space="preserve">. </w:t>
      </w:r>
      <w:r w:rsidR="00006C95" w:rsidRPr="00BE49E1">
        <w:t xml:space="preserve">Very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ins w:id="58" w:author="Arfa Aijazi" w:date="2023-12-13T17:13:00Z">
        <w:r w:rsidR="00BE49E1" w:rsidRPr="00BE49E1">
          <w:t>validate-</w:t>
        </w:r>
      </w:ins>
      <w:r w:rsidRPr="00BE49E1">
        <w:t>test</w:t>
      </w:r>
      <w:del w:id="59" w:author="Arfa Aijazi" w:date="2023-12-13T17:13:00Z">
        <w:r w:rsidRPr="00BE49E1" w:rsidDel="00BE49E1">
          <w:delText>-validate</w:delText>
        </w:r>
      </w:del>
      <w:r w:rsidRPr="00BE49E1">
        <w:t xml:space="preserve"> pipeline to identify the best performing models and their hyperparameters</w:t>
      </w:r>
      <w:commentRangeStart w:id="60"/>
      <w:r w:rsidRPr="00BE49E1">
        <w:t xml:space="preserve">.  </w:t>
      </w:r>
      <w:commentRangeEnd w:id="60"/>
      <w:r w:rsidR="00B038DE" w:rsidRPr="00BE49E1">
        <w:rPr>
          <w:rStyle w:val="CommentReference"/>
        </w:rPr>
        <w:commentReference w:id="60"/>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61" w:author="Arfa Aijazi" w:date="2024-01-02T14:10:00Z">
        <w:r w:rsidR="00DE73CC">
          <w:t xml:space="preserve"> “</w:t>
        </w:r>
      </w:ins>
      <w:del w:id="62" w:author="Arfa Aijazi" w:date="2024-01-02T14:10:00Z">
        <w:r w:rsidR="00B038DE" w:rsidRPr="00BE49E1" w:rsidDel="00DE73CC">
          <w:delText xml:space="preserve"> </w:delText>
        </w:r>
      </w:del>
      <w:r w:rsidRPr="00BE49E1">
        <w:t>in the last year</w:t>
      </w:r>
      <w:ins w:id="63" w:author="Arfa Aijazi" w:date="2024-01-02T14:10:00Z">
        <w:r w:rsidR="00DE73CC">
          <w:t xml:space="preserve">, did </w:t>
        </w:r>
      </w:ins>
      <w:del w:id="64" w:author="Arfa Aijazi" w:date="2024-01-02T14:10:00Z">
        <w:r w:rsidR="00B038DE" w:rsidRPr="00BE49E1" w:rsidDel="00DE73CC">
          <w:delText xml:space="preserve"> </w:delText>
        </w:r>
      </w:del>
      <w:r w:rsidRPr="00BE49E1">
        <w:t xml:space="preserve">anyone in </w:t>
      </w:r>
      <w:ins w:id="65" w:author="Arfa Aijazi" w:date="2024-01-02T14:12:00Z">
        <w:r w:rsidR="00DE73CC">
          <w:t>your</w:t>
        </w:r>
      </w:ins>
      <w:del w:id="66" w:author="Arfa Aijazi" w:date="2024-01-02T14:12:00Z">
        <w:r w:rsidRPr="00BE49E1" w:rsidDel="00DE73CC">
          <w:delText>their</w:delText>
        </w:r>
      </w:del>
      <w:r w:rsidRPr="00BE49E1">
        <w:t xml:space="preserve"> household needed medical attention because the home was too hot</w:t>
      </w:r>
      <w:ins w:id="67" w:author="Arfa Aijazi" w:date="2024-01-02T14:12:00Z">
        <w:r w:rsidR="00DE73CC">
          <w:t>?”</w:t>
        </w:r>
      </w:ins>
      <w:r w:rsidRPr="00BE49E1">
        <w:t xml:space="preserve"> or </w:t>
      </w:r>
      <w:ins w:id="68" w:author="Arfa Aijazi" w:date="2024-01-02T14:12:00Z">
        <w:r w:rsidR="00DE73CC">
          <w:t>“</w:t>
        </w:r>
      </w:ins>
      <w:r w:rsidRPr="00BE49E1">
        <w:t>too cold</w:t>
      </w:r>
      <w:ins w:id="69"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70"/>
      <w:r w:rsidRPr="00BE49E1">
        <w:t>.</w:t>
      </w:r>
      <w:commentRangeEnd w:id="70"/>
      <w:r w:rsidR="00C7780F" w:rsidRPr="00BE49E1">
        <w:rPr>
          <w:rStyle w:val="CommentReference"/>
        </w:rPr>
        <w:commentReference w:id="70"/>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71"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RECS due to infrequent responses risking disclosure of sensitive and confidential household information.</w:t>
      </w:r>
      <w:ins w:id="72" w:author="Arfa Aijazi" w:date="2024-01-30T00:00:00Z">
        <w:r w:rsidR="00F93D38" w:rsidRPr="00BE49E1" w:rsidDel="00F93D38">
          <w:rPr>
            <w:rStyle w:val="FootnoteReference"/>
          </w:rPr>
          <w:t xml:space="preserve"> </w:t>
        </w:r>
      </w:ins>
      <w:commentRangeStart w:id="73"/>
      <w:del w:id="74" w:author="Arfa Aijazi" w:date="2024-01-30T00:00:00Z">
        <w:r w:rsidR="00EE26FC" w:rsidRPr="00BE49E1" w:rsidDel="00F93D38">
          <w:rPr>
            <w:rStyle w:val="FootnoteReference"/>
          </w:rPr>
          <w:footnoteReference w:id="1"/>
        </w:r>
        <w:commentRangeEnd w:id="73"/>
        <w:r w:rsidR="00B3089D" w:rsidRPr="00BE49E1" w:rsidDel="00F93D38">
          <w:rPr>
            <w:rStyle w:val="CommentReference"/>
          </w:rPr>
          <w:commentReference w:id="73"/>
        </w:r>
      </w:del>
    </w:p>
    <w:p w14:paraId="0ECFB250" w14:textId="0381459C" w:rsidR="009622F0" w:rsidRPr="00BE49E1" w:rsidRDefault="009622F0" w:rsidP="008D0432">
      <w:r w:rsidRPr="00BE49E1">
        <w:lastRenderedPageBreak/>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77" w:author="Arfa Aijazi" w:date="2024-01-30T00:00:00Z">
        <w:r w:rsidR="00367B3D" w:rsidRPr="00BE49E1" w:rsidDel="00F93D38">
          <w:rPr>
            <w:rStyle w:val="FootnoteReference"/>
          </w:rPr>
          <w:footnoteReference w:id="2"/>
        </w:r>
      </w:del>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80"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81" w:name="_Ref80686156"/>
      <w:r w:rsidRPr="00BE49E1">
        <w:t xml:space="preserve">Table </w:t>
      </w:r>
      <w:r w:rsidR="00000000">
        <w:fldChar w:fldCharType="begin"/>
      </w:r>
      <w:r w:rsidR="00000000">
        <w:instrText xml:space="preserve"> SEQ Table \* ARABIC </w:instrText>
      </w:r>
      <w:r w:rsidR="00000000">
        <w:fldChar w:fldCharType="separate"/>
      </w:r>
      <w:r w:rsidR="00C41E03" w:rsidRPr="00BE49E1">
        <w:rPr>
          <w:noProof/>
        </w:rPr>
        <w:t>1</w:t>
      </w:r>
      <w:r w:rsidR="00000000">
        <w:rPr>
          <w:noProof/>
        </w:rPr>
        <w:fldChar w:fldCharType="end"/>
      </w:r>
      <w:bookmarkEnd w:id="81"/>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82" w:author="Arfa Aijazi" w:date="2024-02-04T22:46:00Z">
        <w:r w:rsidRPr="00BE49E1" w:rsidDel="00E31585">
          <w:delText xml:space="preserve">experienced </w:delText>
        </w:r>
      </w:del>
      <w:ins w:id="83"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84"/>
      <w:commentRangeStart w:id="85"/>
      <w:commentRangeStart w:id="86"/>
      <w:commentRangeStart w:id="87"/>
      <w:r w:rsidR="00D02B2D" w:rsidRPr="00BE49E1">
        <w:t>3</w:t>
      </w:r>
      <w:r w:rsidRPr="00BE49E1">
        <w:t xml:space="preserve"> categories: </w:t>
      </w:r>
      <w:commentRangeStart w:id="88"/>
      <w:r w:rsidRPr="00BE49E1">
        <w:t>climate, demographic</w:t>
      </w:r>
      <w:r w:rsidR="00D02B2D" w:rsidRPr="00BE49E1">
        <w:t>s</w:t>
      </w:r>
      <w:r w:rsidRPr="00BE49E1">
        <w:t xml:space="preserve">, </w:t>
      </w:r>
      <w:r w:rsidR="00D02B2D" w:rsidRPr="00BE49E1">
        <w:t>and buildings</w:t>
      </w:r>
      <w:commentRangeEnd w:id="88"/>
      <w:r w:rsidR="00B3089D" w:rsidRPr="00BE49E1">
        <w:rPr>
          <w:rStyle w:val="CommentReference"/>
        </w:rPr>
        <w:commentReference w:id="88"/>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84"/>
      <w:r w:rsidR="00861CEB" w:rsidRPr="00BE49E1">
        <w:rPr>
          <w:rStyle w:val="CommentReference"/>
        </w:rPr>
        <w:commentReference w:id="84"/>
      </w:r>
      <w:commentRangeEnd w:id="85"/>
      <w:r w:rsidR="00A05A40">
        <w:rPr>
          <w:rStyle w:val="CommentReference"/>
        </w:rPr>
        <w:commentReference w:id="85"/>
      </w:r>
      <w:commentRangeEnd w:id="86"/>
      <w:r w:rsidR="00E86163">
        <w:rPr>
          <w:rStyle w:val="CommentReference"/>
        </w:rPr>
        <w:commentReference w:id="86"/>
      </w:r>
      <w:commentRangeEnd w:id="87"/>
      <w:r w:rsidR="00E86163">
        <w:rPr>
          <w:rStyle w:val="CommentReference"/>
        </w:rPr>
        <w:commentReference w:id="87"/>
      </w:r>
      <w:r w:rsidR="00D46F7C" w:rsidRPr="00BE49E1">
        <w:t xml:space="preserve">. </w:t>
      </w:r>
    </w:p>
    <w:p w14:paraId="562F5CE7" w14:textId="42134ED2" w:rsidR="0056216C" w:rsidRPr="00BE49E1" w:rsidRDefault="0056216C" w:rsidP="008D0432">
      <w:r w:rsidRPr="00BE49E1">
        <w:t>By default, the RECS dataset encodes all variables as numerical quantities. We retained the numerical values for truly numerical household characteristics like the construction age</w:t>
      </w:r>
      <w:ins w:id="89" w:author="Stefano Schiavon" w:date="2023-12-04T16:51:00Z">
        <w:r w:rsidR="000B342D" w:rsidRPr="00BE49E1">
          <w:t>. We transfo</w:t>
        </w:r>
      </w:ins>
      <w:ins w:id="90" w:author="Stefano Schiavon" w:date="2023-12-04T16:52:00Z">
        <w:r w:rsidR="000B342D" w:rsidRPr="00BE49E1">
          <w:t xml:space="preserve">rmed the variable into categorical for </w:t>
        </w:r>
      </w:ins>
      <w:del w:id="91" w:author="Stefano Schiavon" w:date="2023-12-04T16:51:00Z">
        <w:r w:rsidRPr="00BE49E1" w:rsidDel="000B342D">
          <w:delText xml:space="preserve">, </w:delText>
        </w:r>
      </w:del>
      <w:del w:id="92" w:author="Stefano Schiavon" w:date="2023-12-04T16:52:00Z">
        <w:r w:rsidRPr="00BE49E1" w:rsidDel="000B342D">
          <w:delText xml:space="preserve">categorical household characteristics describing </w:delText>
        </w:r>
      </w:del>
      <w:r w:rsidRPr="00BE49E1">
        <w:t xml:space="preserve">ordinal data such as the level of insulation, or binary variables such as presence of back-up generator or on-site solar. We </w:t>
      </w:r>
      <w:r w:rsidR="000B342D" w:rsidRPr="00BE49E1">
        <w:t xml:space="preserve">merged </w:t>
      </w:r>
      <w:r w:rsidRPr="00BE49E1">
        <w:t>categorical variables based on the literature on heat and cold-related vulnerability</w:t>
      </w:r>
      <w:r w:rsidR="000B342D" w:rsidRPr="00BE49E1">
        <w:t>,</w:t>
      </w:r>
      <w:r w:rsidRPr="00BE49E1">
        <w:t xml:space="preserve"> </w:t>
      </w:r>
      <w:commentRangeStart w:id="93"/>
      <w:commentRangeStart w:id="94"/>
      <w:commentRangeStart w:id="95"/>
      <w:commentRangeStart w:id="96"/>
      <w:r w:rsidRPr="00BE49E1">
        <w:t xml:space="preserve">for example non-white versus </w:t>
      </w:r>
      <w:r w:rsidR="000B342D" w:rsidRPr="00BE49E1">
        <w:t xml:space="preserve">white instead of </w:t>
      </w:r>
      <w:r w:rsidRPr="00BE49E1">
        <w:t xml:space="preserve">individual racial </w:t>
      </w:r>
      <w:r w:rsidR="00D02B2D" w:rsidRPr="00BE49E1">
        <w:t xml:space="preserve">and ethnic </w:t>
      </w:r>
      <w:r w:rsidRPr="00BE49E1">
        <w:t xml:space="preserve">categories. </w:t>
      </w:r>
      <w:commentRangeEnd w:id="93"/>
      <w:r w:rsidR="000B342D" w:rsidRPr="00BE49E1">
        <w:rPr>
          <w:rStyle w:val="CommentReference"/>
        </w:rPr>
        <w:commentReference w:id="93"/>
      </w:r>
      <w:commentRangeEnd w:id="94"/>
      <w:r w:rsidR="00B038DE" w:rsidRPr="00BE49E1">
        <w:rPr>
          <w:rStyle w:val="CommentReference"/>
        </w:rPr>
        <w:commentReference w:id="94"/>
      </w:r>
      <w:commentRangeEnd w:id="95"/>
      <w:r w:rsidR="00711430">
        <w:rPr>
          <w:rStyle w:val="CommentReference"/>
        </w:rPr>
        <w:commentReference w:id="95"/>
      </w:r>
      <w:commentRangeEnd w:id="96"/>
      <w:r w:rsidR="004F17C2">
        <w:rPr>
          <w:rStyle w:val="CommentReference"/>
        </w:rPr>
        <w:commentReference w:id="96"/>
      </w:r>
      <w:r w:rsidRPr="00BE49E1">
        <w:t xml:space="preserve">We also derived new variables of interest such as poverty, which combines the number of household members with income level and thermal mass, which combines insulation level and exterior wall or roof material. </w:t>
      </w:r>
    </w:p>
    <w:p w14:paraId="30F64462" w14:textId="096F5F26" w:rsidR="009A532E" w:rsidRPr="00BE49E1" w:rsidRDefault="009A532E" w:rsidP="009A532E">
      <w:pPr>
        <w:pStyle w:val="Heading3List"/>
      </w:pPr>
      <w:r w:rsidRPr="00BE49E1">
        <w:t>Climate</w:t>
      </w:r>
    </w:p>
    <w:p w14:paraId="568B7228" w14:textId="09D67256"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97"/>
      <w:commentRangeStart w:id="98"/>
      <w:r w:rsidR="008D0432" w:rsidRPr="00BE49E1">
        <w:t xml:space="preserve">demand, climatic variables in RECS are oriented towards HVAC system </w:t>
      </w:r>
      <w:r w:rsidR="000516FC" w:rsidRPr="00BE49E1">
        <w:t>operation</w:t>
      </w:r>
      <w:r w:rsidR="008D0432" w:rsidRPr="00BE49E1">
        <w:t>, such as cooling and heating design-temperature</w:t>
      </w:r>
      <w:r w:rsidR="00A3161A" w:rsidRPr="00BE49E1">
        <w:t>s</w:t>
      </w:r>
      <w:r w:rsidR="00323243" w:rsidRPr="00BE49E1">
        <w:t xml:space="preserve">. </w:t>
      </w:r>
      <w:commentRangeEnd w:id="97"/>
      <w:r w:rsidR="00DA7ECC" w:rsidRPr="00BE49E1">
        <w:rPr>
          <w:rStyle w:val="CommentReference"/>
        </w:rPr>
        <w:commentReference w:id="97"/>
      </w:r>
      <w:commentRangeEnd w:id="98"/>
      <w:r w:rsidR="00FE12B6" w:rsidRPr="00BE49E1">
        <w:rPr>
          <w:rStyle w:val="CommentReference"/>
        </w:rPr>
        <w:commentReference w:id="98"/>
      </w:r>
    </w:p>
    <w:p w14:paraId="62DE423B" w14:textId="5063B30A" w:rsidR="009A532E" w:rsidRPr="00BE49E1" w:rsidRDefault="009A532E" w:rsidP="009A532E">
      <w:pPr>
        <w:pStyle w:val="Heading3List"/>
      </w:pPr>
      <w:r w:rsidRPr="00BE49E1">
        <w:lastRenderedPageBreak/>
        <w:t>Demographic</w:t>
      </w:r>
      <w:r w:rsidR="002833A0" w:rsidRPr="00BE49E1">
        <w:t>s</w:t>
      </w:r>
    </w:p>
    <w:p w14:paraId="36C70D4F" w14:textId="4F331955" w:rsidR="0056216C" w:rsidRPr="00BE49E1" w:rsidRDefault="00DA7ECC" w:rsidP="0056216C">
      <w:commentRangeStart w:id="99"/>
      <w:commentRangeStart w:id="100"/>
      <w:commentRangeStart w:id="101"/>
      <w:r w:rsidRPr="00BE49E1">
        <w:t>E</w:t>
      </w:r>
      <w:r w:rsidR="008D0432" w:rsidRPr="00BE49E1">
        <w:t xml:space="preserve">pidemiological studies have investigated the </w:t>
      </w:r>
      <w:del w:id="102" w:author="Arfa Aijazi" w:date="2024-02-07T22:21:00Z">
        <w:r w:rsidR="008D0432" w:rsidRPr="00BE49E1" w:rsidDel="00216B35">
          <w:delText xml:space="preserve">relationship </w:delText>
        </w:r>
      </w:del>
      <w:ins w:id="103" w:author="Arfa Aijazi" w:date="2024-02-07T22:21:00Z">
        <w:r w:rsidR="00216B35">
          <w:t>correlation</w:t>
        </w:r>
        <w:r w:rsidR="00216B35" w:rsidRPr="00BE49E1">
          <w:t xml:space="preserve"> </w:t>
        </w:r>
      </w:ins>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104" w:name="_Ref77436719"/>
      <w:bookmarkStart w:id="105" w:name="_Ref151582921"/>
      <w:commentRangeEnd w:id="99"/>
      <w:r w:rsidR="00803D08" w:rsidRPr="00BE49E1">
        <w:rPr>
          <w:rStyle w:val="CommentReference"/>
        </w:rPr>
        <w:commentReference w:id="99"/>
      </w:r>
      <w:commentRangeEnd w:id="100"/>
      <w:r w:rsidR="00FE12B6" w:rsidRPr="00BE49E1">
        <w:rPr>
          <w:rStyle w:val="CommentReference"/>
        </w:rPr>
        <w:commentReference w:id="100"/>
      </w:r>
      <w:commentRangeEnd w:id="101"/>
      <w:r w:rsidR="00CD39E1">
        <w:rPr>
          <w:rStyle w:val="CommentReference"/>
        </w:rPr>
        <w:commentReference w:id="101"/>
      </w:r>
    </w:p>
    <w:p w14:paraId="3767D6B5" w14:textId="510CC1EE" w:rsidR="001076D9" w:rsidRPr="00BE49E1" w:rsidRDefault="001076D9" w:rsidP="001076D9">
      <w:pPr>
        <w:pStyle w:val="Figurecaption"/>
      </w:pPr>
      <w:commentRangeStart w:id="106"/>
      <w:commentRangeStart w:id="107"/>
      <w:commentRangeStart w:id="108"/>
      <w:r w:rsidRPr="00BE49E1">
        <w:t xml:space="preserve">Table </w:t>
      </w:r>
      <w:r w:rsidR="00000000">
        <w:fldChar w:fldCharType="begin"/>
      </w:r>
      <w:r w:rsidR="00000000">
        <w:instrText xml:space="preserve"> SEQ Table \* ARABIC </w:instrText>
      </w:r>
      <w:r w:rsidR="00000000">
        <w:fldChar w:fldCharType="separate"/>
      </w:r>
      <w:r w:rsidR="00C41E03" w:rsidRPr="00BE49E1">
        <w:rPr>
          <w:noProof/>
        </w:rPr>
        <w:t>2</w:t>
      </w:r>
      <w:r w:rsidR="00000000">
        <w:rPr>
          <w:noProof/>
        </w:rPr>
        <w:fldChar w:fldCharType="end"/>
      </w:r>
      <w:commentRangeEnd w:id="106"/>
      <w:r w:rsidR="00471507" w:rsidRPr="00BE49E1">
        <w:rPr>
          <w:rStyle w:val="CommentReference"/>
        </w:rPr>
        <w:commentReference w:id="106"/>
      </w:r>
      <w:commentRangeEnd w:id="107"/>
      <w:r w:rsidR="00861CEB" w:rsidRPr="00BE49E1">
        <w:rPr>
          <w:rStyle w:val="CommentReference"/>
        </w:rPr>
        <w:commentReference w:id="107"/>
      </w:r>
      <w:commentRangeEnd w:id="108"/>
      <w:r w:rsidR="00323DFC">
        <w:rPr>
          <w:rStyle w:val="CommentReference"/>
        </w:rPr>
        <w:commentReference w:id="108"/>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1798"/>
        <w:gridCol w:w="4798"/>
        <w:gridCol w:w="787"/>
      </w:tblGrid>
      <w:tr w:rsidR="002833A0" w:rsidRPr="00BE49E1"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891DE7">
        <w:tc>
          <w:tcPr>
            <w:tcW w:w="1980" w:type="dxa"/>
            <w:vMerge w:val="restart"/>
          </w:tcPr>
          <w:p w14:paraId="115A4AD8" w14:textId="77777777" w:rsidR="002833A0" w:rsidRPr="00BE49E1" w:rsidRDefault="002833A0" w:rsidP="00E86163">
            <w:pPr>
              <w:pStyle w:val="Tabletext"/>
              <w:rPr>
                <w:sz w:val="20"/>
                <w:szCs w:val="20"/>
              </w:rPr>
            </w:pPr>
            <w:r w:rsidRPr="00BE49E1">
              <w:rPr>
                <w:sz w:val="20"/>
                <w:szCs w:val="20"/>
              </w:rPr>
              <w:t>Climate</w:t>
            </w:r>
          </w:p>
        </w:tc>
        <w:tc>
          <w:tcPr>
            <w:tcW w:w="1800" w:type="dxa"/>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810" w:type="dxa"/>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70" w:type="dxa"/>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891DE7">
        <w:tc>
          <w:tcPr>
            <w:tcW w:w="1980" w:type="dxa"/>
            <w:vMerge/>
          </w:tcPr>
          <w:p w14:paraId="58C8F4FC" w14:textId="77777777" w:rsidR="002833A0" w:rsidRPr="00BE49E1" w:rsidRDefault="002833A0" w:rsidP="00E86163">
            <w:pPr>
              <w:pStyle w:val="Tabletext"/>
              <w:rPr>
                <w:sz w:val="20"/>
                <w:szCs w:val="20"/>
              </w:rPr>
            </w:pPr>
          </w:p>
        </w:tc>
        <w:tc>
          <w:tcPr>
            <w:tcW w:w="1800" w:type="dxa"/>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810" w:type="dxa"/>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70" w:type="dxa"/>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891DE7">
        <w:tc>
          <w:tcPr>
            <w:tcW w:w="1980" w:type="dxa"/>
            <w:vMerge w:val="restart"/>
          </w:tcPr>
          <w:p w14:paraId="7D31798E" w14:textId="77777777" w:rsidR="002833A0" w:rsidRPr="00BE49E1" w:rsidRDefault="002833A0" w:rsidP="00E86163">
            <w:pPr>
              <w:pStyle w:val="Tabletext"/>
              <w:rPr>
                <w:sz w:val="20"/>
                <w:szCs w:val="20"/>
              </w:rPr>
            </w:pPr>
            <w:r w:rsidRPr="00BE49E1">
              <w:rPr>
                <w:sz w:val="20"/>
                <w:szCs w:val="20"/>
              </w:rPr>
              <w:t>Demographic</w:t>
            </w:r>
          </w:p>
        </w:tc>
        <w:tc>
          <w:tcPr>
            <w:tcW w:w="1800" w:type="dxa"/>
          </w:tcPr>
          <w:p w14:paraId="6E114AF3" w14:textId="77777777" w:rsidR="002833A0" w:rsidRPr="00BE49E1" w:rsidRDefault="002833A0" w:rsidP="00E86163">
            <w:pPr>
              <w:pStyle w:val="Tabletext"/>
              <w:rPr>
                <w:sz w:val="20"/>
                <w:szCs w:val="20"/>
              </w:rPr>
            </w:pPr>
            <w:r w:rsidRPr="00BE49E1">
              <w:rPr>
                <w:sz w:val="20"/>
                <w:szCs w:val="20"/>
              </w:rPr>
              <w:t>Non-white</w:t>
            </w:r>
          </w:p>
        </w:tc>
        <w:tc>
          <w:tcPr>
            <w:tcW w:w="4810" w:type="dxa"/>
          </w:tcPr>
          <w:p w14:paraId="2875418B" w14:textId="77777777" w:rsidR="002833A0" w:rsidRPr="00BE49E1" w:rsidRDefault="002833A0" w:rsidP="00E86163">
            <w:pPr>
              <w:pStyle w:val="Tabletext"/>
              <w:rPr>
                <w:sz w:val="20"/>
                <w:szCs w:val="20"/>
              </w:rPr>
            </w:pPr>
            <w:r w:rsidRPr="00BE49E1">
              <w:rPr>
                <w:sz w:val="20"/>
                <w:szCs w:val="20"/>
              </w:rPr>
              <w:t xml:space="preserve">Householder (respondent) race is non-white, </w:t>
            </w:r>
            <w:commentRangeStart w:id="109"/>
            <w:commentRangeStart w:id="110"/>
            <w:commentRangeStart w:id="111"/>
            <w:r w:rsidRPr="00BE49E1">
              <w:rPr>
                <w:sz w:val="20"/>
                <w:szCs w:val="20"/>
              </w:rPr>
              <w:t>or ethnicity is of Spanish descent.</w:t>
            </w:r>
            <w:commentRangeEnd w:id="109"/>
            <w:r w:rsidR="00471507" w:rsidRPr="00BE49E1">
              <w:rPr>
                <w:rStyle w:val="CommentReference"/>
              </w:rPr>
              <w:commentReference w:id="109"/>
            </w:r>
            <w:commentRangeEnd w:id="110"/>
            <w:r w:rsidR="00861CEB" w:rsidRPr="00BE49E1">
              <w:rPr>
                <w:rStyle w:val="CommentReference"/>
              </w:rPr>
              <w:commentReference w:id="110"/>
            </w:r>
            <w:commentRangeEnd w:id="111"/>
            <w:r w:rsidR="002035B5">
              <w:rPr>
                <w:rStyle w:val="CommentReference"/>
              </w:rPr>
              <w:commentReference w:id="111"/>
            </w:r>
          </w:p>
        </w:tc>
        <w:tc>
          <w:tcPr>
            <w:tcW w:w="770"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4258FD1F" w14:textId="77777777" w:rsidTr="00891DE7">
        <w:tc>
          <w:tcPr>
            <w:tcW w:w="1980" w:type="dxa"/>
            <w:vMerge/>
          </w:tcPr>
          <w:p w14:paraId="6A4EB871" w14:textId="77777777" w:rsidR="002833A0" w:rsidRPr="00BE49E1" w:rsidRDefault="002833A0" w:rsidP="00E86163">
            <w:pPr>
              <w:pStyle w:val="Tabletext"/>
              <w:rPr>
                <w:sz w:val="20"/>
                <w:szCs w:val="20"/>
              </w:rPr>
            </w:pPr>
          </w:p>
        </w:tc>
        <w:tc>
          <w:tcPr>
            <w:tcW w:w="1800"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810"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70"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891DE7">
        <w:tc>
          <w:tcPr>
            <w:tcW w:w="1980" w:type="dxa"/>
            <w:vMerge/>
          </w:tcPr>
          <w:p w14:paraId="6AF373DD" w14:textId="77777777" w:rsidR="002833A0" w:rsidRPr="00BE49E1" w:rsidRDefault="002833A0" w:rsidP="00E86163">
            <w:pPr>
              <w:pStyle w:val="Tabletext"/>
              <w:rPr>
                <w:sz w:val="20"/>
                <w:szCs w:val="20"/>
              </w:rPr>
            </w:pPr>
          </w:p>
        </w:tc>
        <w:tc>
          <w:tcPr>
            <w:tcW w:w="1800"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810"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70"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891DE7">
        <w:tc>
          <w:tcPr>
            <w:tcW w:w="1980" w:type="dxa"/>
            <w:vMerge/>
          </w:tcPr>
          <w:p w14:paraId="320A0268" w14:textId="77777777" w:rsidR="002833A0" w:rsidRPr="00BE49E1" w:rsidRDefault="002833A0" w:rsidP="00E86163">
            <w:pPr>
              <w:pStyle w:val="Tabletext"/>
              <w:rPr>
                <w:sz w:val="20"/>
                <w:szCs w:val="20"/>
              </w:rPr>
            </w:pPr>
          </w:p>
        </w:tc>
        <w:tc>
          <w:tcPr>
            <w:tcW w:w="1800" w:type="dxa"/>
          </w:tcPr>
          <w:p w14:paraId="450B0D5F" w14:textId="77777777" w:rsidR="002833A0" w:rsidRPr="00BE49E1" w:rsidRDefault="002833A0" w:rsidP="00E86163">
            <w:pPr>
              <w:pStyle w:val="Tabletext"/>
              <w:rPr>
                <w:sz w:val="20"/>
                <w:szCs w:val="20"/>
              </w:rPr>
            </w:pPr>
            <w:r w:rsidRPr="00BE49E1">
              <w:rPr>
                <w:sz w:val="20"/>
                <w:szCs w:val="20"/>
              </w:rPr>
              <w:t>Large households (7+ members)</w:t>
            </w:r>
          </w:p>
        </w:tc>
        <w:tc>
          <w:tcPr>
            <w:tcW w:w="4810"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70"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891DE7">
        <w:tc>
          <w:tcPr>
            <w:tcW w:w="1980" w:type="dxa"/>
            <w:vMerge/>
          </w:tcPr>
          <w:p w14:paraId="05BBB97B" w14:textId="77777777" w:rsidR="002833A0" w:rsidRPr="00BE49E1" w:rsidRDefault="002833A0" w:rsidP="00E86163">
            <w:pPr>
              <w:pStyle w:val="Tabletext"/>
              <w:rPr>
                <w:sz w:val="20"/>
                <w:szCs w:val="20"/>
              </w:rPr>
            </w:pPr>
          </w:p>
        </w:tc>
        <w:tc>
          <w:tcPr>
            <w:tcW w:w="1800"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810" w:type="dxa"/>
          </w:tcPr>
          <w:p w14:paraId="321D0071" w14:textId="1D1B777A" w:rsidR="002833A0" w:rsidRPr="00BE49E1" w:rsidRDefault="002833A0" w:rsidP="00E86163">
            <w:pPr>
              <w:pStyle w:val="Tabletext"/>
              <w:rPr>
                <w:sz w:val="20"/>
                <w:szCs w:val="20"/>
              </w:rPr>
            </w:pPr>
            <w:commentRangeStart w:id="112"/>
            <w:commentRangeStart w:id="113"/>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112"/>
            <w:r w:rsidR="00471507" w:rsidRPr="00BE49E1">
              <w:rPr>
                <w:rStyle w:val="CommentReference"/>
              </w:rPr>
              <w:commentReference w:id="112"/>
            </w:r>
            <w:commentRangeEnd w:id="113"/>
            <w:r w:rsidR="004D6A37">
              <w:rPr>
                <w:rStyle w:val="CommentReference"/>
              </w:rPr>
              <w:commentReference w:id="113"/>
            </w:r>
          </w:p>
        </w:tc>
        <w:tc>
          <w:tcPr>
            <w:tcW w:w="770"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891DE7">
        <w:tc>
          <w:tcPr>
            <w:tcW w:w="1980" w:type="dxa"/>
            <w:vMerge/>
          </w:tcPr>
          <w:p w14:paraId="23D7B3B9" w14:textId="77777777" w:rsidR="002833A0" w:rsidRPr="00BE49E1" w:rsidRDefault="002833A0" w:rsidP="00E86163">
            <w:pPr>
              <w:pStyle w:val="Tabletext"/>
              <w:rPr>
                <w:sz w:val="20"/>
                <w:szCs w:val="20"/>
              </w:rPr>
            </w:pPr>
          </w:p>
        </w:tc>
        <w:tc>
          <w:tcPr>
            <w:tcW w:w="1800"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810"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70"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891DE7">
        <w:tc>
          <w:tcPr>
            <w:tcW w:w="1980" w:type="dxa"/>
            <w:vMerge/>
          </w:tcPr>
          <w:p w14:paraId="42F64C96" w14:textId="77777777" w:rsidR="002833A0" w:rsidRPr="00BE49E1" w:rsidRDefault="002833A0" w:rsidP="00E86163">
            <w:pPr>
              <w:pStyle w:val="Tabletext"/>
              <w:rPr>
                <w:sz w:val="20"/>
                <w:szCs w:val="20"/>
              </w:rPr>
            </w:pPr>
          </w:p>
        </w:tc>
        <w:tc>
          <w:tcPr>
            <w:tcW w:w="1800" w:type="dxa"/>
          </w:tcPr>
          <w:p w14:paraId="7DE501A3" w14:textId="0A90471A" w:rsidR="002833A0" w:rsidRPr="00BE49E1" w:rsidRDefault="002833A0" w:rsidP="00E86163">
            <w:pPr>
              <w:pStyle w:val="Tabletext"/>
              <w:rPr>
                <w:sz w:val="20"/>
                <w:szCs w:val="20"/>
              </w:rPr>
            </w:pPr>
            <w:r w:rsidRPr="00BE49E1">
              <w:rPr>
                <w:sz w:val="20"/>
                <w:szCs w:val="20"/>
              </w:rPr>
              <w:t>Education</w:t>
            </w:r>
            <w:r w:rsidR="005B308F" w:rsidRPr="00BE49E1">
              <w:rPr>
                <w:sz w:val="20"/>
                <w:szCs w:val="20"/>
              </w:rPr>
              <w:t xml:space="preserve"> level</w:t>
            </w:r>
          </w:p>
        </w:tc>
        <w:tc>
          <w:tcPr>
            <w:tcW w:w="4810" w:type="dxa"/>
          </w:tcPr>
          <w:p w14:paraId="557CC0AD" w14:textId="77777777" w:rsidR="002833A0" w:rsidRPr="00BE49E1" w:rsidRDefault="002833A0" w:rsidP="00E86163">
            <w:pPr>
              <w:pStyle w:val="Tabletext"/>
              <w:rPr>
                <w:sz w:val="20"/>
                <w:szCs w:val="20"/>
              </w:rPr>
            </w:pPr>
            <w:r w:rsidRPr="00BE49E1">
              <w:rPr>
                <w:sz w:val="20"/>
                <w:szCs w:val="20"/>
              </w:rPr>
              <w:t>Highest education attained is high school or equivalent</w:t>
            </w:r>
          </w:p>
        </w:tc>
        <w:tc>
          <w:tcPr>
            <w:tcW w:w="770"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891DE7">
        <w:tc>
          <w:tcPr>
            <w:tcW w:w="1980" w:type="dxa"/>
            <w:vMerge/>
          </w:tcPr>
          <w:p w14:paraId="51258F49" w14:textId="77777777" w:rsidR="002833A0" w:rsidRPr="00BE49E1" w:rsidRDefault="002833A0" w:rsidP="00E86163">
            <w:pPr>
              <w:pStyle w:val="Tabletext"/>
              <w:rPr>
                <w:sz w:val="20"/>
                <w:szCs w:val="20"/>
              </w:rPr>
            </w:pPr>
          </w:p>
        </w:tc>
        <w:tc>
          <w:tcPr>
            <w:tcW w:w="1800"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810"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70"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891DE7">
        <w:tc>
          <w:tcPr>
            <w:tcW w:w="1980" w:type="dxa"/>
            <w:vMerge/>
          </w:tcPr>
          <w:p w14:paraId="49467B66" w14:textId="77777777" w:rsidR="002833A0" w:rsidRPr="00BE49E1" w:rsidRDefault="002833A0" w:rsidP="00E86163">
            <w:pPr>
              <w:pStyle w:val="Tabletext"/>
              <w:rPr>
                <w:sz w:val="20"/>
                <w:szCs w:val="20"/>
              </w:rPr>
            </w:pPr>
          </w:p>
        </w:tc>
        <w:tc>
          <w:tcPr>
            <w:tcW w:w="1800" w:type="dxa"/>
          </w:tcPr>
          <w:p w14:paraId="2FF8E394" w14:textId="77777777" w:rsidR="002833A0" w:rsidRPr="00BE49E1" w:rsidRDefault="002833A0" w:rsidP="00E86163">
            <w:pPr>
              <w:pStyle w:val="Tabletext"/>
              <w:rPr>
                <w:sz w:val="20"/>
                <w:szCs w:val="20"/>
              </w:rPr>
            </w:pPr>
            <w:r w:rsidRPr="00BE49E1">
              <w:rPr>
                <w:sz w:val="20"/>
                <w:szCs w:val="20"/>
              </w:rPr>
              <w:t>Pays utility or for other fuel</w:t>
            </w:r>
          </w:p>
        </w:tc>
        <w:tc>
          <w:tcPr>
            <w:tcW w:w="4810" w:type="dxa"/>
          </w:tcPr>
          <w:p w14:paraId="7A3F7157" w14:textId="77777777" w:rsidR="002833A0" w:rsidRPr="00BE49E1" w:rsidRDefault="002833A0" w:rsidP="00E86163">
            <w:pPr>
              <w:pStyle w:val="Tabletext"/>
              <w:rPr>
                <w:sz w:val="20"/>
                <w:szCs w:val="20"/>
              </w:rPr>
            </w:pPr>
            <w:r w:rsidRPr="00BE49E1">
              <w:rPr>
                <w:sz w:val="20"/>
                <w:szCs w:val="20"/>
              </w:rPr>
              <w:t>Household pays for electricity, natural gas, propane, and/or fuel oil</w:t>
            </w:r>
          </w:p>
        </w:tc>
        <w:tc>
          <w:tcPr>
            <w:tcW w:w="770"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C0CE817" w14:textId="77777777" w:rsidTr="00891DE7">
        <w:tc>
          <w:tcPr>
            <w:tcW w:w="1980" w:type="dxa"/>
            <w:vMerge w:val="restart"/>
          </w:tcPr>
          <w:p w14:paraId="7C0F69C3" w14:textId="76C48EC9" w:rsidR="002833A0" w:rsidRPr="00BE49E1" w:rsidRDefault="002833A0" w:rsidP="00E86163">
            <w:pPr>
              <w:pStyle w:val="Tabletext"/>
              <w:rPr>
                <w:sz w:val="20"/>
                <w:szCs w:val="20"/>
              </w:rPr>
            </w:pPr>
            <w:r w:rsidRPr="00BE49E1">
              <w:rPr>
                <w:sz w:val="20"/>
                <w:szCs w:val="20"/>
              </w:rPr>
              <w:t>Buildings: construction</w:t>
            </w:r>
          </w:p>
        </w:tc>
        <w:tc>
          <w:tcPr>
            <w:tcW w:w="1800"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810" w:type="dxa"/>
          </w:tcPr>
          <w:p w14:paraId="5C460B81" w14:textId="77777777" w:rsidR="002833A0" w:rsidRPr="00BE49E1" w:rsidRDefault="002833A0" w:rsidP="00E86163">
            <w:pPr>
              <w:pStyle w:val="Tabletext"/>
              <w:rPr>
                <w:sz w:val="20"/>
                <w:szCs w:val="20"/>
              </w:rPr>
            </w:pPr>
            <w:r w:rsidRPr="00BE49E1">
              <w:rPr>
                <w:sz w:val="20"/>
                <w:szCs w:val="20"/>
              </w:rPr>
              <w:t>Estimated year when housing unit was built (taken as the maximum of the range in RECS response coding)</w:t>
            </w:r>
          </w:p>
        </w:tc>
        <w:tc>
          <w:tcPr>
            <w:tcW w:w="770"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891DE7">
        <w:tc>
          <w:tcPr>
            <w:tcW w:w="1980" w:type="dxa"/>
            <w:vMerge/>
          </w:tcPr>
          <w:p w14:paraId="06307268" w14:textId="77777777" w:rsidR="002833A0" w:rsidRPr="00BE49E1" w:rsidRDefault="002833A0" w:rsidP="00E86163">
            <w:pPr>
              <w:pStyle w:val="Tabletext"/>
              <w:rPr>
                <w:sz w:val="20"/>
                <w:szCs w:val="20"/>
              </w:rPr>
            </w:pPr>
          </w:p>
        </w:tc>
        <w:tc>
          <w:tcPr>
            <w:tcW w:w="1800"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810"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70"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891DE7">
        <w:tc>
          <w:tcPr>
            <w:tcW w:w="1980" w:type="dxa"/>
          </w:tcPr>
          <w:p w14:paraId="3F659B78" w14:textId="77777777" w:rsidR="002833A0" w:rsidRPr="00BE49E1" w:rsidRDefault="002833A0" w:rsidP="00E86163">
            <w:pPr>
              <w:pStyle w:val="Tabletext"/>
              <w:rPr>
                <w:sz w:val="20"/>
                <w:szCs w:val="20"/>
              </w:rPr>
            </w:pPr>
          </w:p>
        </w:tc>
        <w:tc>
          <w:tcPr>
            <w:tcW w:w="1800" w:type="dxa"/>
          </w:tcPr>
          <w:p w14:paraId="380A1F30" w14:textId="77777777" w:rsidR="002833A0" w:rsidRPr="00BE49E1" w:rsidRDefault="002833A0" w:rsidP="00E86163">
            <w:pPr>
              <w:pStyle w:val="Tabletext"/>
              <w:rPr>
                <w:sz w:val="20"/>
                <w:szCs w:val="20"/>
              </w:rPr>
            </w:pPr>
            <w:r w:rsidRPr="00BE49E1">
              <w:rPr>
                <w:sz w:val="20"/>
                <w:szCs w:val="20"/>
              </w:rPr>
              <w:t>Mobile</w:t>
            </w:r>
          </w:p>
        </w:tc>
        <w:tc>
          <w:tcPr>
            <w:tcW w:w="4810" w:type="dxa"/>
          </w:tcPr>
          <w:p w14:paraId="775B510C" w14:textId="77777777" w:rsidR="002833A0" w:rsidRPr="00BE49E1" w:rsidRDefault="002833A0" w:rsidP="00E86163">
            <w:pPr>
              <w:pStyle w:val="Tabletext"/>
              <w:rPr>
                <w:sz w:val="20"/>
                <w:szCs w:val="20"/>
              </w:rPr>
            </w:pPr>
            <w:r w:rsidRPr="00BE49E1">
              <w:rPr>
                <w:sz w:val="20"/>
                <w:szCs w:val="20"/>
              </w:rPr>
              <w:t>Type of housing unit is mobile home</w:t>
            </w:r>
          </w:p>
        </w:tc>
        <w:tc>
          <w:tcPr>
            <w:tcW w:w="770"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891DE7">
        <w:tc>
          <w:tcPr>
            <w:tcW w:w="1980"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800" w:type="dxa"/>
          </w:tcPr>
          <w:p w14:paraId="1FB58C7A" w14:textId="290F2635" w:rsidR="002833A0" w:rsidRPr="00BE49E1" w:rsidRDefault="002833A0" w:rsidP="00E86163">
            <w:pPr>
              <w:pStyle w:val="Tabletext"/>
              <w:rPr>
                <w:sz w:val="20"/>
                <w:szCs w:val="20"/>
              </w:rPr>
            </w:pPr>
            <w:r w:rsidRPr="00BE49E1">
              <w:rPr>
                <w:sz w:val="20"/>
                <w:szCs w:val="20"/>
              </w:rPr>
              <w:t>Thermal</w:t>
            </w:r>
            <w:r w:rsidR="005B308F" w:rsidRPr="00BE49E1">
              <w:rPr>
                <w:sz w:val="20"/>
                <w:szCs w:val="20"/>
              </w:rPr>
              <w:t>ly massive wall</w:t>
            </w:r>
          </w:p>
        </w:tc>
        <w:tc>
          <w:tcPr>
            <w:tcW w:w="4810"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70"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891DE7">
        <w:tc>
          <w:tcPr>
            <w:tcW w:w="1980" w:type="dxa"/>
            <w:vMerge/>
          </w:tcPr>
          <w:p w14:paraId="5E019853" w14:textId="77777777" w:rsidR="005B308F" w:rsidRPr="00BE49E1" w:rsidRDefault="005B308F" w:rsidP="00E86163">
            <w:pPr>
              <w:pStyle w:val="Tabletext"/>
              <w:rPr>
                <w:sz w:val="20"/>
                <w:szCs w:val="20"/>
              </w:rPr>
            </w:pPr>
          </w:p>
        </w:tc>
        <w:tc>
          <w:tcPr>
            <w:tcW w:w="1800" w:type="dxa"/>
          </w:tcPr>
          <w:p w14:paraId="7E3D82BD" w14:textId="184E9541" w:rsidR="005B308F" w:rsidRPr="00BE49E1" w:rsidRDefault="005B308F" w:rsidP="00E86163">
            <w:pPr>
              <w:pStyle w:val="Tabletext"/>
              <w:rPr>
                <w:sz w:val="20"/>
                <w:szCs w:val="20"/>
              </w:rPr>
            </w:pPr>
            <w:r w:rsidRPr="00BE49E1">
              <w:rPr>
                <w:sz w:val="20"/>
                <w:szCs w:val="20"/>
              </w:rPr>
              <w:t>Thermally massive roof</w:t>
            </w:r>
          </w:p>
        </w:tc>
        <w:tc>
          <w:tcPr>
            <w:tcW w:w="4810"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70"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891DE7">
        <w:tc>
          <w:tcPr>
            <w:tcW w:w="1980" w:type="dxa"/>
            <w:vMerge/>
          </w:tcPr>
          <w:p w14:paraId="7A576DDA" w14:textId="77777777" w:rsidR="002833A0" w:rsidRPr="00BE49E1" w:rsidRDefault="002833A0" w:rsidP="00E86163">
            <w:pPr>
              <w:pStyle w:val="Tabletext"/>
              <w:rPr>
                <w:sz w:val="20"/>
                <w:szCs w:val="20"/>
              </w:rPr>
            </w:pPr>
          </w:p>
        </w:tc>
        <w:tc>
          <w:tcPr>
            <w:tcW w:w="1800"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810"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70"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891DE7">
        <w:tc>
          <w:tcPr>
            <w:tcW w:w="1980" w:type="dxa"/>
            <w:vMerge/>
          </w:tcPr>
          <w:p w14:paraId="0A50E4A1" w14:textId="77777777" w:rsidR="002833A0" w:rsidRPr="00BE49E1" w:rsidRDefault="002833A0" w:rsidP="00E86163">
            <w:pPr>
              <w:pStyle w:val="Tabletext"/>
              <w:rPr>
                <w:sz w:val="20"/>
                <w:szCs w:val="20"/>
              </w:rPr>
            </w:pPr>
          </w:p>
        </w:tc>
        <w:tc>
          <w:tcPr>
            <w:tcW w:w="1800"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810"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70"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891DE7">
        <w:tc>
          <w:tcPr>
            <w:tcW w:w="1980" w:type="dxa"/>
            <w:vMerge/>
          </w:tcPr>
          <w:p w14:paraId="1CE6958A" w14:textId="77777777" w:rsidR="002833A0" w:rsidRPr="00BE49E1" w:rsidRDefault="002833A0" w:rsidP="00E86163">
            <w:pPr>
              <w:pStyle w:val="Tabletext"/>
              <w:rPr>
                <w:sz w:val="20"/>
                <w:szCs w:val="20"/>
              </w:rPr>
            </w:pPr>
          </w:p>
        </w:tc>
        <w:tc>
          <w:tcPr>
            <w:tcW w:w="1800" w:type="dxa"/>
          </w:tcPr>
          <w:p w14:paraId="550383CE" w14:textId="77777777" w:rsidR="002833A0" w:rsidRPr="00BE49E1" w:rsidRDefault="002833A0" w:rsidP="00E86163">
            <w:pPr>
              <w:pStyle w:val="Tabletext"/>
              <w:rPr>
                <w:sz w:val="20"/>
                <w:szCs w:val="20"/>
              </w:rPr>
            </w:pPr>
            <w:r w:rsidRPr="00BE49E1">
              <w:rPr>
                <w:sz w:val="20"/>
                <w:szCs w:val="20"/>
              </w:rPr>
              <w:t>Window per room</w:t>
            </w:r>
          </w:p>
        </w:tc>
        <w:tc>
          <w:tcPr>
            <w:tcW w:w="4810"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70"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891DE7">
        <w:tc>
          <w:tcPr>
            <w:tcW w:w="1980" w:type="dxa"/>
            <w:vMerge/>
          </w:tcPr>
          <w:p w14:paraId="1165163B" w14:textId="77777777" w:rsidR="002833A0" w:rsidRPr="00BE49E1" w:rsidRDefault="002833A0" w:rsidP="00E86163">
            <w:pPr>
              <w:pStyle w:val="Tabletext"/>
              <w:rPr>
                <w:sz w:val="20"/>
                <w:szCs w:val="20"/>
              </w:rPr>
            </w:pPr>
          </w:p>
        </w:tc>
        <w:tc>
          <w:tcPr>
            <w:tcW w:w="1800"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810"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70"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891DE7">
        <w:tc>
          <w:tcPr>
            <w:tcW w:w="1980"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800"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810" w:type="dxa"/>
          </w:tcPr>
          <w:p w14:paraId="1A2DD7F7" w14:textId="77777777" w:rsidR="002833A0" w:rsidRPr="00BE49E1" w:rsidRDefault="002833A0" w:rsidP="00E86163">
            <w:pPr>
              <w:pStyle w:val="Tabletext"/>
              <w:rPr>
                <w:sz w:val="20"/>
                <w:szCs w:val="20"/>
              </w:rPr>
            </w:pPr>
            <w:r w:rsidRPr="00BE49E1">
              <w:rPr>
                <w:sz w:val="20"/>
                <w:szCs w:val="20"/>
              </w:rPr>
              <w:t>Air conditioning equipment used</w:t>
            </w:r>
          </w:p>
        </w:tc>
        <w:tc>
          <w:tcPr>
            <w:tcW w:w="770"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891DE7">
        <w:tc>
          <w:tcPr>
            <w:tcW w:w="1980" w:type="dxa"/>
            <w:vMerge/>
          </w:tcPr>
          <w:p w14:paraId="41922B48" w14:textId="77777777" w:rsidR="002833A0" w:rsidRPr="00BE49E1" w:rsidRDefault="002833A0" w:rsidP="00E86163">
            <w:pPr>
              <w:pStyle w:val="Tabletext"/>
              <w:rPr>
                <w:sz w:val="20"/>
                <w:szCs w:val="20"/>
              </w:rPr>
            </w:pPr>
          </w:p>
        </w:tc>
        <w:tc>
          <w:tcPr>
            <w:tcW w:w="1800"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810"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70"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891DE7">
        <w:tc>
          <w:tcPr>
            <w:tcW w:w="1980" w:type="dxa"/>
            <w:vMerge/>
          </w:tcPr>
          <w:p w14:paraId="56E7C626" w14:textId="77777777" w:rsidR="002833A0" w:rsidRPr="00BE49E1" w:rsidRDefault="002833A0" w:rsidP="00E86163">
            <w:pPr>
              <w:pStyle w:val="Tabletext"/>
              <w:rPr>
                <w:sz w:val="20"/>
                <w:szCs w:val="20"/>
              </w:rPr>
            </w:pPr>
          </w:p>
        </w:tc>
        <w:tc>
          <w:tcPr>
            <w:tcW w:w="1800" w:type="dxa"/>
          </w:tcPr>
          <w:p w14:paraId="14A98E1A" w14:textId="77777777" w:rsidR="002833A0" w:rsidRPr="00BE49E1" w:rsidRDefault="002833A0" w:rsidP="00E86163">
            <w:pPr>
              <w:pStyle w:val="Tabletext"/>
              <w:rPr>
                <w:sz w:val="20"/>
                <w:szCs w:val="20"/>
              </w:rPr>
            </w:pPr>
            <w:commentRangeStart w:id="114"/>
            <w:r w:rsidRPr="00BE49E1">
              <w:rPr>
                <w:sz w:val="20"/>
                <w:szCs w:val="20"/>
              </w:rPr>
              <w:t>Energy insecurity</w:t>
            </w:r>
          </w:p>
        </w:tc>
        <w:tc>
          <w:tcPr>
            <w:tcW w:w="4810" w:type="dxa"/>
          </w:tcPr>
          <w:p w14:paraId="47BD3D4F" w14:textId="77777777" w:rsidR="002833A0" w:rsidRPr="00BE49E1" w:rsidRDefault="002833A0" w:rsidP="00E86163">
            <w:pPr>
              <w:pStyle w:val="Tabletext"/>
              <w:rPr>
                <w:sz w:val="20"/>
                <w:szCs w:val="20"/>
              </w:rPr>
            </w:pPr>
            <w:r w:rsidRPr="00BE49E1">
              <w:rPr>
                <w:sz w:val="20"/>
                <w:szCs w:val="20"/>
              </w:rP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114"/>
            <w:r w:rsidR="00F862C0" w:rsidRPr="00BE49E1">
              <w:rPr>
                <w:rStyle w:val="CommentReference"/>
              </w:rPr>
              <w:commentReference w:id="114"/>
            </w:r>
          </w:p>
        </w:tc>
      </w:tr>
      <w:tr w:rsidR="002833A0" w:rsidRPr="00BE49E1" w14:paraId="2F57B931" w14:textId="77777777" w:rsidTr="00891DE7">
        <w:tc>
          <w:tcPr>
            <w:tcW w:w="1980" w:type="dxa"/>
            <w:vMerge/>
          </w:tcPr>
          <w:p w14:paraId="3BCA1838" w14:textId="77777777" w:rsidR="002833A0" w:rsidRPr="00BE49E1" w:rsidRDefault="002833A0" w:rsidP="00E86163">
            <w:pPr>
              <w:pStyle w:val="Tabletext"/>
              <w:rPr>
                <w:sz w:val="20"/>
                <w:szCs w:val="20"/>
              </w:rPr>
            </w:pPr>
          </w:p>
        </w:tc>
        <w:tc>
          <w:tcPr>
            <w:tcW w:w="1800"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810"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70"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891DE7">
        <w:trPr>
          <w:trHeight w:val="56"/>
        </w:trPr>
        <w:tc>
          <w:tcPr>
            <w:tcW w:w="1980" w:type="dxa"/>
            <w:vMerge/>
          </w:tcPr>
          <w:p w14:paraId="53684ED0" w14:textId="77777777" w:rsidR="002833A0" w:rsidRPr="00BE49E1" w:rsidRDefault="002833A0" w:rsidP="00E86163">
            <w:pPr>
              <w:pStyle w:val="Tabletext"/>
              <w:rPr>
                <w:sz w:val="20"/>
                <w:szCs w:val="20"/>
              </w:rPr>
            </w:pPr>
          </w:p>
        </w:tc>
        <w:tc>
          <w:tcPr>
            <w:tcW w:w="1800"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810"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70"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Thermal mass describes building materials with high heat capacity, 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 xml:space="preserve">Fan are cost-effective and energy efficient solutions to keep people comfortable indoor by increasing </w:t>
      </w:r>
      <w:r w:rsidR="00C1543B" w:rsidRPr="00BE49E1">
        <w:lastRenderedPageBreak/>
        <w:t>evaporation and convective heat losses</w:t>
      </w:r>
      <w:r w:rsidRPr="00BE49E1">
        <w:t xml:space="preserve"> </w:t>
      </w:r>
      <w:commentRangeStart w:id="115"/>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115"/>
      <w:r w:rsidR="00C1543B" w:rsidRPr="00BE49E1">
        <w:rPr>
          <w:rStyle w:val="CommentReference"/>
        </w:rPr>
        <w:commentReference w:id="115"/>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116" w:name="_Ref151994837"/>
      <w:bookmarkEnd w:id="104"/>
      <w:bookmarkEnd w:id="105"/>
      <w:r w:rsidRPr="00BE49E1">
        <w:t>Machine learning</w:t>
      </w:r>
      <w:bookmarkEnd w:id="116"/>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117" w:author="Arfa Aijazi" w:date="2024-02-04T22:46:00Z">
        <w:r w:rsidR="009F6370" w:rsidRPr="00BE49E1" w:rsidDel="00E31585">
          <w:delText xml:space="preserve">experienced </w:delText>
        </w:r>
      </w:del>
      <w:ins w:id="118"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3D801D67" w:rsidR="001076D9" w:rsidRPr="00BE49E1" w:rsidRDefault="001076D9" w:rsidP="001076D9">
      <w:pPr>
        <w:spacing w:before="240"/>
      </w:pPr>
      <w:r w:rsidRPr="00BE49E1">
        <w:t xml:space="preserve">We first pre-processed the data set to remove variables with zero or near-zero </w:t>
      </w:r>
      <w:r w:rsidR="004960B2" w:rsidRPr="00BE49E1">
        <w:t>variance</w:t>
      </w:r>
      <w:r w:rsidRPr="00BE49E1">
        <w:t xml:space="preserve">. These variables can negatively impact model performance as </w:t>
      </w:r>
      <w:r w:rsidR="00A732F9" w:rsidRPr="00BE49E1">
        <w:t>they may become zero variance</w:t>
      </w:r>
      <w:r w:rsidRPr="00BE49E1">
        <w:t xml:space="preserve"> </w:t>
      </w:r>
      <w:r w:rsidR="00987E42" w:rsidRPr="00BE49E1">
        <w:t>after the data is subdivided</w:t>
      </w:r>
      <w:r w:rsidRPr="00BE49E1">
        <w:t xml:space="preserve">. This step removed the variable for large households and pays utility and/or fuel. </w:t>
      </w:r>
      <w:commentRangeStart w:id="119"/>
      <w:commentRangeStart w:id="120"/>
      <w:commentRangeStart w:id="121"/>
      <w:r w:rsidRPr="00BE49E1">
        <w:t>We also checked for highly correlated variables</w:t>
      </w:r>
      <w:r w:rsidR="004960B2" w:rsidRPr="00BE49E1">
        <w:t xml:space="preserve"> (magnitude of Spearman’s correlation coefficient &gt; 0.75)</w:t>
      </w:r>
      <w:r w:rsidRPr="00BE49E1">
        <w:t xml:space="preserve"> and linear combinations, but no variable met the threshold for removal</w:t>
      </w:r>
      <w:commentRangeEnd w:id="119"/>
      <w:r w:rsidR="001F4815" w:rsidRPr="00BE49E1">
        <w:rPr>
          <w:rStyle w:val="CommentReference"/>
        </w:rPr>
        <w:commentReference w:id="119"/>
      </w:r>
      <w:commentRangeEnd w:id="120"/>
      <w:r w:rsidR="00DC49A6" w:rsidRPr="00BE49E1">
        <w:rPr>
          <w:rStyle w:val="CommentReference"/>
        </w:rPr>
        <w:commentReference w:id="120"/>
      </w:r>
      <w:r w:rsidRPr="00BE49E1">
        <w:t xml:space="preserve">. </w:t>
      </w:r>
      <w:commentRangeEnd w:id="121"/>
      <w:r w:rsidR="005C2B74" w:rsidRPr="00BE49E1">
        <w:rPr>
          <w:rStyle w:val="CommentReference"/>
        </w:rPr>
        <w:commentReference w:id="121"/>
      </w:r>
      <w:r w:rsidRPr="00BE49E1">
        <w:t xml:space="preserve">We then standardized input variables to have zero mean and unit variance.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122" w:name="_Ref151653801"/>
      <w:commentRangeStart w:id="123"/>
      <w:commentRangeStart w:id="124"/>
      <w:r w:rsidRPr="00BE49E1">
        <w:t xml:space="preserve">Table </w:t>
      </w:r>
      <w:commentRangeEnd w:id="123"/>
      <w:r w:rsidR="003147D0" w:rsidRPr="00BE49E1">
        <w:rPr>
          <w:rStyle w:val="CommentReference"/>
        </w:rPr>
        <w:commentReference w:id="123"/>
      </w:r>
      <w:commentRangeEnd w:id="124"/>
      <w:r w:rsidR="00842638">
        <w:rPr>
          <w:rStyle w:val="CommentReference"/>
        </w:rPr>
        <w:commentReference w:id="124"/>
      </w:r>
      <w:r w:rsidR="00000000">
        <w:fldChar w:fldCharType="begin"/>
      </w:r>
      <w:r w:rsidR="00000000">
        <w:instrText xml:space="preserve"> SEQ Table \* ARABIC </w:instrText>
      </w:r>
      <w:r w:rsidR="00000000">
        <w:fldChar w:fldCharType="separate"/>
      </w:r>
      <w:r w:rsidRPr="00BE49E1">
        <w:rPr>
          <w:noProof/>
        </w:rPr>
        <w:t>3</w:t>
      </w:r>
      <w:r w:rsidR="00000000">
        <w:rPr>
          <w:noProof/>
        </w:rPr>
        <w:fldChar w:fldCharType="end"/>
      </w:r>
      <w:bookmarkEnd w:id="122"/>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274FDF"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274FDF" w:rsidRPr="00BE49E1" w14:paraId="1E4F96AC" w14:textId="77777777" w:rsidTr="00274FDF">
        <w:tc>
          <w:tcPr>
            <w:tcW w:w="0" w:type="auto"/>
          </w:tcPr>
          <w:p w14:paraId="26979087" w14:textId="77777777" w:rsidR="00274FDF" w:rsidRPr="00BE49E1" w:rsidRDefault="00274FDF" w:rsidP="00E86163">
            <w:pPr>
              <w:rPr>
                <w:sz w:val="18"/>
                <w:szCs w:val="18"/>
              </w:rPr>
            </w:pPr>
            <w:r w:rsidRPr="00BE49E1">
              <w:rPr>
                <w:sz w:val="18"/>
                <w:szCs w:val="18"/>
              </w:rPr>
              <w:t>Multivariate Adaptive Regression Spline</w:t>
            </w:r>
          </w:p>
        </w:tc>
        <w:tc>
          <w:tcPr>
            <w:tcW w:w="0" w:type="auto"/>
          </w:tcPr>
          <w:p w14:paraId="0CBC3A27" w14:textId="77777777" w:rsidR="00274FDF" w:rsidRPr="00BE49E1" w:rsidRDefault="00274FDF" w:rsidP="00E86163">
            <w:pPr>
              <w:rPr>
                <w:sz w:val="18"/>
                <w:szCs w:val="18"/>
              </w:rPr>
            </w:pPr>
            <w:r w:rsidRPr="00BE49E1">
              <w:rPr>
                <w:sz w:val="18"/>
                <w:szCs w:val="18"/>
              </w:rPr>
              <w:t>#Terms: (1, 100)</w:t>
            </w:r>
          </w:p>
          <w:p w14:paraId="7EF720BD" w14:textId="68E38DB7" w:rsidR="00274FDF" w:rsidRPr="00BE49E1" w:rsidRDefault="00274FDF" w:rsidP="00E86163">
            <w:pPr>
              <w:rPr>
                <w:sz w:val="18"/>
                <w:szCs w:val="18"/>
              </w:rPr>
            </w:pPr>
            <w:r w:rsidRPr="00BE49E1">
              <w:rPr>
                <w:sz w:val="18"/>
                <w:szCs w:val="18"/>
              </w:rPr>
              <w:t>Product degree: 1</w:t>
            </w:r>
          </w:p>
        </w:tc>
        <w:tc>
          <w:tcPr>
            <w:tcW w:w="0" w:type="auto"/>
          </w:tcPr>
          <w:p w14:paraId="69AFF4CF" w14:textId="0E5CF672" w:rsidR="00274FDF" w:rsidRPr="00BE49E1" w:rsidRDefault="00274FDF" w:rsidP="00E86163">
            <w:pPr>
              <w:rPr>
                <w:sz w:val="18"/>
                <w:szCs w:val="18"/>
              </w:rPr>
            </w:pPr>
            <w:r w:rsidRPr="00BE49E1">
              <w:rPr>
                <w:sz w:val="18"/>
                <w:szCs w:val="18"/>
              </w:rPr>
              <w:t xml:space="preserve">earth </w:t>
            </w:r>
            <w:r w:rsidRPr="00BE49E1">
              <w:rPr>
                <w:sz w:val="18"/>
                <w:szCs w:val="18"/>
              </w:rPr>
              <w:fldChar w:fldCharType="begin"/>
            </w:r>
            <w:r w:rsidRPr="00BE49E1">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sidRPr="00BE49E1">
              <w:rPr>
                <w:sz w:val="18"/>
                <w:szCs w:val="18"/>
              </w:rPr>
              <w:fldChar w:fldCharType="separate"/>
            </w:r>
            <w:r w:rsidRPr="00BE49E1">
              <w:rPr>
                <w:noProof/>
                <w:sz w:val="18"/>
                <w:szCs w:val="18"/>
              </w:rPr>
              <w:t>(Milborrow 2023)</w:t>
            </w:r>
            <w:r w:rsidRPr="00BE49E1">
              <w:rPr>
                <w:sz w:val="18"/>
                <w:szCs w:val="18"/>
              </w:rPr>
              <w:fldChar w:fldCharType="end"/>
            </w:r>
            <w:r w:rsidRPr="00BE49E1">
              <w:rPr>
                <w:sz w:val="18"/>
                <w:szCs w:val="18"/>
              </w:rPr>
              <w:t xml:space="preserve"> </w:t>
            </w:r>
          </w:p>
        </w:tc>
      </w:tr>
      <w:tr w:rsidR="00274FDF"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274FDF"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lastRenderedPageBreak/>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274FDF"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274FDF"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274FDF"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274FDF"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r w:rsidR="006B72FB" w:rsidRPr="00BE49E1">
        <w:t>;</w:t>
      </w:r>
      <w:r w:rsidRPr="00BE49E1">
        <w:t xml:space="preserve"> 3) class weights</w:t>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w:t>
      </w:r>
      <w:r w:rsidR="00EC4798" w:rsidRPr="00BE49E1">
        <w:lastRenderedPageBreak/>
        <w:t>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37A93864"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 1) balanced accuracy, 2) recall, and 3) precision</w:t>
      </w:r>
      <w:commentRangeStart w:id="125"/>
      <w:commentRangeStart w:id="126"/>
      <w:commentRangeStart w:id="127"/>
      <w:r w:rsidR="00EE439B" w:rsidRPr="00BE49E1">
        <w:t>.</w:t>
      </w:r>
      <w:commentRangeEnd w:id="125"/>
      <w:r w:rsidR="00416267" w:rsidRPr="00BE49E1">
        <w:rPr>
          <w:rStyle w:val="CommentReference"/>
        </w:rPr>
        <w:commentReference w:id="125"/>
      </w:r>
      <w:commentRangeEnd w:id="126"/>
      <w:r w:rsidR="00842638">
        <w:rPr>
          <w:rStyle w:val="CommentReference"/>
        </w:rPr>
        <w:commentReference w:id="126"/>
      </w:r>
      <w:commentRangeEnd w:id="127"/>
      <w:r w:rsidR="006C50CE">
        <w:rPr>
          <w:rStyle w:val="CommentReference"/>
        </w:rPr>
        <w:commentReference w:id="127"/>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r w:rsidR="00C67A12" w:rsidRPr="00BE49E1">
        <w:t xml:space="preserve">benchmark </w:t>
      </w:r>
      <w:r w:rsidR="001A024C" w:rsidRPr="00BE49E1">
        <w:t xml:space="preserve">as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128"/>
      <w:commentRangeStart w:id="129"/>
      <w:r w:rsidR="00503986" w:rsidRPr="00BE49E1">
        <w:t xml:space="preserve">to compare </w:t>
      </w:r>
      <w:commentRangeEnd w:id="128"/>
      <w:r w:rsidR="00416267" w:rsidRPr="00BE49E1">
        <w:rPr>
          <w:rStyle w:val="CommentReference"/>
        </w:rPr>
        <w:commentReference w:id="128"/>
      </w:r>
      <w:commentRangeEnd w:id="129"/>
      <w:r w:rsidR="006C50CE">
        <w:rPr>
          <w:rStyle w:val="CommentReference"/>
        </w:rPr>
        <w:commentReference w:id="129"/>
      </w:r>
      <w:r w:rsidR="00503986" w:rsidRPr="00BE49E1">
        <w:t>models trained with different groups of input features</w:t>
      </w:r>
      <w:ins w:id="130" w:author="Arfa Aijazi" w:date="2024-02-04T11:52:00Z">
        <w:r w:rsidR="006C50CE">
          <w:t xml:space="preserve"> i.e. with and without detai</w:t>
        </w:r>
      </w:ins>
      <w:ins w:id="131"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132"/>
      <w:commentRangeStart w:id="133"/>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132"/>
      <w:r w:rsidR="00416267" w:rsidRPr="00BE49E1">
        <w:rPr>
          <w:rStyle w:val="CommentReference"/>
        </w:rPr>
        <w:commentReference w:id="132"/>
      </w:r>
      <w:commentRangeEnd w:id="133"/>
      <w:r w:rsidR="00313AE5">
        <w:rPr>
          <w:rStyle w:val="CommentReference"/>
        </w:rPr>
        <w:commentReference w:id="133"/>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134"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135" w:name="_Ref151828826"/>
      <w:r w:rsidR="00DC446E" w:rsidRPr="00BE49E1">
        <w:t xml:space="preserve"> </w:t>
      </w:r>
    </w:p>
    <w:p w14:paraId="57D66BFC" w14:textId="4F6A4A6C" w:rsidR="005B5AD3" w:rsidRPr="00BE49E1" w:rsidRDefault="00950E4D" w:rsidP="00DC446E">
      <w:ins w:id="136" w:author="Stefano Schiavon" w:date="2023-12-07T09:35:00Z">
        <w:r w:rsidRPr="00BE49E1">
          <w:rPr>
            <w:noProof/>
          </w:rPr>
          <w:lastRenderedPageBreak/>
          <w:drawing>
            <wp:inline distT="0" distB="0" distL="0" distR="0" wp14:anchorId="4E688175" wp14:editId="3D018150">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137" w:name="_Ref151995135"/>
      <w:commentRangeStart w:id="138"/>
      <w:commentRangeStart w:id="139"/>
      <w:r w:rsidRPr="00BE49E1">
        <w:t xml:space="preserve">Figure </w:t>
      </w:r>
      <w:r w:rsidR="00000000">
        <w:fldChar w:fldCharType="begin"/>
      </w:r>
      <w:r w:rsidR="00000000">
        <w:instrText xml:space="preserve"> SEQ Figure \* ARABIC </w:instrText>
      </w:r>
      <w:r w:rsidR="00000000">
        <w:fldChar w:fldCharType="separate"/>
      </w:r>
      <w:r w:rsidR="00A21CA9" w:rsidRPr="00BE49E1">
        <w:rPr>
          <w:noProof/>
        </w:rPr>
        <w:t>1</w:t>
      </w:r>
      <w:r w:rsidR="00000000">
        <w:rPr>
          <w:noProof/>
        </w:rPr>
        <w:fldChar w:fldCharType="end"/>
      </w:r>
      <w:bookmarkEnd w:id="135"/>
      <w:bookmarkEnd w:id="137"/>
      <w:r w:rsidRPr="00BE49E1">
        <w:t xml:space="preserve">: </w:t>
      </w:r>
      <w:r w:rsidR="0035210F" w:rsidRPr="00BE49E1">
        <w:t xml:space="preserve">Prevalence </w:t>
      </w:r>
      <w:commentRangeEnd w:id="138"/>
      <w:r w:rsidR="003F3723" w:rsidRPr="00BE49E1">
        <w:rPr>
          <w:rStyle w:val="CommentReference"/>
        </w:rPr>
        <w:commentReference w:id="138"/>
      </w:r>
      <w:commentRangeEnd w:id="139"/>
      <w:r w:rsidR="00E25285">
        <w:rPr>
          <w:rStyle w:val="CommentReference"/>
        </w:rPr>
        <w:commentReference w:id="139"/>
      </w:r>
      <w:r w:rsidR="0035210F" w:rsidRPr="00BE49E1">
        <w:t>of temperature-related</w:t>
      </w:r>
      <w:r w:rsidR="0025514A" w:rsidRPr="00BE49E1">
        <w:t xml:space="preserve"> illness</w:t>
      </w:r>
      <w:r w:rsidR="0035210F" w:rsidRPr="00BE49E1">
        <w:t xml:space="preserve"> in U.S. households </w:t>
      </w:r>
      <w:ins w:id="140" w:author="Arfa Aijazi" w:date="2024-02-04T14:27:00Z">
        <w:r w:rsidR="00764FDD">
          <w:t xml:space="preserve">by a) </w:t>
        </w:r>
      </w:ins>
      <w:ins w:id="141" w:author="Arfa Aijazi" w:date="2024-02-04T18:06:00Z">
        <w:r w:rsidR="009D7E1E">
          <w:t xml:space="preserve">survey </w:t>
        </w:r>
      </w:ins>
      <w:ins w:id="142" w:author="Arfa Aijazi" w:date="2024-02-04T14:27:00Z">
        <w:r w:rsidR="00764FDD">
          <w:t>year and b) state.</w:t>
        </w:r>
      </w:ins>
      <w:del w:id="143" w:author="Arfa Aijazi" w:date="2024-02-04T14:27:00Z">
        <w:r w:rsidR="0035210F" w:rsidRPr="00BE49E1" w:rsidDel="00764FDD">
          <w:delText>based</w:delText>
        </w:r>
      </w:del>
      <w:del w:id="144" w:author="Arfa Aijazi" w:date="2024-02-04T14:26:00Z">
        <w:r w:rsidR="0035210F" w:rsidRPr="00BE49E1" w:rsidDel="00764FDD">
          <w:delText xml:space="preserve"> on the</w:delText>
        </w:r>
      </w:del>
      <w:del w:id="145"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6143805B" w:rsidR="009F36C7" w:rsidRPr="00BE49E1" w:rsidRDefault="00D30AB4" w:rsidP="00D30AB4">
      <w:r w:rsidRPr="00BE49E1">
        <w:t xml:space="preserve">We constructed machine learning models to predict </w:t>
      </w:r>
      <w:ins w:id="146"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80 models. The error bars represent the 95% confidence interval, which we calculated from 30 bootstrapped sample iterations, each with a different training and test data split. </w:t>
      </w:r>
      <w:r w:rsidR="009F36C7" w:rsidRPr="00BE49E1">
        <w:t>Generally, about half of the machine learning models performed better than a naïve model. Many of the poor performing models did not converge during model training. For well-performing models, the balanced accuracy and recall range from 70 to 8</w:t>
      </w:r>
      <w:r w:rsidR="00DC446E" w:rsidRPr="00BE49E1">
        <w:t>5</w:t>
      </w:r>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1DE91675"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penalized discriminant analysis with SMOTE sub-sampling. For the </w:t>
      </w:r>
      <w:r w:rsidR="00863360" w:rsidRPr="00BE49E1">
        <w:t>“</w:t>
      </w:r>
      <w:r w:rsidR="00DC446E" w:rsidRPr="00BE49E1">
        <w:t>+ Buildings</w:t>
      </w:r>
      <w:r w:rsidR="00863360" w:rsidRPr="00BE49E1">
        <w:t>”</w:t>
      </w:r>
      <w:r w:rsidR="00DC446E" w:rsidRPr="00BE49E1">
        <w:t xml:space="preserve"> model, the best machine learning algorithm was stochastic gradient boosting with up-sampling.</w:t>
      </w:r>
      <w:r w:rsidR="000A4220" w:rsidRPr="00BE49E1">
        <w:t xml:space="preserve"> W</w:t>
      </w:r>
      <w:r w:rsidR="00B218E7" w:rsidRPr="00BE49E1">
        <w:t>e find</w:t>
      </w:r>
      <w:ins w:id="147" w:author="Arfa Aijazi" w:date="2024-02-04T17:34:00Z">
        <w:r w:rsidR="00492227">
          <w:t xml:space="preserve"> that including detailed building characteristics as model input</w:t>
        </w:r>
      </w:ins>
      <w:ins w:id="148" w:author="Arfa Aijazi" w:date="2024-02-04T17:35:00Z">
        <w:r w:rsidR="00492227">
          <w:t>s gives</w:t>
        </w:r>
      </w:ins>
      <w:r w:rsidR="00B218E7" w:rsidRPr="00BE49E1">
        <w:t xml:space="preserve"> a 13% increase in balanced accuracy, 15% increase in recall, </w:t>
      </w:r>
      <w:r w:rsidR="00B218E7" w:rsidRPr="00BE49E1">
        <w:lastRenderedPageBreak/>
        <w:t xml:space="preserve">and 3% increase in precision. These results are statistically significant with a p &lt; 0.001 and have a moderate to strong effect size. </w:t>
      </w:r>
    </w:p>
    <w:p w14:paraId="4B740EA0" w14:textId="704C4FBD" w:rsidR="009F36C7" w:rsidRPr="00BE49E1" w:rsidRDefault="000A4220" w:rsidP="009F36C7">
      <w:r w:rsidRPr="00BE49E1">
        <w:t xml:space="preserve">Figure 2c) compares the </w:t>
      </w:r>
      <w:r w:rsidR="000906F0" w:rsidRPr="00BE49E1">
        <w:t xml:space="preserve">magnitude of </w:t>
      </w:r>
      <w:r w:rsidRPr="00BE49E1">
        <w:t xml:space="preserve">variable coefficients </w:t>
      </w:r>
      <w:r w:rsidR="00DC446E" w:rsidRPr="00BE49E1">
        <w:t>for</w:t>
      </w:r>
      <w:r w:rsidRPr="00BE49E1">
        <w:t xml:space="preserve"> the best regression model from each input group</w:t>
      </w:r>
      <w:r w:rsidR="0081394D" w:rsidRPr="00BE49E1">
        <w:t xml:space="preserve">. </w:t>
      </w:r>
      <w:bookmarkStart w:id="149"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r w:rsidR="001A1287" w:rsidRPr="00BE49E1">
        <w:t xml:space="preserve">For both input feature groups, the best regression model happens </w:t>
      </w:r>
      <w:r w:rsidR="00946505" w:rsidRPr="00BE49E1">
        <w:t xml:space="preserve">to be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For the </w:t>
      </w:r>
      <w:r w:rsidR="00492227">
        <w:t>“</w:t>
      </w:r>
      <w:r w:rsidR="00C6465B" w:rsidRPr="00BE49E1">
        <w:t>Climate + Demographics</w:t>
      </w:r>
      <w:r w:rsidR="00492227">
        <w:t>”</w:t>
      </w:r>
      <w:r w:rsidR="00C6465B" w:rsidRPr="00BE49E1">
        <w:t xml:space="preserve"> input features group the best multinomial model used SMOTE sub-sampling and that of the best </w:t>
      </w:r>
      <w:r w:rsidR="00492227">
        <w:t>“</w:t>
      </w:r>
      <w:r w:rsidR="00C6465B" w:rsidRPr="00BE49E1">
        <w:t>+ Buildings</w:t>
      </w:r>
      <w:r w:rsidR="00492227">
        <w:t>”</w:t>
      </w:r>
      <w:r w:rsidR="00C6465B" w:rsidRPr="00BE49E1">
        <w:t xml:space="preserve"> input features group used ROSE sub-sampling. </w:t>
      </w:r>
      <w:proofErr w:type="gramStart"/>
      <w:r w:rsidR="00863360" w:rsidRPr="00BE49E1">
        <w:t>Also</w:t>
      </w:r>
      <w:proofErr w:type="gramEnd"/>
      <w:r w:rsidR="00863360" w:rsidRPr="00BE49E1">
        <w:t xml:space="preserve"> here t</w:t>
      </w:r>
      <w:r w:rsidR="00C6465B" w:rsidRPr="00BE49E1">
        <w:t xml:space="preserve">he error bars represent the 95% confidence interval, which we calculated from 30 bootstrapped sample iterations, each with a different training and test data split. We greyed out points where the </w:t>
      </w:r>
      <w:commentRangeStart w:id="150"/>
      <w:commentRangeStart w:id="151"/>
      <w:r w:rsidR="00C6465B" w:rsidRPr="00BE49E1">
        <w:t>95% confidence interval included 0</w:t>
      </w:r>
      <w:commentRangeEnd w:id="150"/>
      <w:r w:rsidR="005F1C5B" w:rsidRPr="00BE49E1">
        <w:rPr>
          <w:rStyle w:val="CommentReference"/>
        </w:rPr>
        <w:commentReference w:id="150"/>
      </w:r>
      <w:commentRangeEnd w:id="151"/>
      <w:r w:rsidR="00BB5B2A">
        <w:rPr>
          <w:rStyle w:val="CommentReference"/>
        </w:rPr>
        <w:commentReference w:id="151"/>
      </w:r>
      <w:r w:rsidR="00C6465B" w:rsidRPr="00BE49E1">
        <w:t xml:space="preserve">. Variable names that are crossed out were eliminated during pre-processing due to zero or near-zero variance. </w:t>
      </w:r>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152"/>
      <w:r w:rsidR="000906F0" w:rsidRPr="00BE49E1">
        <w:t xml:space="preserve">poverty, </w:t>
      </w:r>
      <w:r w:rsidR="00F85D9E" w:rsidRPr="00BE49E1">
        <w:t>non-white</w:t>
      </w:r>
      <w:commentRangeEnd w:id="152"/>
      <w:r w:rsidR="005C2B74" w:rsidRPr="00BE49E1">
        <w:rPr>
          <w:rStyle w:val="CommentReference"/>
        </w:rPr>
        <w:commentReference w:id="152"/>
      </w:r>
      <w:r w:rsidR="00823CA8" w:rsidRPr="00BE49E1">
        <w:t xml:space="preserve">, renting, employment, older than 65, and lives alone.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 energy insecurity, non-white, poverty, infiltration</w:t>
      </w:r>
      <w:commentRangeStart w:id="153"/>
      <w:r w:rsidR="0081394D" w:rsidRPr="00BE49E1">
        <w:t xml:space="preserve">,  </w:t>
      </w:r>
      <w:commentRangeEnd w:id="153"/>
      <w:r w:rsidR="00D84348" w:rsidRPr="00BE49E1">
        <w:rPr>
          <w:rStyle w:val="CommentReference"/>
        </w:rPr>
        <w:commentReference w:id="153"/>
      </w:r>
      <w:r w:rsidR="0081394D" w:rsidRPr="00BE49E1">
        <w:t>renting, AC type, employment, and thermally massive roof.</w:t>
      </w:r>
      <w:r w:rsidR="00C6465B" w:rsidRPr="00BE49E1">
        <w:t xml:space="preserve"> What is most striking is the </w:t>
      </w:r>
      <w:r w:rsidR="009354D5" w:rsidRPr="00BE49E1">
        <w:t xml:space="preserve">high magnitude of the coefficient for energy insecurity, in comparison to that of any other variable. When comparing the input groups, we see that </w:t>
      </w:r>
      <w:del w:id="154"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2F8304A5" w14:textId="4E4216F3" w:rsidR="009F36C7" w:rsidRPr="00BE49E1" w:rsidRDefault="00CC3C31" w:rsidP="005B5AD3">
      <w:pPr>
        <w:pStyle w:val="Figurecaption"/>
      </w:pPr>
      <w:commentRangeStart w:id="155"/>
      <w:commentRangeStart w:id="156"/>
      <w:commentRangeStart w:id="157"/>
      <w:r w:rsidRPr="00BE49E1">
        <w:rPr>
          <w:noProof/>
        </w:rPr>
        <w:lastRenderedPageBreak/>
        <w:drawing>
          <wp:inline distT="0" distB="0" distL="0" distR="0" wp14:anchorId="58775825" wp14:editId="47A917C3">
            <wp:extent cx="5943600" cy="6857999"/>
            <wp:effectExtent l="0" t="0" r="0"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857999"/>
                    </a:xfrm>
                    <a:prstGeom prst="rect">
                      <a:avLst/>
                    </a:prstGeom>
                  </pic:spPr>
                </pic:pic>
              </a:graphicData>
            </a:graphic>
          </wp:inline>
        </w:drawing>
      </w:r>
      <w:commentRangeEnd w:id="155"/>
      <w:r w:rsidR="00863360" w:rsidRPr="00BE49E1">
        <w:rPr>
          <w:rStyle w:val="CommentReference"/>
        </w:rPr>
        <w:commentReference w:id="155"/>
      </w:r>
      <w:commentRangeEnd w:id="156"/>
      <w:r w:rsidR="00C7780F" w:rsidRPr="00BE49E1">
        <w:rPr>
          <w:rStyle w:val="CommentReference"/>
        </w:rPr>
        <w:commentReference w:id="156"/>
      </w:r>
      <w:commentRangeEnd w:id="157"/>
      <w:r w:rsidR="00127BCD">
        <w:rPr>
          <w:rStyle w:val="CommentReference"/>
        </w:rPr>
        <w:commentReference w:id="157"/>
      </w:r>
    </w:p>
    <w:p w14:paraId="60A70E45" w14:textId="54923781" w:rsidR="00814307" w:rsidRPr="00814307" w:rsidRDefault="005B5AD3" w:rsidP="00814307">
      <w:pPr>
        <w:pStyle w:val="Figurecaption"/>
        <w:rPr>
          <w:rStyle w:val="CommentReference"/>
          <w:sz w:val="18"/>
          <w:szCs w:val="18"/>
        </w:rPr>
      </w:pPr>
      <w:r w:rsidRPr="00BE49E1">
        <w:t xml:space="preserve">Figure </w:t>
      </w:r>
      <w:r w:rsidR="00000000">
        <w:fldChar w:fldCharType="begin"/>
      </w:r>
      <w:r w:rsidR="00000000">
        <w:instrText xml:space="preserve"> SEQ Figure \* ARABIC </w:instrText>
      </w:r>
      <w:r w:rsidR="00000000">
        <w:fldChar w:fldCharType="separate"/>
      </w:r>
      <w:r w:rsidR="00A21CA9" w:rsidRPr="00BE49E1">
        <w:rPr>
          <w:noProof/>
        </w:rPr>
        <w:t>2</w:t>
      </w:r>
      <w:r w:rsidR="00000000">
        <w:rPr>
          <w:noProof/>
        </w:rPr>
        <w:fldChar w:fldCharType="end"/>
      </w:r>
      <w:bookmarkEnd w:id="149"/>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80 </w:t>
      </w:r>
      <w:r w:rsidR="00474A4F" w:rsidRPr="00BE49E1">
        <w:t>iterations</w:t>
      </w:r>
      <w:r w:rsidR="00D25629" w:rsidRPr="00BE49E1">
        <w:t xml:space="preserve"> along three 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contribution 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Variable names that are crossed out were eliminated during pre-processing due to zero or near-zero </w:t>
      </w:r>
      <w:commentRangeStart w:id="158"/>
      <w:r w:rsidR="00127BCD" w:rsidRPr="00BE49E1">
        <w:t>variance</w:t>
      </w:r>
      <w:commentRangeEnd w:id="158"/>
      <w:r w:rsidR="00814307">
        <w:rPr>
          <w:rStyle w:val="CommentReference"/>
        </w:rPr>
        <w:commentReference w:id="158"/>
      </w:r>
      <w:r w:rsidR="00127BCD" w:rsidRPr="00BE49E1">
        <w:t xml:space="preserve">. </w:t>
      </w:r>
    </w:p>
    <w:p w14:paraId="2B61B5FD" w14:textId="1EAB6E35" w:rsidR="004D18D7" w:rsidRPr="00BE49E1" w:rsidRDefault="004D18D7" w:rsidP="00814307">
      <w:pPr>
        <w:pStyle w:val="Heading1List"/>
      </w:pPr>
      <w:r w:rsidRPr="00BE49E1">
        <w:t>Discussion</w:t>
      </w:r>
    </w:p>
    <w:p w14:paraId="425ECFFC" w14:textId="1386B3F1" w:rsidR="00BC1BEB" w:rsidRPr="00BE49E1" w:rsidRDefault="00BC1BEB" w:rsidP="00BC1BEB">
      <w:pPr>
        <w:pStyle w:val="Heading2List"/>
      </w:pPr>
      <w:r w:rsidRPr="00BE49E1">
        <w:t xml:space="preserve">Prevalence of temperature-related </w:t>
      </w:r>
      <w:r w:rsidR="0025514A" w:rsidRPr="00BE49E1">
        <w:t>illness</w:t>
      </w:r>
      <w:r w:rsidRPr="00BE49E1">
        <w:t xml:space="preserve"> in population</w:t>
      </w:r>
    </w:p>
    <w:p w14:paraId="4BC6EF18" w14:textId="68839AE6"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 xml:space="preserve">national data on heat 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159"/>
      <w:r w:rsidR="00BC1BEB" w:rsidRPr="00BE49E1">
        <w:t>emergency room visits</w:t>
      </w:r>
      <w:commentRangeEnd w:id="159"/>
      <w:r w:rsidR="00DD0A1A" w:rsidRPr="00BE49E1">
        <w:rPr>
          <w:rStyle w:val="CommentReference"/>
        </w:rPr>
        <w:commentReference w:id="159"/>
      </w:r>
      <w:r w:rsidR="00BC1BEB" w:rsidRPr="00BE49E1">
        <w:t xml:space="preserve">, which </w:t>
      </w:r>
      <w:r w:rsidR="00950E4D" w:rsidRPr="00BE49E1">
        <w:t xml:space="preserve">have been criticized for their ability to properly count temperature-related </w:t>
      </w:r>
      <w:r w:rsidR="001D4E27" w:rsidRPr="00BE49E1">
        <w:t>issues</w:t>
      </w:r>
      <w:commentRangeStart w:id="160"/>
      <w:commentRangeStart w:id="161"/>
      <w:r w:rsidR="001D4E27" w:rsidRPr="00BE49E1">
        <w:t xml:space="preserve"> (XXX)</w:t>
      </w:r>
      <w:commentRangeEnd w:id="160"/>
      <w:r w:rsidR="001D4E27" w:rsidRPr="00BE49E1">
        <w:rPr>
          <w:rStyle w:val="CommentReference"/>
        </w:rPr>
        <w:commentReference w:id="160"/>
      </w:r>
      <w:commentRangeEnd w:id="161"/>
      <w:r w:rsidR="009B4F0C">
        <w:rPr>
          <w:rStyle w:val="CommentReference"/>
        </w:rPr>
        <w:commentReference w:id="161"/>
      </w:r>
      <w:r w:rsidR="00BC1BEB" w:rsidRPr="00BE49E1">
        <w:t xml:space="preserve">. While the RECS survey questions related to temperature-related </w:t>
      </w:r>
      <w:r w:rsidR="0025514A" w:rsidRPr="00BE49E1">
        <w:t>illness</w:t>
      </w:r>
      <w:r w:rsidR="00BC1BEB" w:rsidRPr="00BE49E1">
        <w:t xml:space="preserve"> are limited, it does </w:t>
      </w:r>
      <w:r w:rsidR="001D4E27" w:rsidRPr="00BE49E1">
        <w:t xml:space="preserve">explicitly </w:t>
      </w:r>
      <w:r w:rsidR="000C0BCD" w:rsidRPr="00BE49E1">
        <w:t>indicate</w:t>
      </w:r>
      <w:r w:rsidR="00BC1BEB" w:rsidRPr="00BE49E1">
        <w:t xml:space="preserve"> indoor extreme temperature exposure</w:t>
      </w:r>
      <w:r w:rsidR="000C0BCD" w:rsidRPr="00BE49E1">
        <w:t xml:space="preserve"> at home</w:t>
      </w:r>
      <w:r w:rsidR="009B4F0C">
        <w:t>,</w:t>
      </w:r>
      <w:r w:rsidR="00AA5A01" w:rsidRPr="00BE49E1">
        <w:t xml:space="preserve"> but it is based on self-reported assessment</w:t>
      </w:r>
      <w:r w:rsidR="000C0BCD" w:rsidRPr="00BE49E1">
        <w:t xml:space="preserve">. </w:t>
      </w:r>
      <w:r w:rsidR="00805B9F" w:rsidRPr="00BE49E1">
        <w:t>RECS excludes vacant, seasonal</w:t>
      </w:r>
      <w:r w:rsidR="0005736D" w:rsidRPr="00BE49E1">
        <w:t xml:space="preserve"> or vacation homes, and group quarters such as prisons, military barracks, dormitories, and nursing homes.</w:t>
      </w:r>
      <w:r w:rsidRPr="00BE49E1">
        <w:t xml:space="preserve"> The exclusion of nursing homes is particularly relevant because they generally house a population with higher vulnerability. </w:t>
      </w:r>
      <w:r w:rsidR="0025514A" w:rsidRPr="00BE49E1">
        <w:t>To our knowledge there are also no national statistics tracking cold-related illness or death, which our results and others show are a higher proportion of temperature-related health hazards</w:t>
      </w:r>
      <w:commentRangeStart w:id="162"/>
      <w:commentRangeStart w:id="163"/>
      <w:r w:rsidR="0025514A" w:rsidRPr="00BE49E1">
        <w:t xml:space="preserve">. </w:t>
      </w:r>
      <w:commentRangeEnd w:id="162"/>
      <w:r w:rsidR="009426CE" w:rsidRPr="00BE49E1">
        <w:rPr>
          <w:rStyle w:val="CommentReference"/>
        </w:rPr>
        <w:commentReference w:id="162"/>
      </w:r>
      <w:commentRangeEnd w:id="163"/>
      <w:r w:rsidR="00C13F80">
        <w:rPr>
          <w:rStyle w:val="CommentReference"/>
        </w:rPr>
        <w:commentReference w:id="163"/>
      </w:r>
    </w:p>
    <w:p w14:paraId="7B8799F1" w14:textId="413BD14C" w:rsidR="00BC1BEB" w:rsidRPr="00BE49E1" w:rsidRDefault="00BC1BEB" w:rsidP="00BC1BEB">
      <w:pPr>
        <w:pStyle w:val="Heading2List"/>
      </w:pPr>
      <w:r w:rsidRPr="00BE49E1">
        <w:t xml:space="preserve">Predicting temperature-related </w:t>
      </w:r>
      <w:r w:rsidR="0025514A" w:rsidRPr="00BE49E1">
        <w:t>illness</w:t>
      </w:r>
    </w:p>
    <w:p w14:paraId="639D8A8B" w14:textId="2D579727"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164"/>
      <w:commentRangeStart w:id="165"/>
      <w:r w:rsidR="009426CE" w:rsidRPr="00BE49E1">
        <w:t>reported</w:t>
      </w:r>
      <w:commentRangeEnd w:id="164"/>
      <w:r w:rsidR="009426CE" w:rsidRPr="00BE49E1">
        <w:rPr>
          <w:rStyle w:val="CommentReference"/>
        </w:rPr>
        <w:commentReference w:id="164"/>
      </w:r>
      <w:commentRangeEnd w:id="165"/>
      <w:r w:rsidR="00E1283A">
        <w:rPr>
          <w:rStyle w:val="CommentReference"/>
        </w:rPr>
        <w:commentReference w:id="165"/>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166" w:author="Arfa Aijazi" w:date="2024-02-04T22:41:00Z">
        <w:r w:rsidR="00AA5A01" w:rsidRPr="00BE49E1" w:rsidDel="00E31585">
          <w:delText>safe building</w:delText>
        </w:r>
      </w:del>
      <w:ins w:id="167" w:author="Arfa Aijazi" w:date="2024-02-04T22:59:00Z">
        <w:r w:rsidR="00F64662">
          <w:t>reportedly unaffected</w:t>
        </w:r>
      </w:ins>
      <w:ins w:id="168" w:author="Arfa Aijazi" w:date="2024-02-04T22:41:00Z">
        <w:r w:rsidR="00E31585">
          <w:t xml:space="preserve"> household</w:t>
        </w:r>
      </w:ins>
      <w:ins w:id="169" w:author="Arfa Aijazi" w:date="2024-02-04T22:59:00Z">
        <w:r w:rsidR="00F64662">
          <w:t>s</w:t>
        </w:r>
      </w:ins>
      <w:r w:rsidR="00AA5A01" w:rsidRPr="00BE49E1">
        <w:t xml:space="preserve"> as </w:t>
      </w:r>
      <w:del w:id="170" w:author="Arfa Aijazi" w:date="2024-02-04T22:40:00Z">
        <w:r w:rsidR="00AA5A01" w:rsidRPr="00BE49E1" w:rsidDel="00E31585">
          <w:delText>building</w:delText>
        </w:r>
      </w:del>
      <w:ins w:id="171" w:author="Arfa Aijazi" w:date="2024-02-04T22:40:00Z">
        <w:r w:rsidR="00E31585">
          <w:t>household</w:t>
        </w:r>
      </w:ins>
      <w:ins w:id="172"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173" w:author="Stefano Schiavon" w:date="2023-12-07T09:50:00Z">
        <w:r w:rsidR="001D4E27" w:rsidRPr="00BE49E1">
          <w:t xml:space="preserve"> </w:t>
        </w:r>
        <w:commentRangeStart w:id="174"/>
        <w:r w:rsidR="001D4E27" w:rsidRPr="00BE49E1">
          <w:t>(xxx)</w:t>
        </w:r>
      </w:ins>
      <w:commentRangeEnd w:id="174"/>
      <w:ins w:id="175" w:author="Stefano Schiavon" w:date="2023-12-07T09:51:00Z">
        <w:r w:rsidR="001D4E27" w:rsidRPr="00BE49E1">
          <w:rPr>
            <w:rStyle w:val="CommentReference"/>
          </w:rPr>
          <w:commentReference w:id="174"/>
        </w:r>
      </w:ins>
      <w:ins w:id="176" w:author="Stefano Schiavon" w:date="2023-12-07T09:50:00Z">
        <w:r w:rsidR="001D4E27" w:rsidRPr="00BE49E1">
          <w:t xml:space="preserve"> </w:t>
        </w:r>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177" w:author="Arfa Aijazi" w:date="2024-02-04T22:44:00Z">
        <w:r w:rsidR="00153606" w:rsidRPr="00BE49E1" w:rsidDel="00E31585">
          <w:delText>found</w:delText>
        </w:r>
      </w:del>
      <w:ins w:id="178" w:author="Arfa Aijazi" w:date="2024-02-04T22:44:00Z">
        <w:r w:rsidR="00E31585">
          <w:t>identified</w:t>
        </w:r>
      </w:ins>
      <w:r w:rsidR="00AA5A01" w:rsidRPr="00BE49E1">
        <w:t xml:space="preserve">. Having </w:t>
      </w:r>
      <w:del w:id="179"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59C361C1" w14:textId="64FB579E" w:rsidR="00BC1BEB" w:rsidRPr="00BE49E1" w:rsidRDefault="00D6594A" w:rsidP="00211BB9">
      <w:r w:rsidRPr="00BE49E1">
        <w:t xml:space="preserve">Our analysis of variable coefficients in the top-performing regression models indicates the importance of </w:t>
      </w:r>
      <w:r w:rsidR="00013D5E" w:rsidRPr="00BE49E1">
        <w:t xml:space="preserve">reported </w:t>
      </w:r>
      <w:r w:rsidRPr="00BE49E1">
        <w:t xml:space="preserve">energy insecurity </w:t>
      </w:r>
      <w:r w:rsidR="00EA4857" w:rsidRPr="00BE49E1">
        <w:t xml:space="preserve">among </w:t>
      </w:r>
      <w:r w:rsidR="00153606" w:rsidRPr="00BE49E1">
        <w:t>all the considered variables</w:t>
      </w:r>
      <w:r w:rsidR="00EA4857" w:rsidRPr="00BE49E1">
        <w:t xml:space="preserve">. </w:t>
      </w:r>
      <w:r w:rsidRPr="00BE49E1">
        <w:t>This finding is in line w</w:t>
      </w:r>
      <w:r w:rsidR="00EA4857" w:rsidRPr="00BE49E1">
        <w:t xml:space="preserve">ith investigations of indoor heat deaths in Maricopa County, Arizona </w:t>
      </w:r>
      <w:r w:rsidR="00EA4857" w:rsidRPr="00BE49E1">
        <w:fldChar w:fldCharType="begin"/>
      </w:r>
      <w:r w:rsidR="00EA4857"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rsidRPr="00BE49E1">
        <w:fldChar w:fldCharType="separate"/>
      </w:r>
      <w:r w:rsidR="00EA4857" w:rsidRPr="00BE49E1">
        <w:rPr>
          <w:noProof/>
        </w:rPr>
        <w:t>(MCDPH 2019)</w:t>
      </w:r>
      <w:r w:rsidR="00EA4857" w:rsidRPr="00BE49E1">
        <w:fldChar w:fldCharType="end"/>
      </w:r>
      <w:r w:rsidR="00814174" w:rsidRPr="00BE49E1">
        <w:t xml:space="preserve"> and </w:t>
      </w:r>
      <w:r w:rsidR="00EA4857" w:rsidRPr="00BE49E1">
        <w:t>confirm</w:t>
      </w:r>
      <w:r w:rsidR="00814174" w:rsidRPr="00BE49E1">
        <w:t>s</w:t>
      </w:r>
      <w:r w:rsidR="00EA4857" w:rsidRPr="00BE49E1">
        <w:t xml:space="preserve"> that </w:t>
      </w:r>
      <w:r w:rsidR="00814174" w:rsidRPr="00BE49E1">
        <w:t xml:space="preserve">the </w:t>
      </w:r>
      <w:r w:rsidR="00EA4857" w:rsidRPr="00BE49E1">
        <w:t>simple presence of HVAC systems is not sufficient to pr</w:t>
      </w:r>
      <w:r w:rsidR="008D0C6E" w:rsidRPr="00BE49E1">
        <w:t xml:space="preserve">otect against </w:t>
      </w:r>
      <w:r w:rsidR="00EA4857" w:rsidRPr="00BE49E1">
        <w:t>temperature-related health hazards.</w:t>
      </w:r>
      <w:r w:rsidR="001D4E27" w:rsidRPr="00BE49E1">
        <w:t xml:space="preserve"> The HVAC must </w:t>
      </w:r>
      <w:del w:id="180" w:author="Arfa Aijazi" w:date="2024-02-04T23:01:00Z">
        <w:r w:rsidR="001D4E27" w:rsidRPr="00BE49E1" w:rsidDel="00F64662">
          <w:delText>work</w:delText>
        </w:r>
      </w:del>
      <w:r w:rsidR="00F64662" w:rsidRPr="00BE49E1">
        <w:t>work,</w:t>
      </w:r>
      <w:r w:rsidR="001D4E27" w:rsidRPr="00BE49E1">
        <w:t xml:space="preserve"> and the building occupant should be able to afford to run it.</w:t>
      </w:r>
      <w:r w:rsidR="00EA4857" w:rsidRPr="00BE49E1">
        <w:t xml:space="preserve"> Inclusion of energy insecurity and </w:t>
      </w:r>
      <w:r w:rsidR="00E13ACE" w:rsidRPr="00BE49E1">
        <w:t xml:space="preserve">a </w:t>
      </w:r>
      <w:r w:rsidR="00EA4857" w:rsidRPr="00BE49E1">
        <w:t xml:space="preserve">handful of other building characteristics like infiltration </w:t>
      </w:r>
      <w:r w:rsidR="00042BE6" w:rsidRPr="00BE49E1">
        <w:t xml:space="preserve">rate </w:t>
      </w:r>
      <w:r w:rsidR="00EA4857"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181"/>
      <w:commentRangeStart w:id="182"/>
      <w:r w:rsidR="00E13ACE" w:rsidRPr="00BE49E1">
        <w:t xml:space="preserve"> energy insecurity</w:t>
      </w:r>
      <w:commentRangeEnd w:id="181"/>
      <w:r w:rsidR="00042BE6" w:rsidRPr="00BE49E1">
        <w:rPr>
          <w:rStyle w:val="CommentReference"/>
        </w:rPr>
        <w:commentReference w:id="181"/>
      </w:r>
      <w:commentRangeEnd w:id="182"/>
      <w:r w:rsidR="001B5253" w:rsidRPr="00BE49E1">
        <w:rPr>
          <w:rStyle w:val="CommentReference"/>
        </w:rPr>
        <w:commentReference w:id="182"/>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w:t>
      </w:r>
      <w:r w:rsidR="00814174" w:rsidRPr="00BE49E1">
        <w:lastRenderedPageBreak/>
        <w:t xml:space="preserve">do not </w:t>
      </w:r>
      <w:r w:rsidR="00C126C2" w:rsidRPr="00BE49E1">
        <w:t>provide a plan</w:t>
      </w:r>
      <w:r w:rsidR="00814174" w:rsidRPr="00BE49E1">
        <w:t xml:space="preserve"> for </w:t>
      </w:r>
      <w:commentRangeStart w:id="183"/>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183"/>
      <w:r w:rsidR="00042BE6" w:rsidRPr="00BE49E1">
        <w:rPr>
          <w:rStyle w:val="CommentReference"/>
        </w:rPr>
        <w:commentReference w:id="183"/>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1461775C" w14:textId="70B47836" w:rsidR="00211BB9" w:rsidRPr="00BE49E1" w:rsidRDefault="00211BB9" w:rsidP="00211BB9">
      <w:commentRangeStart w:id="184"/>
      <w:commentRangeStart w:id="185"/>
      <w:r w:rsidRPr="00BE49E1">
        <w:t>While RECS uniquely provides detailed information about the household’s demographic and building characteristic</w:t>
      </w:r>
      <w:ins w:id="186" w:author="Duncan Callaway" w:date="2023-12-11T17:52:00Z">
        <w:r w:rsidR="001B5253" w:rsidRPr="00BE49E1">
          <w:t>s</w:t>
        </w:r>
      </w:ins>
      <w:r w:rsidRPr="00BE49E1">
        <w:t>, survey responses are ultimately self-reported by a resident of the household. This means that building attributes that are not easy to see</w:t>
      </w:r>
      <w:r w:rsidR="001B5253" w:rsidRPr="00BE49E1">
        <w:t xml:space="preserve">, </w:t>
      </w:r>
      <w:r w:rsidRPr="00BE49E1">
        <w:t xml:space="preserve">such as insulation level and infiltration, may not be accurately reported. </w:t>
      </w:r>
      <w:r w:rsidR="002648C7" w:rsidRPr="00BE49E1">
        <w:t xml:space="preserve">Further research validating RECS survey responses with on-site investigation or documentation can help clarify this gap.  </w:t>
      </w:r>
      <w:commentRangeEnd w:id="184"/>
      <w:r w:rsidR="00EC762D" w:rsidRPr="00BE49E1">
        <w:rPr>
          <w:rStyle w:val="CommentReference"/>
        </w:rPr>
        <w:commentReference w:id="184"/>
      </w:r>
      <w:commentRangeEnd w:id="185"/>
      <w:r w:rsidR="001B5253" w:rsidRPr="00BE49E1">
        <w:rPr>
          <w:rStyle w:val="CommentReference"/>
        </w:rPr>
        <w:commentReference w:id="185"/>
      </w:r>
    </w:p>
    <w:p w14:paraId="21D6DF89" w14:textId="16FE297F" w:rsidR="00BC1BEB" w:rsidRPr="00BE49E1" w:rsidDel="00685296" w:rsidRDefault="00BC1BEB" w:rsidP="00805B9F">
      <w:pPr>
        <w:pStyle w:val="Heading2List"/>
        <w:rPr>
          <w:del w:id="187" w:author="Arfa Aijazi" w:date="2024-02-04T23:12:00Z"/>
        </w:rPr>
      </w:pPr>
      <w:del w:id="188" w:author="Arfa Aijazi" w:date="2024-02-04T23:12:00Z">
        <w:r w:rsidRPr="00BE49E1" w:rsidDel="00685296">
          <w:delText>Machine learning modeling</w:delText>
        </w:r>
      </w:del>
    </w:p>
    <w:p w14:paraId="44FF64E6" w14:textId="56FCA471" w:rsidR="00041EC8" w:rsidRPr="00BE49E1" w:rsidDel="00685296" w:rsidRDefault="00041EC8" w:rsidP="00041EC8">
      <w:pPr>
        <w:rPr>
          <w:del w:id="189" w:author="Arfa Aijazi" w:date="2024-02-04T23:12:00Z"/>
        </w:rPr>
      </w:pPr>
      <w:del w:id="190"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191"/>
        <w:r w:rsidR="00F16BF3" w:rsidRPr="00BE49E1" w:rsidDel="00685296">
          <w:delText xml:space="preserve">find </w:delText>
        </w:r>
        <w:commentRangeEnd w:id="191"/>
        <w:r w:rsidR="001B5253" w:rsidRPr="00BE49E1" w:rsidDel="00685296">
          <w:rPr>
            <w:rStyle w:val="CommentReference"/>
          </w:rPr>
          <w:commentReference w:id="191"/>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192" w:author="Arfa Aijazi" w:date="2024-02-04T23:13:00Z">
        <w:r w:rsidRPr="00BE49E1" w:rsidDel="00685296">
          <w:delText xml:space="preserve">This study </w:delText>
        </w:r>
        <w:commentRangeStart w:id="193"/>
        <w:r w:rsidRPr="00BE49E1" w:rsidDel="00685296">
          <w:delText xml:space="preserve">finds </w:delText>
        </w:r>
        <w:commentRangeEnd w:id="193"/>
        <w:r w:rsidR="001B5253" w:rsidRPr="00BE49E1" w:rsidDel="00685296">
          <w:rPr>
            <w:rStyle w:val="CommentReference"/>
          </w:rPr>
          <w:commentReference w:id="193"/>
        </w:r>
        <w:r w:rsidRPr="00BE49E1" w:rsidDel="00685296">
          <w:delText xml:space="preserve">that </w:delText>
        </w:r>
      </w:del>
      <w:ins w:id="194" w:author="Arfa Aijazi" w:date="2024-02-04T23:13:00Z">
        <w:r w:rsidR="00685296">
          <w:t>T</w:t>
        </w:r>
      </w:ins>
      <w:del w:id="195"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196"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1984D906" w14:textId="77777777" w:rsidR="00216B35" w:rsidRPr="00216B35" w:rsidRDefault="00343055" w:rsidP="00216B35">
      <w:pPr>
        <w:pStyle w:val="Bibliography"/>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216B35" w:rsidRPr="00216B35">
        <w:t xml:space="preserve">Applegate, William B., John W. Runyan, Linda Brasfield, Mary Lynn Williams, Charles Konigsberg, and Cheryl Fouche. 1981. “Analysis of the 1980 Heat Wave in Memphis*.” </w:t>
      </w:r>
      <w:r w:rsidR="00216B35" w:rsidRPr="00216B35">
        <w:rPr>
          <w:i/>
          <w:iCs/>
        </w:rPr>
        <w:t>Journal of the American Geriatrics Society</w:t>
      </w:r>
      <w:r w:rsidR="00216B35" w:rsidRPr="00216B35">
        <w:t xml:space="preserve"> 29 (8): 337–42. https://doi.org/10.1111/j.1532-5415.1981.tb01238.x.</w:t>
      </w:r>
    </w:p>
    <w:p w14:paraId="18868031" w14:textId="77777777" w:rsidR="00216B35" w:rsidRPr="00216B35" w:rsidRDefault="00216B35" w:rsidP="00216B35">
      <w:pPr>
        <w:pStyle w:val="Bibliography"/>
      </w:pPr>
      <w:proofErr w:type="spellStart"/>
      <w:r w:rsidRPr="00216B35">
        <w:t>Ballester</w:t>
      </w:r>
      <w:proofErr w:type="spellEnd"/>
      <w:r w:rsidRPr="00216B35">
        <w:t>, F, D Corella, S Pérez-</w:t>
      </w:r>
      <w:proofErr w:type="spellStart"/>
      <w:r w:rsidRPr="00216B35">
        <w:t>Hoyos</w:t>
      </w:r>
      <w:proofErr w:type="spellEnd"/>
      <w:r w:rsidRPr="00216B35">
        <w:t xml:space="preserve">, M </w:t>
      </w:r>
      <w:proofErr w:type="spellStart"/>
      <w:r w:rsidRPr="00216B35">
        <w:t>Sáez</w:t>
      </w:r>
      <w:proofErr w:type="spellEnd"/>
      <w:r w:rsidRPr="00216B35">
        <w:t xml:space="preserve">, and A </w:t>
      </w:r>
      <w:proofErr w:type="spellStart"/>
      <w:r w:rsidRPr="00216B35">
        <w:t>Hervás</w:t>
      </w:r>
      <w:proofErr w:type="spellEnd"/>
      <w:r w:rsidRPr="00216B35">
        <w:t xml:space="preserve">. 1997. “Mortality as a Function of Temperature. A Study in Valencia, Spain, 1991-1993.” </w:t>
      </w:r>
      <w:r w:rsidRPr="00216B35">
        <w:rPr>
          <w:i/>
          <w:iCs/>
        </w:rPr>
        <w:t>International Journal of Epidemiology</w:t>
      </w:r>
      <w:r w:rsidRPr="00216B35">
        <w:t xml:space="preserve"> 26 (3): 551–61. https://doi.org/10.1093/ije/26.3.551.</w:t>
      </w:r>
    </w:p>
    <w:p w14:paraId="7AF09670" w14:textId="77777777" w:rsidR="00216B35" w:rsidRPr="00216B35" w:rsidRDefault="00216B35" w:rsidP="00216B35">
      <w:pPr>
        <w:pStyle w:val="Bibliography"/>
      </w:pPr>
      <w:proofErr w:type="spellStart"/>
      <w:r w:rsidRPr="00216B35">
        <w:t>Baniassadi</w:t>
      </w:r>
      <w:proofErr w:type="spellEnd"/>
      <w:r w:rsidRPr="00216B35">
        <w:t xml:space="preserve">, Amir, </w:t>
      </w:r>
      <w:proofErr w:type="spellStart"/>
      <w:r w:rsidRPr="00216B35">
        <w:t>Jannik</w:t>
      </w:r>
      <w:proofErr w:type="spellEnd"/>
      <w:r w:rsidRPr="00216B35">
        <w:t xml:space="preserve"> Heusinger, and David J. Sailor. 2018. “Energy Efficiency vs Resiliency to Extreme Heat and Power Outages: The Role of Evolving Building Energy Codes.” </w:t>
      </w:r>
      <w:r w:rsidRPr="00216B35">
        <w:rPr>
          <w:i/>
          <w:iCs/>
        </w:rPr>
        <w:t>Building and Environment</w:t>
      </w:r>
      <w:r w:rsidRPr="00216B35">
        <w:t xml:space="preserve"> 139 (July): 86–94. https://doi.org/10.1016/j.buildenv.2018.05.024.</w:t>
      </w:r>
    </w:p>
    <w:p w14:paraId="7AC84131" w14:textId="77777777" w:rsidR="00216B35" w:rsidRPr="00216B35" w:rsidRDefault="00216B35" w:rsidP="00216B35">
      <w:pPr>
        <w:pStyle w:val="Bibliography"/>
      </w:pPr>
      <w:proofErr w:type="spellStart"/>
      <w:r w:rsidRPr="00216B35">
        <w:t>Baniassadi</w:t>
      </w:r>
      <w:proofErr w:type="spellEnd"/>
      <w:r w:rsidRPr="00216B35">
        <w:t xml:space="preserve">, Amir, David J. Sailor, Cassandra R. </w:t>
      </w:r>
      <w:proofErr w:type="spellStart"/>
      <w:r w:rsidRPr="00216B35">
        <w:t>O’Lenick</w:t>
      </w:r>
      <w:proofErr w:type="spellEnd"/>
      <w:r w:rsidRPr="00216B35">
        <w:t xml:space="preserve">, Olga V. </w:t>
      </w:r>
      <w:proofErr w:type="spellStart"/>
      <w:r w:rsidRPr="00216B35">
        <w:t>Wilhelmi</w:t>
      </w:r>
      <w:proofErr w:type="spellEnd"/>
      <w:r w:rsidRPr="00216B35">
        <w:t xml:space="preserve">, Peter J. Crank, Mikhail V. Chester, and Agami T. Reddy. 2019. “Effectiveness of Mechanical Air Conditioning as a Protective Factor Against Indoor Exposure to Heat Among the Elderly.” </w:t>
      </w:r>
      <w:r w:rsidRPr="00216B35">
        <w:rPr>
          <w:i/>
          <w:iCs/>
        </w:rPr>
        <w:t>ASME Journal of Engineering for Sustainable Buildings and Cities</w:t>
      </w:r>
      <w:r w:rsidRPr="00216B35">
        <w:t xml:space="preserve"> 1 (1). https://doi.org/10.1115/1.4045678.</w:t>
      </w:r>
    </w:p>
    <w:p w14:paraId="6F79F467" w14:textId="77777777" w:rsidR="00216B35" w:rsidRPr="00216B35" w:rsidRDefault="00216B35" w:rsidP="00216B35">
      <w:pPr>
        <w:pStyle w:val="Bibliography"/>
      </w:pPr>
      <w:proofErr w:type="spellStart"/>
      <w:r w:rsidRPr="00216B35">
        <w:t>Beizaee</w:t>
      </w:r>
      <w:proofErr w:type="spellEnd"/>
      <w:r w:rsidRPr="00216B35">
        <w:t xml:space="preserve">, A., K. J. Lomas, and S. K. Firth. 2013. “National Survey of Summertime Temperatures and Overheating Risk in English Homes.” </w:t>
      </w:r>
      <w:r w:rsidRPr="00216B35">
        <w:rPr>
          <w:i/>
          <w:iCs/>
        </w:rPr>
        <w:t>Building and Environment</w:t>
      </w:r>
      <w:r w:rsidRPr="00216B35">
        <w:t xml:space="preserve"> 65 (July): 1–17. https://doi.org/10.1016/j.buildenv.2013.03.011.</w:t>
      </w:r>
    </w:p>
    <w:p w14:paraId="34A1FA25" w14:textId="77777777" w:rsidR="00216B35" w:rsidRPr="00216B35" w:rsidRDefault="00216B35" w:rsidP="00216B35">
      <w:pPr>
        <w:pStyle w:val="Bibliography"/>
      </w:pPr>
      <w:proofErr w:type="spellStart"/>
      <w:r w:rsidRPr="00216B35">
        <w:t>Berko</w:t>
      </w:r>
      <w:proofErr w:type="spellEnd"/>
      <w:r w:rsidRPr="00216B35">
        <w:t xml:space="preserve">, Jeffrey, Deborah D. Ingram, </w:t>
      </w:r>
      <w:proofErr w:type="spellStart"/>
      <w:r w:rsidRPr="00216B35">
        <w:t>Shubhayu</w:t>
      </w:r>
      <w:proofErr w:type="spellEnd"/>
      <w:r w:rsidRPr="00216B35">
        <w:t xml:space="preserve"> </w:t>
      </w:r>
      <w:proofErr w:type="spellStart"/>
      <w:r w:rsidRPr="00216B35">
        <w:t>Saha</w:t>
      </w:r>
      <w:proofErr w:type="spellEnd"/>
      <w:r w:rsidRPr="00216B35">
        <w:t xml:space="preserve">, and Jennifer D. Parker. 2014. “Deaths Attributed to Heat, Cold, and Other Weather Events in the United States, 2006-2010.” </w:t>
      </w:r>
      <w:r w:rsidRPr="00216B35">
        <w:rPr>
          <w:i/>
          <w:iCs/>
        </w:rPr>
        <w:t>National Health Statistics Reports</w:t>
      </w:r>
      <w:r w:rsidRPr="00216B35">
        <w:t>, no. 76 (July): 1–15.</w:t>
      </w:r>
    </w:p>
    <w:p w14:paraId="4506387B" w14:textId="77777777" w:rsidR="00216B35" w:rsidRPr="00216B35" w:rsidRDefault="00216B35" w:rsidP="00216B35">
      <w:pPr>
        <w:pStyle w:val="Bibliography"/>
      </w:pPr>
      <w:proofErr w:type="spellStart"/>
      <w:r w:rsidRPr="00216B35">
        <w:t>Booten</w:t>
      </w:r>
      <w:proofErr w:type="spellEnd"/>
      <w:r w:rsidRPr="00216B35">
        <w:t>, Chuck, Joseph Robertson, Dane Christensen, Mike Heaney, David Brown, Paul Norton, and Chris Smith. 2017. “Residential Indoor Temperature Study.” NREL/TP--5500-68019, 1351449. https://doi.org/10.2172/1351449.</w:t>
      </w:r>
    </w:p>
    <w:p w14:paraId="1AB194C3" w14:textId="77777777" w:rsidR="00216B35" w:rsidRPr="00216B35" w:rsidRDefault="00216B35" w:rsidP="00216B35">
      <w:pPr>
        <w:pStyle w:val="Bibliography"/>
      </w:pPr>
      <w:r w:rsidRPr="00216B35">
        <w:lastRenderedPageBreak/>
        <w:t xml:space="preserve">Burkart, Katrin G., Michael </w:t>
      </w:r>
      <w:proofErr w:type="spellStart"/>
      <w:r w:rsidRPr="00216B35">
        <w:t>Brauer</w:t>
      </w:r>
      <w:proofErr w:type="spellEnd"/>
      <w:r w:rsidRPr="00216B35">
        <w:t xml:space="preserve">, Aleksandr Y. </w:t>
      </w:r>
      <w:proofErr w:type="spellStart"/>
      <w:r w:rsidRPr="00216B35">
        <w:t>Aravkin</w:t>
      </w:r>
      <w:proofErr w:type="spellEnd"/>
      <w:r w:rsidRPr="00216B35">
        <w:t xml:space="preserve">, William W. Godwin, Simon I. Hay, Jiawei He, Vincent C. Iannucci, et al. 2021. “Estimating the Cause-Specific Relative Risks of Non-Optimal Temperature on Daily Mortality: A Two-Part Modelling Approach Applied to the Global Burden of Disease Study.” </w:t>
      </w:r>
      <w:r w:rsidRPr="00216B35">
        <w:rPr>
          <w:i/>
          <w:iCs/>
        </w:rPr>
        <w:t>The Lancet</w:t>
      </w:r>
      <w:r w:rsidRPr="00216B35">
        <w:t xml:space="preserve"> 398 (10301): 685–97. https://doi.org/10.1016/S0140-6736(21)01700-1.</w:t>
      </w:r>
    </w:p>
    <w:p w14:paraId="29A4BAA8" w14:textId="77777777" w:rsidR="00216B35" w:rsidRPr="00216B35" w:rsidRDefault="00216B35" w:rsidP="00216B35">
      <w:pPr>
        <w:pStyle w:val="Bibliography"/>
      </w:pPr>
      <w:r w:rsidRPr="00216B35">
        <w:t xml:space="preserve">Centers for Disease Control and Prevention (CDC). 1995. “Heat-Related Mortality--Chicago, July 1995.” </w:t>
      </w:r>
      <w:r w:rsidRPr="00216B35">
        <w:rPr>
          <w:i/>
          <w:iCs/>
        </w:rPr>
        <w:t>MMWR. Morbidity and Mortality Weekly Report</w:t>
      </w:r>
      <w:r w:rsidRPr="00216B35">
        <w:t xml:space="preserve"> 44 (31): 577–79.</w:t>
      </w:r>
    </w:p>
    <w:p w14:paraId="2F999341" w14:textId="77777777" w:rsidR="00216B35" w:rsidRPr="00216B35" w:rsidRDefault="00216B35" w:rsidP="00216B35">
      <w:pPr>
        <w:pStyle w:val="Bibliography"/>
      </w:pPr>
      <w:r w:rsidRPr="00216B35">
        <w:t xml:space="preserve">Conti, Susanna, Paola Meli, Giada Minelli, Renata </w:t>
      </w:r>
      <w:proofErr w:type="spellStart"/>
      <w:r w:rsidRPr="00216B35">
        <w:t>Solimini</w:t>
      </w:r>
      <w:proofErr w:type="spellEnd"/>
      <w:r w:rsidRPr="00216B35">
        <w:t xml:space="preserve">, </w:t>
      </w:r>
      <w:proofErr w:type="spellStart"/>
      <w:r w:rsidRPr="00216B35">
        <w:t>Virgilia</w:t>
      </w:r>
      <w:proofErr w:type="spellEnd"/>
      <w:r w:rsidRPr="00216B35">
        <w:t xml:space="preserve"> </w:t>
      </w:r>
      <w:proofErr w:type="spellStart"/>
      <w:r w:rsidRPr="00216B35">
        <w:t>Toccaceli</w:t>
      </w:r>
      <w:proofErr w:type="spellEnd"/>
      <w:r w:rsidRPr="00216B35">
        <w:t xml:space="preserve">, Monica </w:t>
      </w:r>
      <w:proofErr w:type="spellStart"/>
      <w:r w:rsidRPr="00216B35">
        <w:t>Vichi</w:t>
      </w:r>
      <w:proofErr w:type="spellEnd"/>
      <w:r w:rsidRPr="00216B35">
        <w:t xml:space="preserve">, Carmen </w:t>
      </w:r>
      <w:proofErr w:type="spellStart"/>
      <w:r w:rsidRPr="00216B35">
        <w:t>Beltrano</w:t>
      </w:r>
      <w:proofErr w:type="spellEnd"/>
      <w:r w:rsidRPr="00216B35">
        <w:t xml:space="preserve">, and Luigi Perini. 2005. “Epidemiologic Study of Mortality during the Summer 2003 Heat Wave in Italy.” </w:t>
      </w:r>
      <w:r w:rsidRPr="00216B35">
        <w:rPr>
          <w:i/>
          <w:iCs/>
        </w:rPr>
        <w:t>Environmental Research</w:t>
      </w:r>
      <w:r w:rsidRPr="00216B35">
        <w:t xml:space="preserve"> 98 (3): 390–99. https://doi.org/10.1016/j.envres.2004.10.009.</w:t>
      </w:r>
    </w:p>
    <w:p w14:paraId="31B2DE62" w14:textId="77777777" w:rsidR="00216B35" w:rsidRPr="00216B35" w:rsidRDefault="00216B35" w:rsidP="00216B35">
      <w:pPr>
        <w:pStyle w:val="Bibliography"/>
      </w:pPr>
      <w:proofErr w:type="spellStart"/>
      <w:r w:rsidRPr="00216B35">
        <w:t>Curriero</w:t>
      </w:r>
      <w:proofErr w:type="spellEnd"/>
      <w:r w:rsidRPr="00216B35">
        <w:t xml:space="preserve">, Frank C., Karlyn S. Heiner, Jonathan M. </w:t>
      </w:r>
      <w:proofErr w:type="spellStart"/>
      <w:r w:rsidRPr="00216B35">
        <w:t>Samet</w:t>
      </w:r>
      <w:proofErr w:type="spellEnd"/>
      <w:r w:rsidRPr="00216B35">
        <w:t xml:space="preserve">, Scott L. </w:t>
      </w:r>
      <w:proofErr w:type="spellStart"/>
      <w:r w:rsidRPr="00216B35">
        <w:t>Zeger</w:t>
      </w:r>
      <w:proofErr w:type="spellEnd"/>
      <w:r w:rsidRPr="00216B35">
        <w:t xml:space="preserve">, Lisa </w:t>
      </w:r>
      <w:proofErr w:type="spellStart"/>
      <w:r w:rsidRPr="00216B35">
        <w:t>Strug</w:t>
      </w:r>
      <w:proofErr w:type="spellEnd"/>
      <w:r w:rsidRPr="00216B35">
        <w:t xml:space="preserve">, and Jonathan A. Patz. 2002. “Temperature and Mortality in 11 Cities of the Eastern United States.” </w:t>
      </w:r>
      <w:r w:rsidRPr="00216B35">
        <w:rPr>
          <w:i/>
          <w:iCs/>
        </w:rPr>
        <w:t>American Journal of Epidemiology</w:t>
      </w:r>
      <w:r w:rsidRPr="00216B35">
        <w:t xml:space="preserve"> 155 (1): 80–87. https://doi.org/10.1093/aje/155.1.80.</w:t>
      </w:r>
    </w:p>
    <w:p w14:paraId="360A312A" w14:textId="77777777" w:rsidR="00216B35" w:rsidRPr="00216B35" w:rsidRDefault="00216B35" w:rsidP="00216B35">
      <w:pPr>
        <w:pStyle w:val="Bibliography"/>
      </w:pPr>
      <w:r w:rsidRPr="00216B35">
        <w:t xml:space="preserve">Davis, Jesse, and Mark </w:t>
      </w:r>
      <w:proofErr w:type="spellStart"/>
      <w:r w:rsidRPr="00216B35">
        <w:t>Goadrich</w:t>
      </w:r>
      <w:proofErr w:type="spellEnd"/>
      <w:r w:rsidRPr="00216B35">
        <w:t xml:space="preserve">. 2006. “The Relationship between Precision-Recall and ROC Curves.” In </w:t>
      </w:r>
      <w:r w:rsidRPr="00216B35">
        <w:rPr>
          <w:i/>
          <w:iCs/>
        </w:rPr>
        <w:t xml:space="preserve">Proceedings of the 23rd International Conference on Machine </w:t>
      </w:r>
      <w:proofErr w:type="gramStart"/>
      <w:r w:rsidRPr="00216B35">
        <w:rPr>
          <w:i/>
          <w:iCs/>
        </w:rPr>
        <w:t>Learning  -</w:t>
      </w:r>
      <w:proofErr w:type="gramEnd"/>
      <w:r w:rsidRPr="00216B35">
        <w:rPr>
          <w:i/>
          <w:iCs/>
        </w:rPr>
        <w:t xml:space="preserve"> ICML ’06</w:t>
      </w:r>
      <w:r w:rsidRPr="00216B35">
        <w:t>, 233–40. Pittsburgh, Pennsylvania: ACM Press. https://doi.org/10.1145/1143844.1143874.</w:t>
      </w:r>
    </w:p>
    <w:p w14:paraId="400CF0C0" w14:textId="77777777" w:rsidR="00216B35" w:rsidRPr="00216B35" w:rsidRDefault="00216B35" w:rsidP="00216B35">
      <w:pPr>
        <w:pStyle w:val="Bibliography"/>
      </w:pPr>
      <w:proofErr w:type="spellStart"/>
      <w:r w:rsidRPr="00216B35">
        <w:t>Ecobee</w:t>
      </w:r>
      <w:proofErr w:type="spellEnd"/>
      <w:r w:rsidRPr="00216B35">
        <w:t xml:space="preserve">. 2021. “Donate Your Data Smart Wi-Fi Thermostats by </w:t>
      </w:r>
      <w:proofErr w:type="spellStart"/>
      <w:r w:rsidRPr="00216B35">
        <w:t>Ecobee</w:t>
      </w:r>
      <w:proofErr w:type="spellEnd"/>
      <w:r w:rsidRPr="00216B35">
        <w:t>.” 2021. https://www.ecobee.com/donate-your-data/.</w:t>
      </w:r>
    </w:p>
    <w:p w14:paraId="4B7CBD15" w14:textId="77777777" w:rsidR="00216B35" w:rsidRPr="00216B35" w:rsidRDefault="00216B35" w:rsidP="00216B35">
      <w:pPr>
        <w:pStyle w:val="Bibliography"/>
      </w:pPr>
      <w:r w:rsidRPr="00216B35">
        <w:t>EIA. 2016. “Residential Energy Consumption Survey: A Nationwide Study of Energy Use in American Homes.” Washington, DC: U.S. Department of Energy. https://www.eia.gov/survey/form/eia_457/2015_EIA-475A_paper.pdf.</w:t>
      </w:r>
    </w:p>
    <w:p w14:paraId="0B6EA579" w14:textId="77777777" w:rsidR="00216B35" w:rsidRPr="00216B35" w:rsidRDefault="00216B35" w:rsidP="00216B35">
      <w:pPr>
        <w:pStyle w:val="Bibliography"/>
      </w:pPr>
      <w:r w:rsidRPr="00216B35">
        <w:t>———. 2018. “Residential Energy Consumption Survey (RECS): 2015 Household Characteristics Technical Documentation Summary.” Washington, DC: U.S. Department of Energy.</w:t>
      </w:r>
    </w:p>
    <w:p w14:paraId="2ECEDA71" w14:textId="77777777" w:rsidR="00216B35" w:rsidRPr="00216B35" w:rsidRDefault="00216B35" w:rsidP="00216B35">
      <w:pPr>
        <w:pStyle w:val="Bibliography"/>
      </w:pPr>
      <w:r w:rsidRPr="00216B35">
        <w:t>———. 2019. “Residential Energy Consumption Survey (RECS): Using the 2015 Microdata File to Compute Estimates and Standard Errors (RSEs).” Washington, D.C.: U.S. Energy Information Administration. https://www.eia.gov/consumption/residential/data/2015/pdf/microdata_v3.pdf.</w:t>
      </w:r>
    </w:p>
    <w:p w14:paraId="509EDF77" w14:textId="77777777" w:rsidR="00216B35" w:rsidRPr="00216B35" w:rsidRDefault="00216B35" w:rsidP="00216B35">
      <w:pPr>
        <w:pStyle w:val="Bibliography"/>
      </w:pPr>
      <w:r w:rsidRPr="00216B35">
        <w:t>———. 2020. “Residential Energy Consumption Survey (</w:t>
      </w:r>
      <w:proofErr w:type="gramStart"/>
      <w:r w:rsidRPr="00216B35">
        <w:t xml:space="preserve">RECS)   </w:t>
      </w:r>
      <w:proofErr w:type="gramEnd"/>
      <w:r w:rsidRPr="00216B35">
        <w:t xml:space="preserve">                                           Form EIA-457A                                                   2020 Household Questionnaire.” Washington, D.C.: U.S. Department of Energy. https://www.eia.gov/survey/form/eia_457/2020_RECS-457A.pdf.</w:t>
      </w:r>
    </w:p>
    <w:p w14:paraId="79EFBDD4" w14:textId="77777777" w:rsidR="00216B35" w:rsidRPr="00216B35" w:rsidRDefault="00216B35" w:rsidP="00216B35">
      <w:pPr>
        <w:pStyle w:val="Bibliography"/>
      </w:pPr>
      <w:r w:rsidRPr="00216B35">
        <w:t>———. 2022. “2020 RECS Survey Data.” May 2022. https://www.eia.gov/consumption/residential/data/2020/.</w:t>
      </w:r>
    </w:p>
    <w:p w14:paraId="7D5279E7" w14:textId="77777777" w:rsidR="00216B35" w:rsidRPr="00216B35" w:rsidRDefault="00216B35" w:rsidP="00216B35">
      <w:pPr>
        <w:pStyle w:val="Bibliography"/>
      </w:pPr>
      <w:r w:rsidRPr="00216B35">
        <w:t>———. 2023. “2020 Residential Energy Consumption Survey: Using the Microdata File to Compute Estimates and Relative Standard Errors (RSEs).” Washington, D.C.: U.S. Energy Information Administration. https://www.eia.gov/consumption/residential/data/2020/pdf/microdata-guide.pdf.</w:t>
      </w:r>
    </w:p>
    <w:p w14:paraId="601B97EA" w14:textId="77777777" w:rsidR="00216B35" w:rsidRPr="00216B35" w:rsidRDefault="00216B35" w:rsidP="00216B35">
      <w:pPr>
        <w:pStyle w:val="Bibliography"/>
      </w:pPr>
      <w:proofErr w:type="spellStart"/>
      <w:r w:rsidRPr="00216B35">
        <w:lastRenderedPageBreak/>
        <w:t>Fannon</w:t>
      </w:r>
      <w:proofErr w:type="spellEnd"/>
      <w:r w:rsidRPr="00216B35">
        <w:t xml:space="preserve">, David, and Michelle </w:t>
      </w:r>
      <w:proofErr w:type="spellStart"/>
      <w:r w:rsidRPr="00216B35">
        <w:t>Laboy</w:t>
      </w:r>
      <w:proofErr w:type="spellEnd"/>
      <w:r w:rsidRPr="00216B35">
        <w:t xml:space="preserve">. 2018. “Resilient Homes Online Design Aide: Connecting Research and Practice for Socially Resilient Communities.” In </w:t>
      </w:r>
      <w:r w:rsidRPr="00216B35">
        <w:rPr>
          <w:i/>
          <w:iCs/>
        </w:rPr>
        <w:t>2018 Intersections Proceedings, Design &amp; Resilience</w:t>
      </w:r>
      <w:r w:rsidRPr="00216B35">
        <w:t>, 6–11. ACSA Press. https://doi.org/10.35483/ACSA.AIA.Inter.18.2.</w:t>
      </w:r>
    </w:p>
    <w:p w14:paraId="1D9FD5BC" w14:textId="77777777" w:rsidR="00216B35" w:rsidRPr="00216B35" w:rsidRDefault="00216B35" w:rsidP="00216B35">
      <w:pPr>
        <w:pStyle w:val="Bibliography"/>
      </w:pPr>
      <w:r w:rsidRPr="00216B35">
        <w:t xml:space="preserve">Fawcett, Tom. 2006. “An Introduction to ROC Analysis.” </w:t>
      </w:r>
      <w:r w:rsidRPr="00216B35">
        <w:rPr>
          <w:i/>
          <w:iCs/>
        </w:rPr>
        <w:t>Pattern Recognition Letters</w:t>
      </w:r>
      <w:r w:rsidRPr="00216B35">
        <w:t xml:space="preserve"> 27 (8): 861–74. https://doi.org/10.1016/j.patrec.2005.10.010.</w:t>
      </w:r>
    </w:p>
    <w:p w14:paraId="17D74C17" w14:textId="77777777" w:rsidR="00216B35" w:rsidRPr="00216B35" w:rsidRDefault="00216B35" w:rsidP="00216B35">
      <w:pPr>
        <w:pStyle w:val="Bibliography"/>
      </w:pPr>
      <w:r w:rsidRPr="00216B35">
        <w:t xml:space="preserve">Ferguson, Christopher J. 2009. “An Effect Size Primer: A Guide for Clinicians and Researchers.” </w:t>
      </w:r>
      <w:r w:rsidRPr="00216B35">
        <w:rPr>
          <w:i/>
          <w:iCs/>
        </w:rPr>
        <w:t>Professional Psychology: Research and Practice</w:t>
      </w:r>
      <w:r w:rsidRPr="00216B35">
        <w:t xml:space="preserve"> 40 (5): 532–38. https://doi.org/10.1037/a0015808.</w:t>
      </w:r>
    </w:p>
    <w:p w14:paraId="398ECA13" w14:textId="77777777" w:rsidR="00216B35" w:rsidRPr="00216B35" w:rsidRDefault="00216B35" w:rsidP="00216B35">
      <w:pPr>
        <w:pStyle w:val="Bibliography"/>
      </w:pPr>
      <w:r w:rsidRPr="00216B35">
        <w:t xml:space="preserve">Fernandez, Alberto, Salvador Garcia, Francisco Herrera, and Nitesh V. Chawla. 2018. “SMOTE for Learning from Imbalanced Data: Progress and Challenges, Marking the 15-Year Anniversary.” </w:t>
      </w:r>
      <w:r w:rsidRPr="00216B35">
        <w:rPr>
          <w:i/>
          <w:iCs/>
        </w:rPr>
        <w:t>Journal of Artificial Intelligence Research</w:t>
      </w:r>
      <w:r w:rsidRPr="00216B35">
        <w:t xml:space="preserve"> 61 (April): 863–905. https://doi.org/10.1613/jair.1.11192.</w:t>
      </w:r>
    </w:p>
    <w:p w14:paraId="35EB0BD3" w14:textId="77777777" w:rsidR="00216B35" w:rsidRPr="00216B35" w:rsidRDefault="00216B35" w:rsidP="00216B35">
      <w:pPr>
        <w:pStyle w:val="Bibliography"/>
      </w:pPr>
      <w:proofErr w:type="spellStart"/>
      <w:r w:rsidRPr="00216B35">
        <w:t>Fouillet</w:t>
      </w:r>
      <w:proofErr w:type="spellEnd"/>
      <w:r w:rsidRPr="00216B35">
        <w:t xml:space="preserve">, A., G. Rey, F. Laurent, G. </w:t>
      </w:r>
      <w:proofErr w:type="spellStart"/>
      <w:r w:rsidRPr="00216B35">
        <w:t>Pavillon</w:t>
      </w:r>
      <w:proofErr w:type="spellEnd"/>
      <w:r w:rsidRPr="00216B35">
        <w:t xml:space="preserve">, S. </w:t>
      </w:r>
      <w:proofErr w:type="spellStart"/>
      <w:r w:rsidRPr="00216B35">
        <w:t>Bellec</w:t>
      </w:r>
      <w:proofErr w:type="spellEnd"/>
      <w:r w:rsidRPr="00216B35">
        <w:t xml:space="preserve">, C. </w:t>
      </w:r>
      <w:proofErr w:type="spellStart"/>
      <w:r w:rsidRPr="00216B35">
        <w:t>Guihenneuc-jouyaux</w:t>
      </w:r>
      <w:proofErr w:type="spellEnd"/>
      <w:r w:rsidRPr="00216B35">
        <w:t xml:space="preserve">, J. </w:t>
      </w:r>
      <w:proofErr w:type="spellStart"/>
      <w:r w:rsidRPr="00216B35">
        <w:t>Clavel</w:t>
      </w:r>
      <w:proofErr w:type="spellEnd"/>
      <w:r w:rsidRPr="00216B35">
        <w:t xml:space="preserve">, E. </w:t>
      </w:r>
      <w:proofErr w:type="spellStart"/>
      <w:r w:rsidRPr="00216B35">
        <w:t>Jougla</w:t>
      </w:r>
      <w:proofErr w:type="spellEnd"/>
      <w:r w:rsidRPr="00216B35">
        <w:t xml:space="preserve">, and Denis </w:t>
      </w:r>
      <w:proofErr w:type="spellStart"/>
      <w:r w:rsidRPr="00216B35">
        <w:t>Hémon</w:t>
      </w:r>
      <w:proofErr w:type="spellEnd"/>
      <w:r w:rsidRPr="00216B35">
        <w:t xml:space="preserve">. 2006. “Excess Mortality Related to the August 2003 Heat Wave in France,” </w:t>
      </w:r>
      <w:proofErr w:type="gramStart"/>
      <w:r w:rsidRPr="00216B35">
        <w:t>October,</w:t>
      </w:r>
      <w:proofErr w:type="gramEnd"/>
      <w:r w:rsidRPr="00216B35">
        <w:t xml:space="preserve"> 16–24. https://doi.org/10.1007/s00420-006-0089-4.</w:t>
      </w:r>
    </w:p>
    <w:p w14:paraId="15317E17" w14:textId="77777777" w:rsidR="00216B35" w:rsidRPr="00216B35" w:rsidRDefault="00216B35" w:rsidP="00216B35">
      <w:pPr>
        <w:pStyle w:val="Bibliography"/>
      </w:pPr>
      <w:r w:rsidRPr="00216B35">
        <w:t xml:space="preserve">Greenwell, Brandon, Bradley </w:t>
      </w:r>
      <w:proofErr w:type="spellStart"/>
      <w:r w:rsidRPr="00216B35">
        <w:t>Boehmke</w:t>
      </w:r>
      <w:proofErr w:type="spellEnd"/>
      <w:r w:rsidRPr="00216B35">
        <w:t xml:space="preserve">, Jay Cunningham, and G. B. M. </w:t>
      </w:r>
      <w:proofErr w:type="gramStart"/>
      <w:r w:rsidRPr="00216B35">
        <w:t>Developers  (</w:t>
      </w:r>
      <w:proofErr w:type="gramEnd"/>
      <w:r w:rsidRPr="00216B35">
        <w:t>https://github.com/gbm-developers). 2022. “</w:t>
      </w:r>
      <w:proofErr w:type="spellStart"/>
      <w:r w:rsidRPr="00216B35">
        <w:t>Gbm</w:t>
      </w:r>
      <w:proofErr w:type="spellEnd"/>
      <w:r w:rsidRPr="00216B35">
        <w:t>: Generalized Boosted Regression Models.” https://cran.r-project.org/web/packages/gbm/index.html.</w:t>
      </w:r>
    </w:p>
    <w:p w14:paraId="26BEE311" w14:textId="77777777" w:rsidR="00216B35" w:rsidRPr="00216B35" w:rsidRDefault="00216B35" w:rsidP="00216B35">
      <w:pPr>
        <w:pStyle w:val="Bibliography"/>
      </w:pPr>
      <w:r w:rsidRPr="00216B35">
        <w:t xml:space="preserve">Harrison, Conor, and Jeff </w:t>
      </w:r>
      <w:proofErr w:type="spellStart"/>
      <w:r w:rsidRPr="00216B35">
        <w:t>Popke</w:t>
      </w:r>
      <w:proofErr w:type="spellEnd"/>
      <w:r w:rsidRPr="00216B35">
        <w:t xml:space="preserve">. 2011. “‘Because You Got to Have Heat’: The Networked Assemblage of Energy Poverty in Eastern North Carolina.” </w:t>
      </w:r>
      <w:r w:rsidRPr="00216B35">
        <w:rPr>
          <w:i/>
          <w:iCs/>
        </w:rPr>
        <w:t>Annals of the Association of American Geographers</w:t>
      </w:r>
      <w:r w:rsidRPr="00216B35">
        <w:t xml:space="preserve"> 101 (4): 949–61. https://www.jstor.org/stable/27980241.</w:t>
      </w:r>
    </w:p>
    <w:p w14:paraId="0419CB30" w14:textId="77777777" w:rsidR="00216B35" w:rsidRPr="00216B35" w:rsidRDefault="00216B35" w:rsidP="00216B35">
      <w:pPr>
        <w:pStyle w:val="Bibliography"/>
      </w:pPr>
      <w:r w:rsidRPr="00216B35">
        <w:t xml:space="preserve">Hart, John Fraser, Michelle J. Rhodes, John T. Morgan, and John T. Morgan. 2002. </w:t>
      </w:r>
      <w:r w:rsidRPr="00216B35">
        <w:rPr>
          <w:i/>
          <w:iCs/>
        </w:rPr>
        <w:t>The Unknown World of the Mobile Home</w:t>
      </w:r>
      <w:r w:rsidRPr="00216B35">
        <w:t>. Baltimore, UNITED STATES: Johns Hopkins University Press. http://ebookcentral.proquest.com/lib/berkeley-ebooks/detail.action?docID=3318195.</w:t>
      </w:r>
    </w:p>
    <w:p w14:paraId="6C9492E7" w14:textId="77777777" w:rsidR="00216B35" w:rsidRPr="00216B35" w:rsidRDefault="00216B35" w:rsidP="00216B35">
      <w:pPr>
        <w:pStyle w:val="Bibliography"/>
      </w:pPr>
      <w:r w:rsidRPr="00216B35">
        <w:t xml:space="preserve">Hastie, Trevor, and Robert </w:t>
      </w:r>
      <w:proofErr w:type="spellStart"/>
      <w:r w:rsidRPr="00216B35">
        <w:t>Tibshirani</w:t>
      </w:r>
      <w:proofErr w:type="spellEnd"/>
      <w:r w:rsidRPr="00216B35">
        <w:t>. 2023. “</w:t>
      </w:r>
      <w:proofErr w:type="spellStart"/>
      <w:r w:rsidRPr="00216B35">
        <w:t>Mda</w:t>
      </w:r>
      <w:proofErr w:type="spellEnd"/>
      <w:r w:rsidRPr="00216B35">
        <w:t>: Mixture and Flexible Discriminant Analysis.” https://cran.r-project.org/web/packages/mda/index.html.</w:t>
      </w:r>
    </w:p>
    <w:p w14:paraId="1AD4970A" w14:textId="77777777" w:rsidR="00216B35" w:rsidRPr="00216B35" w:rsidRDefault="00216B35" w:rsidP="00216B35">
      <w:pPr>
        <w:pStyle w:val="Bibliography"/>
      </w:pPr>
      <w:r w:rsidRPr="00216B35">
        <w:t xml:space="preserve">He, </w:t>
      </w:r>
      <w:proofErr w:type="spellStart"/>
      <w:r w:rsidRPr="00216B35">
        <w:t>Haibo</w:t>
      </w:r>
      <w:proofErr w:type="spellEnd"/>
      <w:r w:rsidRPr="00216B35">
        <w:t xml:space="preserve">, and Edwardo A. Garcia. 2009. “Learning from Imbalanced Data.” </w:t>
      </w:r>
      <w:r w:rsidRPr="00216B35">
        <w:rPr>
          <w:i/>
          <w:iCs/>
        </w:rPr>
        <w:t>IEEE Transactions on Knowledge and Data Engineering</w:t>
      </w:r>
      <w:r w:rsidRPr="00216B35">
        <w:t xml:space="preserve"> 21 (9): 1263–84. https://doi.org/10.1109/TKDE.2008.239.</w:t>
      </w:r>
    </w:p>
    <w:p w14:paraId="68B31C7E" w14:textId="77777777" w:rsidR="00216B35" w:rsidRPr="00216B35" w:rsidRDefault="00216B35" w:rsidP="00216B35">
      <w:pPr>
        <w:pStyle w:val="Bibliography"/>
      </w:pPr>
      <w:r w:rsidRPr="00216B35">
        <w:t xml:space="preserve">Henry, </w:t>
      </w:r>
      <w:proofErr w:type="spellStart"/>
      <w:r w:rsidRPr="00216B35">
        <w:t>Devanandham</w:t>
      </w:r>
      <w:proofErr w:type="spellEnd"/>
      <w:r w:rsidRPr="00216B35">
        <w:t xml:space="preserve">, and Jose Emmanuel Ramirez-Marquez. 2016. “On the Impacts of Power Outages during Hurricane Sandy—A Resilience-Based Analysis.” </w:t>
      </w:r>
      <w:r w:rsidRPr="00216B35">
        <w:rPr>
          <w:i/>
          <w:iCs/>
        </w:rPr>
        <w:t>Systems Engineering</w:t>
      </w:r>
      <w:r w:rsidRPr="00216B35">
        <w:t xml:space="preserve"> 19 (1): 59–75. https://doi.org/10.1002/sys.21338.</w:t>
      </w:r>
    </w:p>
    <w:p w14:paraId="3A590104" w14:textId="77777777" w:rsidR="00216B35" w:rsidRPr="00216B35" w:rsidRDefault="00216B35" w:rsidP="00216B35">
      <w:pPr>
        <w:pStyle w:val="Bibliography"/>
      </w:pPr>
      <w:proofErr w:type="spellStart"/>
      <w:r w:rsidRPr="00216B35">
        <w:t>Inostroza</w:t>
      </w:r>
      <w:proofErr w:type="spellEnd"/>
      <w:r w:rsidRPr="00216B35">
        <w:t xml:space="preserve">, Luis, Massimo Palme, and Francisco de la Barrera. 2016. “A Heat Vulnerability Index: Spatial Patterns of Exposure, Sensitivity and Adaptive Capacity for Santiago de Chile.” Edited by Jeffrey Shaman. </w:t>
      </w:r>
      <w:r w:rsidRPr="00216B35">
        <w:rPr>
          <w:i/>
          <w:iCs/>
        </w:rPr>
        <w:t>PLOS ONE</w:t>
      </w:r>
      <w:r w:rsidRPr="00216B35">
        <w:t xml:space="preserve"> 11 (9): e0162464. https://doi.org/10.1371/journal.pone.0162464.</w:t>
      </w:r>
    </w:p>
    <w:p w14:paraId="0388B7DF" w14:textId="77777777" w:rsidR="00216B35" w:rsidRPr="00216B35" w:rsidRDefault="00216B35" w:rsidP="00216B35">
      <w:pPr>
        <w:pStyle w:val="Bibliography"/>
      </w:pPr>
      <w:r w:rsidRPr="00216B35">
        <w:t>IPCC. 2021. “Sixth Assessment Report — IPCC.” 2021. https://www.ipcc.ch/assessment-report/ar6/.</w:t>
      </w:r>
    </w:p>
    <w:p w14:paraId="2F028914" w14:textId="77777777" w:rsidR="00216B35" w:rsidRPr="00216B35" w:rsidRDefault="00216B35" w:rsidP="00216B35">
      <w:pPr>
        <w:pStyle w:val="Bibliography"/>
      </w:pPr>
      <w:r w:rsidRPr="00216B35">
        <w:lastRenderedPageBreak/>
        <w:t xml:space="preserve">Iverson, Sally Ann, Aaron </w:t>
      </w:r>
      <w:proofErr w:type="spellStart"/>
      <w:r w:rsidRPr="00216B35">
        <w:t>Gettel</w:t>
      </w:r>
      <w:proofErr w:type="spellEnd"/>
      <w:r w:rsidRPr="00216B35">
        <w:t xml:space="preserve">, Carla P. </w:t>
      </w:r>
      <w:proofErr w:type="spellStart"/>
      <w:r w:rsidRPr="00216B35">
        <w:t>Bezold</w:t>
      </w:r>
      <w:proofErr w:type="spellEnd"/>
      <w:r w:rsidRPr="00216B35">
        <w:t xml:space="preserve">, Kate </w:t>
      </w:r>
      <w:proofErr w:type="spellStart"/>
      <w:r w:rsidRPr="00216B35">
        <w:t>Goodin</w:t>
      </w:r>
      <w:proofErr w:type="spellEnd"/>
      <w:r w:rsidRPr="00216B35">
        <w:t xml:space="preserve">, Benita McKinney, Rebecca </w:t>
      </w:r>
      <w:proofErr w:type="spellStart"/>
      <w:r w:rsidRPr="00216B35">
        <w:t>Sunenshine</w:t>
      </w:r>
      <w:proofErr w:type="spellEnd"/>
      <w:r w:rsidRPr="00216B35">
        <w:t xml:space="preserve">, and Vjollca Berisha. 2020. “Heat-Associated Mortality in a Hot Climate: Maricopa County, Arizona, 2006-2016.” </w:t>
      </w:r>
      <w:r w:rsidRPr="00216B35">
        <w:rPr>
          <w:i/>
          <w:iCs/>
        </w:rPr>
        <w:t>Public Health Reports</w:t>
      </w:r>
      <w:r w:rsidRPr="00216B35">
        <w:t xml:space="preserve"> 135 (5): 631–39. https://doi.org/10.1177/0033354920938006.</w:t>
      </w:r>
    </w:p>
    <w:p w14:paraId="0F519E68" w14:textId="77777777" w:rsidR="00216B35" w:rsidRPr="00216B35" w:rsidRDefault="00216B35" w:rsidP="00216B35">
      <w:pPr>
        <w:pStyle w:val="Bibliography"/>
      </w:pPr>
      <w:r w:rsidRPr="00216B35">
        <w:t xml:space="preserve">Jay, Ollie, Anthony Capon, Peter Berry, Carolyn Broderick, Richard de Dear, George </w:t>
      </w:r>
      <w:proofErr w:type="spellStart"/>
      <w:r w:rsidRPr="00216B35">
        <w:t>Havenith</w:t>
      </w:r>
      <w:proofErr w:type="spellEnd"/>
      <w:r w:rsidRPr="00216B35">
        <w:t xml:space="preserve">, Yasushi Honda, et al. 2021. “Reducing the Health Effects of Hot Weather and Heat Extremes: From Personal Cooling Strategies to Green Cities.” </w:t>
      </w:r>
      <w:r w:rsidRPr="00216B35">
        <w:rPr>
          <w:i/>
          <w:iCs/>
        </w:rPr>
        <w:t>The Lancet</w:t>
      </w:r>
      <w:r w:rsidRPr="00216B35">
        <w:t xml:space="preserve"> 398 (10301): 709–24. https://doi.org/10.1016/S0140-6736(21)01209-5.</w:t>
      </w:r>
    </w:p>
    <w:p w14:paraId="4936C2F7" w14:textId="77777777" w:rsidR="00216B35" w:rsidRPr="00216B35" w:rsidRDefault="00216B35" w:rsidP="00216B35">
      <w:pPr>
        <w:pStyle w:val="Bibliography"/>
      </w:pPr>
      <w:r w:rsidRPr="00216B35">
        <w:t xml:space="preserve">Jay, Ollie, Matthew N. Cramer, Nicholas M. </w:t>
      </w:r>
      <w:proofErr w:type="spellStart"/>
      <w:r w:rsidRPr="00216B35">
        <w:t>Ravanelli</w:t>
      </w:r>
      <w:proofErr w:type="spellEnd"/>
      <w:r w:rsidRPr="00216B35">
        <w:t xml:space="preserve">, and Simon G. Hodder. 2015. “Should Electric Fans Be Used during a Heat Wave?” </w:t>
      </w:r>
      <w:r w:rsidRPr="00216B35">
        <w:rPr>
          <w:i/>
          <w:iCs/>
        </w:rPr>
        <w:t>Applied Ergonomics</w:t>
      </w:r>
      <w:r w:rsidRPr="00216B35">
        <w:t xml:space="preserve"> 46 Pt A (January): 137–43. https://doi.org/10.1016/j.apergo.2014.07.013.</w:t>
      </w:r>
    </w:p>
    <w:p w14:paraId="54E246A2" w14:textId="77777777" w:rsidR="00216B35" w:rsidRPr="00216B35" w:rsidRDefault="00216B35" w:rsidP="00216B35">
      <w:pPr>
        <w:pStyle w:val="Bibliography"/>
      </w:pPr>
      <w:r w:rsidRPr="00216B35">
        <w:t xml:space="preserve">Kaur, </w:t>
      </w:r>
      <w:proofErr w:type="spellStart"/>
      <w:r w:rsidRPr="00216B35">
        <w:t>Harsurinder</w:t>
      </w:r>
      <w:proofErr w:type="spellEnd"/>
      <w:r w:rsidRPr="00216B35">
        <w:t xml:space="preserve">, </w:t>
      </w:r>
      <w:proofErr w:type="spellStart"/>
      <w:r w:rsidRPr="00216B35">
        <w:t>Husanbir</w:t>
      </w:r>
      <w:proofErr w:type="spellEnd"/>
      <w:r w:rsidRPr="00216B35">
        <w:t xml:space="preserve"> Singh </w:t>
      </w:r>
      <w:proofErr w:type="spellStart"/>
      <w:r w:rsidRPr="00216B35">
        <w:t>Pannu</w:t>
      </w:r>
      <w:proofErr w:type="spellEnd"/>
      <w:r w:rsidRPr="00216B35">
        <w:t xml:space="preserve">, and </w:t>
      </w:r>
      <w:proofErr w:type="spellStart"/>
      <w:r w:rsidRPr="00216B35">
        <w:t>Avleen</w:t>
      </w:r>
      <w:proofErr w:type="spellEnd"/>
      <w:r w:rsidRPr="00216B35">
        <w:t xml:space="preserve"> Kaur </w:t>
      </w:r>
      <w:proofErr w:type="spellStart"/>
      <w:r w:rsidRPr="00216B35">
        <w:t>Malhi</w:t>
      </w:r>
      <w:proofErr w:type="spellEnd"/>
      <w:r w:rsidRPr="00216B35">
        <w:t xml:space="preserve">. 2019. “A Systematic Review on Imbalanced Data Challenges in Machine Learning: Applications and Solutions.” </w:t>
      </w:r>
      <w:r w:rsidRPr="00216B35">
        <w:rPr>
          <w:i/>
          <w:iCs/>
        </w:rPr>
        <w:t>ACM Computing Surveys</w:t>
      </w:r>
      <w:r w:rsidRPr="00216B35">
        <w:t xml:space="preserve"> 52 (4): 79:1-79:36. https://doi.org/10.1145/3343440.</w:t>
      </w:r>
    </w:p>
    <w:p w14:paraId="07BCAAF1" w14:textId="77777777" w:rsidR="00216B35" w:rsidRPr="00216B35" w:rsidRDefault="00216B35" w:rsidP="00216B35">
      <w:pPr>
        <w:pStyle w:val="Bibliography"/>
      </w:pPr>
      <w:r w:rsidRPr="00216B35">
        <w:t xml:space="preserve">Kenny, Glen P., Andreas D. </w:t>
      </w:r>
      <w:proofErr w:type="spellStart"/>
      <w:r w:rsidRPr="00216B35">
        <w:t>Flouris</w:t>
      </w:r>
      <w:proofErr w:type="spellEnd"/>
      <w:r w:rsidRPr="00216B35">
        <w:t xml:space="preserve">, </w:t>
      </w:r>
      <w:proofErr w:type="spellStart"/>
      <w:r w:rsidRPr="00216B35">
        <w:t>Abderrahmane</w:t>
      </w:r>
      <w:proofErr w:type="spellEnd"/>
      <w:r w:rsidRPr="00216B35">
        <w:t xml:space="preserve"> </w:t>
      </w:r>
      <w:proofErr w:type="spellStart"/>
      <w:r w:rsidRPr="00216B35">
        <w:t>Yagouti</w:t>
      </w:r>
      <w:proofErr w:type="spellEnd"/>
      <w:r w:rsidRPr="00216B35">
        <w:t xml:space="preserve">, and Sean R. Notley. 2019. “Towards Establishing Evidence-Based Guidelines on Maximum Indoor Temperatures during Hot Weather in Temperate Continental Climates.” </w:t>
      </w:r>
      <w:r w:rsidRPr="00216B35">
        <w:rPr>
          <w:i/>
          <w:iCs/>
        </w:rPr>
        <w:t>Temperature (Austin, Tex.)</w:t>
      </w:r>
      <w:r w:rsidRPr="00216B35">
        <w:t xml:space="preserve"> 6 (1): 11–36. https://doi.org/10.1080/23328940.2018.1456257.</w:t>
      </w:r>
    </w:p>
    <w:p w14:paraId="6BF69D37" w14:textId="77777777" w:rsidR="00216B35" w:rsidRPr="00216B35" w:rsidRDefault="00216B35" w:rsidP="00216B35">
      <w:pPr>
        <w:pStyle w:val="Bibliography"/>
      </w:pPr>
      <w:r w:rsidRPr="00216B35">
        <w:t xml:space="preserve">Kent, Michael G., Nam Khoa Huynh, </w:t>
      </w:r>
      <w:proofErr w:type="spellStart"/>
      <w:r w:rsidRPr="00216B35">
        <w:t>Asit</w:t>
      </w:r>
      <w:proofErr w:type="spellEnd"/>
      <w:r w:rsidRPr="00216B35">
        <w:t xml:space="preserve"> Kumar Mishra, Federico Tartarini, Aleksandra </w:t>
      </w:r>
      <w:proofErr w:type="spellStart"/>
      <w:r w:rsidRPr="00216B35">
        <w:t>Lipczynska</w:t>
      </w:r>
      <w:proofErr w:type="spellEnd"/>
      <w:r w:rsidRPr="00216B35">
        <w:t xml:space="preserve">, </w:t>
      </w:r>
      <w:proofErr w:type="spellStart"/>
      <w:r w:rsidRPr="00216B35">
        <w:t>Jiayu</w:t>
      </w:r>
      <w:proofErr w:type="spellEnd"/>
      <w:r w:rsidRPr="00216B35">
        <w:t xml:space="preserve"> Li, </w:t>
      </w:r>
      <w:proofErr w:type="spellStart"/>
      <w:r w:rsidRPr="00216B35">
        <w:t>Zurami</w:t>
      </w:r>
      <w:proofErr w:type="spellEnd"/>
      <w:r w:rsidRPr="00216B35">
        <w:t xml:space="preserve"> Sultan, et al. 2023. “Energy Savings and Thermal Comfort in a Zero Energy Office Building with Fans in Singapore.” </w:t>
      </w:r>
      <w:r w:rsidRPr="00216B35">
        <w:rPr>
          <w:i/>
          <w:iCs/>
        </w:rPr>
        <w:t>Building and Environment</w:t>
      </w:r>
      <w:r w:rsidRPr="00216B35">
        <w:t xml:space="preserve"> 243 (September): 110674. https://doi.org/10.1016/j.buildenv.2023.110674.</w:t>
      </w:r>
    </w:p>
    <w:p w14:paraId="6EFA33A0" w14:textId="77777777" w:rsidR="00216B35" w:rsidRPr="00216B35" w:rsidRDefault="00216B35" w:rsidP="00216B35">
      <w:pPr>
        <w:pStyle w:val="Bibliography"/>
      </w:pPr>
      <w:r w:rsidRPr="00216B35">
        <w:t xml:space="preserve">King, Carey, Josh Rhodes, and Jay </w:t>
      </w:r>
      <w:proofErr w:type="spellStart"/>
      <w:r w:rsidRPr="00216B35">
        <w:t>Zarnikau</w:t>
      </w:r>
      <w:proofErr w:type="spellEnd"/>
      <w:r w:rsidRPr="00216B35">
        <w:t>. 2021. “The Timeline and Events of the February 2021 Texas Electric Grid Blackouts.” University of Texas at Austin. https://energy.utexas.edu/sites/default/files/UTAustin%20%282021%29%20EventsFebruary2021TexasBlackout%2020210714.pdf.</w:t>
      </w:r>
    </w:p>
    <w:p w14:paraId="0F9B6981" w14:textId="77777777" w:rsidR="00216B35" w:rsidRPr="00216B35" w:rsidRDefault="00216B35" w:rsidP="00216B35">
      <w:pPr>
        <w:pStyle w:val="Bibliography"/>
      </w:pPr>
      <w:proofErr w:type="spellStart"/>
      <w:r w:rsidRPr="00216B35">
        <w:t>Klepeis</w:t>
      </w:r>
      <w:proofErr w:type="spellEnd"/>
      <w:r w:rsidRPr="00216B35">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216B35">
        <w:rPr>
          <w:i/>
          <w:iCs/>
        </w:rPr>
        <w:t>Journal of Exposure Science &amp; Environmental Epidemiology</w:t>
      </w:r>
      <w:r w:rsidRPr="00216B35">
        <w:t xml:space="preserve"> 11 (3): 231–52. https://doi.org/10.1038/sj.jea.7500165.</w:t>
      </w:r>
    </w:p>
    <w:p w14:paraId="582B2E63" w14:textId="77777777" w:rsidR="00216B35" w:rsidRPr="00216B35" w:rsidRDefault="00216B35" w:rsidP="00216B35">
      <w:pPr>
        <w:pStyle w:val="Bibliography"/>
      </w:pPr>
      <w:proofErr w:type="spellStart"/>
      <w:r w:rsidRPr="00216B35">
        <w:t>Klinenberg</w:t>
      </w:r>
      <w:proofErr w:type="spellEnd"/>
      <w:r w:rsidRPr="00216B35">
        <w:t xml:space="preserve">, Eric. 2015. </w:t>
      </w:r>
      <w:r w:rsidRPr="00216B35">
        <w:rPr>
          <w:i/>
          <w:iCs/>
        </w:rPr>
        <w:t>Heat Wave: A Social Autopsy of Disaster in Chicago</w:t>
      </w:r>
      <w:r w:rsidRPr="00216B35">
        <w:t>. 2nd ed. Chicago: University of Chicago Press.</w:t>
      </w:r>
    </w:p>
    <w:p w14:paraId="0B9F7278" w14:textId="77777777" w:rsidR="00216B35" w:rsidRPr="00216B35" w:rsidRDefault="00216B35" w:rsidP="00216B35">
      <w:pPr>
        <w:pStyle w:val="Bibliography"/>
      </w:pPr>
      <w:r w:rsidRPr="00216B35">
        <w:t xml:space="preserve">Krawczyk, Bartosz. 2016. “Learning from Imbalanced Data: Open Challenges and Future Directions.” </w:t>
      </w:r>
      <w:r w:rsidRPr="00216B35">
        <w:rPr>
          <w:i/>
          <w:iCs/>
        </w:rPr>
        <w:t>Progress in Artificial Intelligence</w:t>
      </w:r>
      <w:r w:rsidRPr="00216B35">
        <w:t xml:space="preserve"> 5 (4): 221–32. https://doi.org/10.1007/s13748-016-0094-0.</w:t>
      </w:r>
    </w:p>
    <w:p w14:paraId="7EF72BA6" w14:textId="77777777" w:rsidR="00216B35" w:rsidRPr="00216B35" w:rsidRDefault="00216B35" w:rsidP="00216B35">
      <w:pPr>
        <w:pStyle w:val="Bibliography"/>
      </w:pPr>
      <w:r w:rsidRPr="00216B35">
        <w:t>Kuhn, Max, Steve Weston, Andre Williams, Chris Keefer, Allan Engelhardt, Tony Cooper, Zachary Mayer, et al. 2023. “Caret: Classification and Regression Training.” https://cran.r-project.org/web/packages/caret/index.html.</w:t>
      </w:r>
    </w:p>
    <w:p w14:paraId="6B527923" w14:textId="77777777" w:rsidR="00216B35" w:rsidRPr="00216B35" w:rsidRDefault="00216B35" w:rsidP="00216B35">
      <w:pPr>
        <w:pStyle w:val="Bibliography"/>
      </w:pPr>
      <w:proofErr w:type="spellStart"/>
      <w:r w:rsidRPr="00216B35">
        <w:lastRenderedPageBreak/>
        <w:t>Kuras</w:t>
      </w:r>
      <w:proofErr w:type="spellEnd"/>
      <w:r w:rsidRPr="00216B35">
        <w:t xml:space="preserve">, Evan R., Molly B. Richardson, Miriam M. Calkins, Kristie L. </w:t>
      </w:r>
      <w:proofErr w:type="spellStart"/>
      <w:r w:rsidRPr="00216B35">
        <w:t>Ebi</w:t>
      </w:r>
      <w:proofErr w:type="spellEnd"/>
      <w:r w:rsidRPr="00216B35">
        <w:t xml:space="preserve">, Jeremy J. Hess, Kristina W. </w:t>
      </w:r>
      <w:proofErr w:type="spellStart"/>
      <w:r w:rsidRPr="00216B35">
        <w:t>Kintziger</w:t>
      </w:r>
      <w:proofErr w:type="spellEnd"/>
      <w:r w:rsidRPr="00216B35">
        <w:t xml:space="preserve">, Meredith A. Jagger, Ariane </w:t>
      </w:r>
      <w:proofErr w:type="spellStart"/>
      <w:r w:rsidRPr="00216B35">
        <w:t>Middel</w:t>
      </w:r>
      <w:proofErr w:type="spellEnd"/>
      <w:r w:rsidRPr="00216B35">
        <w:t xml:space="preserve">, Anna A. Scott, and June T. Spector. 2017. “Opportunities and Challenges for Personal Heat Exposure Research.” </w:t>
      </w:r>
      <w:r w:rsidRPr="00216B35">
        <w:rPr>
          <w:i/>
          <w:iCs/>
        </w:rPr>
        <w:t>Environmental Health Perspectives</w:t>
      </w:r>
      <w:r w:rsidRPr="00216B35">
        <w:t xml:space="preserve"> 125 (8): 085001.</w:t>
      </w:r>
    </w:p>
    <w:p w14:paraId="55FE1AE4" w14:textId="77777777" w:rsidR="00216B35" w:rsidRPr="00216B35" w:rsidRDefault="00216B35" w:rsidP="00216B35">
      <w:pPr>
        <w:pStyle w:val="Bibliography"/>
      </w:pPr>
      <w:r w:rsidRPr="00216B35">
        <w:t xml:space="preserve">Lai, </w:t>
      </w:r>
      <w:proofErr w:type="spellStart"/>
      <w:r w:rsidRPr="00216B35">
        <w:t>Wangyang</w:t>
      </w:r>
      <w:proofErr w:type="spellEnd"/>
      <w:r w:rsidRPr="00216B35">
        <w:t xml:space="preserve">, Yun </w:t>
      </w:r>
      <w:proofErr w:type="spellStart"/>
      <w:r w:rsidRPr="00216B35">
        <w:t>Qiu</w:t>
      </w:r>
      <w:proofErr w:type="spellEnd"/>
      <w:r w:rsidRPr="00216B35">
        <w:t>, Qu Tang, Chen Xi, and Peng Zhang. 2023. “The Effects of Temperature on Labor Productivity,” June.</w:t>
      </w:r>
    </w:p>
    <w:p w14:paraId="105A7B51" w14:textId="77777777" w:rsidR="00216B35" w:rsidRPr="00216B35" w:rsidRDefault="00216B35" w:rsidP="00216B35">
      <w:pPr>
        <w:pStyle w:val="Bibliography"/>
      </w:pPr>
      <w:r w:rsidRPr="00216B35">
        <w:t>Lane, Kathryn. 2018. “The Dangers of Cold Weather.” Public Health Post. November 14, 2018. https://www.publichealthpost.org/research/counting-cold-related-deaths-new-york-city/.</w:t>
      </w:r>
    </w:p>
    <w:p w14:paraId="7A3987C6" w14:textId="77777777" w:rsidR="00216B35" w:rsidRPr="00216B35" w:rsidRDefault="00216B35" w:rsidP="00216B35">
      <w:pPr>
        <w:pStyle w:val="Bibliography"/>
      </w:pPr>
      <w:r w:rsidRPr="00216B35">
        <w:t xml:space="preserve">Laurent, Jose Guillermo Cedeño, Augusta Williams, Youssef </w:t>
      </w:r>
      <w:proofErr w:type="spellStart"/>
      <w:r w:rsidRPr="00216B35">
        <w:t>Oulhote</w:t>
      </w:r>
      <w:proofErr w:type="spellEnd"/>
      <w:r w:rsidRPr="00216B35">
        <w:t xml:space="preserve">, Antonella </w:t>
      </w:r>
      <w:proofErr w:type="spellStart"/>
      <w:r w:rsidRPr="00216B35">
        <w:t>Zanobetti</w:t>
      </w:r>
      <w:proofErr w:type="spellEnd"/>
      <w:r w:rsidRPr="00216B35">
        <w:t xml:space="preserve">, Joseph G. Allen, and John D. Spengler. 2018. “Reduced Cognitive Function during a Heat Wave among Residents of Non-Air-Conditioned Buildings: An Observational Study of Young Adults in the Summer of 2016.” </w:t>
      </w:r>
      <w:r w:rsidRPr="00216B35">
        <w:rPr>
          <w:i/>
          <w:iCs/>
        </w:rPr>
        <w:t>PLOS Medicine</w:t>
      </w:r>
      <w:r w:rsidRPr="00216B35">
        <w:t xml:space="preserve"> 15 (7): e1002605. https://doi.org/10.1371/journal.pmed.1002605.</w:t>
      </w:r>
    </w:p>
    <w:p w14:paraId="0C1A9D5C" w14:textId="77777777" w:rsidR="00216B35" w:rsidRPr="00216B35" w:rsidRDefault="00216B35" w:rsidP="00216B35">
      <w:pPr>
        <w:pStyle w:val="Bibliography"/>
      </w:pPr>
      <w:r w:rsidRPr="00216B35">
        <w:t xml:space="preserve">Lomas, Kevin J. 2021. “Summertime Overheating in Dwellings in Temperate Climates.” </w:t>
      </w:r>
      <w:r w:rsidRPr="00216B35">
        <w:rPr>
          <w:i/>
          <w:iCs/>
        </w:rPr>
        <w:t>Buildings and Cities</w:t>
      </w:r>
      <w:r w:rsidRPr="00216B35">
        <w:t xml:space="preserve"> 2 (1): 487–94. https://doi.org/10.5334/bc.128.</w:t>
      </w:r>
    </w:p>
    <w:p w14:paraId="74139195" w14:textId="77777777" w:rsidR="00216B35" w:rsidRPr="00216B35" w:rsidRDefault="00216B35" w:rsidP="00216B35">
      <w:pPr>
        <w:pStyle w:val="Bibliography"/>
      </w:pPr>
      <w:proofErr w:type="spellStart"/>
      <w:r w:rsidRPr="00216B35">
        <w:t>Maivel</w:t>
      </w:r>
      <w:proofErr w:type="spellEnd"/>
      <w:r w:rsidRPr="00216B35">
        <w:t xml:space="preserve">, </w:t>
      </w:r>
      <w:proofErr w:type="spellStart"/>
      <w:r w:rsidRPr="00216B35">
        <w:t>Mikk</w:t>
      </w:r>
      <w:proofErr w:type="spellEnd"/>
      <w:r w:rsidRPr="00216B35">
        <w:t xml:space="preserve">, </w:t>
      </w:r>
      <w:proofErr w:type="spellStart"/>
      <w:r w:rsidRPr="00216B35">
        <w:t>Jarek</w:t>
      </w:r>
      <w:proofErr w:type="spellEnd"/>
      <w:r w:rsidRPr="00216B35">
        <w:t xml:space="preserve"> </w:t>
      </w:r>
      <w:proofErr w:type="spellStart"/>
      <w:r w:rsidRPr="00216B35">
        <w:t>Kurnitski</w:t>
      </w:r>
      <w:proofErr w:type="spellEnd"/>
      <w:r w:rsidRPr="00216B35">
        <w:t xml:space="preserve">, and Targo </w:t>
      </w:r>
      <w:proofErr w:type="spellStart"/>
      <w:r w:rsidRPr="00216B35">
        <w:t>Kalamees</w:t>
      </w:r>
      <w:proofErr w:type="spellEnd"/>
      <w:r w:rsidRPr="00216B35">
        <w:t xml:space="preserve">. 2015. “Field Survey of Overheating Problems in Estonian Apartment Buildings.” </w:t>
      </w:r>
      <w:r w:rsidRPr="00216B35">
        <w:rPr>
          <w:i/>
          <w:iCs/>
        </w:rPr>
        <w:t>Architectural Science Review</w:t>
      </w:r>
      <w:r w:rsidRPr="00216B35">
        <w:t xml:space="preserve"> 58 (1): 1–10. https://doi.org/10.1080/00038628.2014.970610.</w:t>
      </w:r>
    </w:p>
    <w:p w14:paraId="2DC5060E" w14:textId="77777777" w:rsidR="00216B35" w:rsidRPr="00216B35" w:rsidRDefault="00216B35" w:rsidP="00216B35">
      <w:pPr>
        <w:pStyle w:val="Bibliography"/>
      </w:pPr>
      <w:r w:rsidRPr="00216B35">
        <w:t xml:space="preserve">Matz, </w:t>
      </w:r>
      <w:proofErr w:type="spellStart"/>
      <w:r w:rsidRPr="00216B35">
        <w:t>Carlyn</w:t>
      </w:r>
      <w:proofErr w:type="spellEnd"/>
      <w:r w:rsidRPr="00216B35">
        <w:t xml:space="preserve"> J., David M. </w:t>
      </w:r>
      <w:proofErr w:type="spellStart"/>
      <w:r w:rsidRPr="00216B35">
        <w:t>Stieb</w:t>
      </w:r>
      <w:proofErr w:type="spellEnd"/>
      <w:r w:rsidRPr="00216B35">
        <w:t xml:space="preserve">, </w:t>
      </w:r>
      <w:proofErr w:type="spellStart"/>
      <w:r w:rsidRPr="00216B35">
        <w:t>Karelyn</w:t>
      </w:r>
      <w:proofErr w:type="spellEnd"/>
      <w:r w:rsidRPr="00216B35">
        <w:t xml:space="preserve"> Davis, Marika </w:t>
      </w:r>
      <w:proofErr w:type="spellStart"/>
      <w:r w:rsidRPr="00216B35">
        <w:t>Egyed</w:t>
      </w:r>
      <w:proofErr w:type="spellEnd"/>
      <w:r w:rsidRPr="00216B35">
        <w:t xml:space="preserve">, Andreas Rose, </w:t>
      </w:r>
      <w:proofErr w:type="spellStart"/>
      <w:r w:rsidRPr="00216B35">
        <w:t>Benedito</w:t>
      </w:r>
      <w:proofErr w:type="spellEnd"/>
      <w:r w:rsidRPr="00216B35">
        <w:t xml:space="preserve"> Chou, and </w:t>
      </w:r>
      <w:proofErr w:type="spellStart"/>
      <w:r w:rsidRPr="00216B35">
        <w:t>Orly</w:t>
      </w:r>
      <w:proofErr w:type="spellEnd"/>
      <w:r w:rsidRPr="00216B35">
        <w:t xml:space="preserve"> </w:t>
      </w:r>
      <w:proofErr w:type="spellStart"/>
      <w:r w:rsidRPr="00216B35">
        <w:t>Brion</w:t>
      </w:r>
      <w:proofErr w:type="spellEnd"/>
      <w:r w:rsidRPr="00216B35">
        <w:t xml:space="preserve">. 2014. “Effects of Age, Season, Gender and Urban-Rural Status on Time-Activity: Canadian Human Activity Pattern Survey 2 (CHAPS 2).” </w:t>
      </w:r>
      <w:r w:rsidRPr="00216B35">
        <w:rPr>
          <w:i/>
          <w:iCs/>
        </w:rPr>
        <w:t>International Journal of Environmental Research and Public Health</w:t>
      </w:r>
      <w:r w:rsidRPr="00216B35">
        <w:t xml:space="preserve"> 11 (2): 2108–24. https://doi.org/10.3390/ijerph110202108.</w:t>
      </w:r>
    </w:p>
    <w:p w14:paraId="7A860366" w14:textId="77777777" w:rsidR="00216B35" w:rsidRPr="00216B35" w:rsidRDefault="00216B35" w:rsidP="00216B35">
      <w:pPr>
        <w:pStyle w:val="Bibliography"/>
      </w:pPr>
      <w:proofErr w:type="spellStart"/>
      <w:r w:rsidRPr="00216B35">
        <w:t>Mavrogianni</w:t>
      </w:r>
      <w:proofErr w:type="spellEnd"/>
      <w:r w:rsidRPr="00216B35">
        <w:t xml:space="preserve">, Anna, Paul Wilkinson, Michael Davies, Phillip Biddulph, and Eleni </w:t>
      </w:r>
      <w:proofErr w:type="spellStart"/>
      <w:r w:rsidRPr="00216B35">
        <w:t>Oikonomou</w:t>
      </w:r>
      <w:proofErr w:type="spellEnd"/>
      <w:r w:rsidRPr="00216B35">
        <w:t xml:space="preserve">. 2012. “Building Characteristics as Determinants of Propensity to High Indoor Summer Temperatures in London Dwellings.” </w:t>
      </w:r>
      <w:r w:rsidRPr="00216B35">
        <w:rPr>
          <w:i/>
          <w:iCs/>
        </w:rPr>
        <w:t>Building and Environment</w:t>
      </w:r>
      <w:r w:rsidRPr="00216B35">
        <w:t>, Implications of a Changing Climate for Buildings, 55 (September): 117–30. https://doi.org/10.1016/j.buildenv.2011.12.003.</w:t>
      </w:r>
    </w:p>
    <w:p w14:paraId="023D68BA" w14:textId="77777777" w:rsidR="00216B35" w:rsidRPr="00216B35" w:rsidRDefault="00216B35" w:rsidP="00216B35">
      <w:pPr>
        <w:pStyle w:val="Bibliography"/>
      </w:pPr>
      <w:r w:rsidRPr="00216B35">
        <w:t>MCDPH. 2019. “Heat-Associated Deaths in Maricopa County, AZ, Final Report for 2019.” Maricopa County, AZ: Maricopa County Department of Public Health. https://www.maricopa.gov/ArchiveCenter/ViewFile/Item/4959.</w:t>
      </w:r>
    </w:p>
    <w:p w14:paraId="08E7670A" w14:textId="77777777" w:rsidR="00216B35" w:rsidRPr="00216B35" w:rsidRDefault="00216B35" w:rsidP="00216B35">
      <w:pPr>
        <w:pStyle w:val="Bibliography"/>
      </w:pPr>
      <w:proofErr w:type="spellStart"/>
      <w:r w:rsidRPr="00216B35">
        <w:t>Menardi</w:t>
      </w:r>
      <w:proofErr w:type="spellEnd"/>
      <w:r w:rsidRPr="00216B35">
        <w:t xml:space="preserve">, Giovanna, and Nicola </w:t>
      </w:r>
      <w:proofErr w:type="spellStart"/>
      <w:r w:rsidRPr="00216B35">
        <w:t>Torelli</w:t>
      </w:r>
      <w:proofErr w:type="spellEnd"/>
      <w:r w:rsidRPr="00216B35">
        <w:t xml:space="preserve">. 2014. “Training and Assessing Classification Rules with Imbalanced Data.” </w:t>
      </w:r>
      <w:r w:rsidRPr="00216B35">
        <w:rPr>
          <w:i/>
          <w:iCs/>
        </w:rPr>
        <w:t>Data Mining and Knowledge Discovery</w:t>
      </w:r>
      <w:r w:rsidRPr="00216B35">
        <w:t xml:space="preserve"> 28 (1): 92–122. https://doi.org/10.1007/s10618-012-0295-5.</w:t>
      </w:r>
    </w:p>
    <w:p w14:paraId="30689858" w14:textId="77777777" w:rsidR="00216B35" w:rsidRPr="00216B35" w:rsidRDefault="00216B35" w:rsidP="00216B35">
      <w:pPr>
        <w:pStyle w:val="Bibliography"/>
      </w:pPr>
      <w:r w:rsidRPr="00216B35">
        <w:t xml:space="preserve">Meyer, David, Evgenia </w:t>
      </w:r>
      <w:proofErr w:type="spellStart"/>
      <w:r w:rsidRPr="00216B35">
        <w:t>Dimitriadou</w:t>
      </w:r>
      <w:proofErr w:type="spellEnd"/>
      <w:r w:rsidRPr="00216B35">
        <w:t xml:space="preserve">, Kurt </w:t>
      </w:r>
      <w:proofErr w:type="spellStart"/>
      <w:r w:rsidRPr="00216B35">
        <w:t>Hornik</w:t>
      </w:r>
      <w:proofErr w:type="spellEnd"/>
      <w:r w:rsidRPr="00216B35">
        <w:t xml:space="preserve">, Andreas </w:t>
      </w:r>
      <w:proofErr w:type="spellStart"/>
      <w:r w:rsidRPr="00216B35">
        <w:t>Weingessel</w:t>
      </w:r>
      <w:proofErr w:type="spellEnd"/>
      <w:r w:rsidRPr="00216B35">
        <w:t xml:space="preserve">, Friedrich </w:t>
      </w:r>
      <w:proofErr w:type="spellStart"/>
      <w:r w:rsidRPr="00216B35">
        <w:t>Leisch</w:t>
      </w:r>
      <w:proofErr w:type="spellEnd"/>
      <w:r w:rsidRPr="00216B35">
        <w:t xml:space="preserve">, </w:t>
      </w:r>
      <w:proofErr w:type="spellStart"/>
      <w:r w:rsidRPr="00216B35">
        <w:t>Chih</w:t>
      </w:r>
      <w:proofErr w:type="spellEnd"/>
      <w:r w:rsidRPr="00216B35">
        <w:t>-Chung Chang (</w:t>
      </w:r>
      <w:proofErr w:type="spellStart"/>
      <w:r w:rsidRPr="00216B35">
        <w:t>libsvm</w:t>
      </w:r>
      <w:proofErr w:type="spellEnd"/>
      <w:r w:rsidRPr="00216B35">
        <w:t xml:space="preserve"> C++-code), and </w:t>
      </w:r>
      <w:proofErr w:type="spellStart"/>
      <w:r w:rsidRPr="00216B35">
        <w:t>Chih</w:t>
      </w:r>
      <w:proofErr w:type="spellEnd"/>
      <w:r w:rsidRPr="00216B35">
        <w:t>-Chen Lin (</w:t>
      </w:r>
      <w:proofErr w:type="spellStart"/>
      <w:r w:rsidRPr="00216B35">
        <w:t>libsvm</w:t>
      </w:r>
      <w:proofErr w:type="spellEnd"/>
      <w:r w:rsidRPr="00216B35">
        <w:t xml:space="preserve"> C++-code). 2023. “E1071: </w:t>
      </w:r>
      <w:proofErr w:type="spellStart"/>
      <w:r w:rsidRPr="00216B35">
        <w:t>Misc</w:t>
      </w:r>
      <w:proofErr w:type="spellEnd"/>
      <w:r w:rsidRPr="00216B35">
        <w:t xml:space="preserve"> Functions of the Department of Statistics, Probability Theory Group (Formerly: E1071), TU Wien.” https://cran.r-project.org/web/packages/e1071/index.html.</w:t>
      </w:r>
    </w:p>
    <w:p w14:paraId="37A92ACC" w14:textId="77777777" w:rsidR="00216B35" w:rsidRPr="00216B35" w:rsidRDefault="00216B35" w:rsidP="00216B35">
      <w:pPr>
        <w:pStyle w:val="Bibliography"/>
      </w:pPr>
      <w:proofErr w:type="spellStart"/>
      <w:r w:rsidRPr="00216B35">
        <w:lastRenderedPageBreak/>
        <w:t>Milborrow</w:t>
      </w:r>
      <w:proofErr w:type="spellEnd"/>
      <w:r w:rsidRPr="00216B35">
        <w:t>, Stephen. 2023. “Earth: Multivariate Adaptive Regression Splines.” https://cran.r-project.org/web/packages/earth/index.html.</w:t>
      </w:r>
    </w:p>
    <w:p w14:paraId="6FDB9F99" w14:textId="77777777" w:rsidR="00216B35" w:rsidRPr="00216B35" w:rsidRDefault="00216B35" w:rsidP="00216B35">
      <w:pPr>
        <w:pStyle w:val="Bibliography"/>
      </w:pPr>
      <w:r w:rsidRPr="00216B35">
        <w:t xml:space="preserve">Miller, Dana, Paul Raftery, Mia Nakajima, Sonja </w:t>
      </w:r>
      <w:proofErr w:type="spellStart"/>
      <w:r w:rsidRPr="00216B35">
        <w:t>Salo</w:t>
      </w:r>
      <w:proofErr w:type="spellEnd"/>
      <w:r w:rsidRPr="00216B35">
        <w:t xml:space="preserve">, Lindsay T. Graham, Therese </w:t>
      </w:r>
      <w:proofErr w:type="spellStart"/>
      <w:r w:rsidRPr="00216B35">
        <w:t>Peffer</w:t>
      </w:r>
      <w:proofErr w:type="spellEnd"/>
      <w:r w:rsidRPr="00216B35">
        <w:t xml:space="preserve">, Marta Delgado, et al. 2021. “Cooling Energy Savings and Occupant Feedback in a Two Year Retrofit Evaluation of 99 Automated Ceiling Fans Staged with Air Conditioning.” </w:t>
      </w:r>
      <w:r w:rsidRPr="00216B35">
        <w:rPr>
          <w:i/>
          <w:iCs/>
        </w:rPr>
        <w:t>Energy and Buildings</w:t>
      </w:r>
      <w:r w:rsidRPr="00216B35">
        <w:t xml:space="preserve"> 251 (November): 111319. https://doi.org/10.1016/j.enbuild.2021.111319.</w:t>
      </w:r>
    </w:p>
    <w:p w14:paraId="57869DC0" w14:textId="77777777" w:rsidR="00216B35" w:rsidRPr="00216B35" w:rsidRDefault="00216B35" w:rsidP="00216B35">
      <w:pPr>
        <w:pStyle w:val="Bibliography"/>
      </w:pPr>
      <w:r w:rsidRPr="00216B35">
        <w:t>Ministry of Health. 2023. “Province Launches New Initiative to Protect People during Extreme Heat Emergencies | BC Gov News.” The official website of the Government of British Columbia. BC Gov News. June 27, 2023. https://news.gov.bc.ca/releases/2023HLTH0095-001044.</w:t>
      </w:r>
    </w:p>
    <w:p w14:paraId="625EC19D" w14:textId="77777777" w:rsidR="00216B35" w:rsidRPr="00216B35" w:rsidRDefault="00216B35" w:rsidP="00216B35">
      <w:pPr>
        <w:pStyle w:val="Bibliography"/>
      </w:pPr>
      <w:r w:rsidRPr="00216B35">
        <w:t xml:space="preserve">Naughton, Mary P, Alden Henderson, Maria C </w:t>
      </w:r>
      <w:proofErr w:type="spellStart"/>
      <w:r w:rsidRPr="00216B35">
        <w:t>Mirabelli</w:t>
      </w:r>
      <w:proofErr w:type="spellEnd"/>
      <w:r w:rsidRPr="00216B35">
        <w:t xml:space="preserve">, Reinhard Kaiser, John L Wilhelm, Stephanie M </w:t>
      </w:r>
      <w:proofErr w:type="spellStart"/>
      <w:r w:rsidRPr="00216B35">
        <w:t>Kieszak</w:t>
      </w:r>
      <w:proofErr w:type="spellEnd"/>
      <w:r w:rsidRPr="00216B35">
        <w:t xml:space="preserve">, Carol H Rubin, and Michael A </w:t>
      </w:r>
      <w:proofErr w:type="spellStart"/>
      <w:r w:rsidRPr="00216B35">
        <w:t>McGeehin</w:t>
      </w:r>
      <w:proofErr w:type="spellEnd"/>
      <w:r w:rsidRPr="00216B35">
        <w:t xml:space="preserve">. 2002. “Heat-Related Mortality during a 1999 Heat Wave in Chicago1 1The Full Text of This Article Is Available via AJPM Online at Www.Ajpm-Online.Net.” </w:t>
      </w:r>
      <w:r w:rsidRPr="00216B35">
        <w:rPr>
          <w:i/>
          <w:iCs/>
        </w:rPr>
        <w:t>American Journal of Preventive Medicine</w:t>
      </w:r>
      <w:r w:rsidRPr="00216B35">
        <w:t xml:space="preserve"> 22 (4): 221–27. https://doi.org/10.1016/S0749-3797(02)00421-X.</w:t>
      </w:r>
    </w:p>
    <w:p w14:paraId="68368F55" w14:textId="77777777" w:rsidR="00216B35" w:rsidRPr="00216B35" w:rsidRDefault="00216B35" w:rsidP="00216B35">
      <w:pPr>
        <w:pStyle w:val="Bibliography"/>
      </w:pPr>
      <w:r w:rsidRPr="00216B35">
        <w:t xml:space="preserve">Nayak, S. G., S. Shrestha, P. L. Kinney, Z. Ross, S. C. Sheridan, C. I. </w:t>
      </w:r>
      <w:proofErr w:type="spellStart"/>
      <w:r w:rsidRPr="00216B35">
        <w:t>Pantea</w:t>
      </w:r>
      <w:proofErr w:type="spellEnd"/>
      <w:r w:rsidRPr="00216B35">
        <w:t xml:space="preserve">, W. H. Hsu, N. </w:t>
      </w:r>
      <w:proofErr w:type="spellStart"/>
      <w:r w:rsidRPr="00216B35">
        <w:t>Muscatiello</w:t>
      </w:r>
      <w:proofErr w:type="spellEnd"/>
      <w:r w:rsidRPr="00216B35">
        <w:t xml:space="preserve">, and S. A. Hwang. 2018. “Development of a Heat Vulnerability Index for New York State.” </w:t>
      </w:r>
      <w:r w:rsidRPr="00216B35">
        <w:rPr>
          <w:i/>
          <w:iCs/>
        </w:rPr>
        <w:t>Public Health</w:t>
      </w:r>
      <w:r w:rsidRPr="00216B35">
        <w:t>, Special issue on Health and high temperatures, 161 (August): 127–37. https://doi.org/10.1016/j.puhe.2017.09.006.</w:t>
      </w:r>
    </w:p>
    <w:p w14:paraId="10258DEB" w14:textId="77777777" w:rsidR="00216B35" w:rsidRPr="00216B35" w:rsidRDefault="00216B35" w:rsidP="00216B35">
      <w:pPr>
        <w:pStyle w:val="Bibliography"/>
      </w:pPr>
      <w:r w:rsidRPr="00216B35">
        <w:t xml:space="preserve">New, Joshua, Mark Adams, Eric Garrison, Brett Bass, and </w:t>
      </w:r>
      <w:proofErr w:type="spellStart"/>
      <w:r w:rsidRPr="00216B35">
        <w:t>Tianjing</w:t>
      </w:r>
      <w:proofErr w:type="spellEnd"/>
      <w:r w:rsidRPr="00216B35">
        <w:t xml:space="preserve"> Guo. 2020. “Urban-Scale Energy Modeling: Scaling Beyond Tax Assessor Data.” </w:t>
      </w:r>
      <w:proofErr w:type="gramStart"/>
      <w:r w:rsidRPr="00216B35">
        <w:t>In ,</w:t>
      </w:r>
      <w:proofErr w:type="gramEnd"/>
      <w:r w:rsidRPr="00216B35">
        <w:t xml:space="preserve"> 7. 2020: ASHRAE and IBPSA-USA.</w:t>
      </w:r>
    </w:p>
    <w:p w14:paraId="0BC22247" w14:textId="77777777" w:rsidR="00216B35" w:rsidRPr="00216B35" w:rsidRDefault="00216B35" w:rsidP="00216B35">
      <w:pPr>
        <w:pStyle w:val="Bibliography"/>
      </w:pPr>
      <w:proofErr w:type="spellStart"/>
      <w:r w:rsidRPr="00216B35">
        <w:t>Nibbering</w:t>
      </w:r>
      <w:proofErr w:type="spellEnd"/>
      <w:r w:rsidRPr="00216B35">
        <w:t xml:space="preserve">, Didier, and Trevor J. Hastie. 2022. “Multiclass-Penalized Logistic Regression.” </w:t>
      </w:r>
      <w:r w:rsidRPr="00216B35">
        <w:rPr>
          <w:i/>
          <w:iCs/>
        </w:rPr>
        <w:t>Computational Statistics &amp; Data Analysis</w:t>
      </w:r>
      <w:r w:rsidRPr="00216B35">
        <w:t xml:space="preserve"> 169 (May): 107414. https://doi.org/10.1016/j.csda.2021.107414.</w:t>
      </w:r>
    </w:p>
    <w:p w14:paraId="31A9B039" w14:textId="77777777" w:rsidR="00216B35" w:rsidRPr="00216B35" w:rsidRDefault="00216B35" w:rsidP="00216B35">
      <w:pPr>
        <w:pStyle w:val="Bibliography"/>
      </w:pPr>
      <w:proofErr w:type="spellStart"/>
      <w:r w:rsidRPr="00216B35">
        <w:t>Obradovich</w:t>
      </w:r>
      <w:proofErr w:type="spellEnd"/>
      <w:r w:rsidRPr="00216B35">
        <w:t xml:space="preserve">, Nick, Robyn Migliorini, Sara C. Mednick, and James H. Fowler. 2017. “Nighttime Temperature and Human Sleep Loss in a Changing Climate.” </w:t>
      </w:r>
      <w:r w:rsidRPr="00216B35">
        <w:rPr>
          <w:i/>
          <w:iCs/>
        </w:rPr>
        <w:t>Science Advances</w:t>
      </w:r>
      <w:r w:rsidRPr="00216B35">
        <w:t xml:space="preserve"> 3 (5): e1601555. https://doi.org/10.1126/sciadv.1601555.</w:t>
      </w:r>
    </w:p>
    <w:p w14:paraId="55DA378C" w14:textId="77777777" w:rsidR="00216B35" w:rsidRPr="00216B35" w:rsidRDefault="00216B35" w:rsidP="00216B35">
      <w:pPr>
        <w:pStyle w:val="Bibliography"/>
      </w:pPr>
      <w:r w:rsidRPr="00216B35">
        <w:t xml:space="preserve">O’Neill, Marie S., Antonella </w:t>
      </w:r>
      <w:proofErr w:type="spellStart"/>
      <w:r w:rsidRPr="00216B35">
        <w:t>Zanobetti</w:t>
      </w:r>
      <w:proofErr w:type="spellEnd"/>
      <w:r w:rsidRPr="00216B35">
        <w:t xml:space="preserve">, and Joel Schwartz. 2003. “Modifiers of the Temperature and Mortality Association in Seven US Cities.” </w:t>
      </w:r>
      <w:r w:rsidRPr="00216B35">
        <w:rPr>
          <w:i/>
          <w:iCs/>
        </w:rPr>
        <w:t>American Journal of Epidemiology</w:t>
      </w:r>
      <w:r w:rsidRPr="00216B35">
        <w:t xml:space="preserve"> 157 (12): 1074–82. https://doi.org/10.1093/aje/kwg096.</w:t>
      </w:r>
    </w:p>
    <w:p w14:paraId="2F91E295" w14:textId="77777777" w:rsidR="00216B35" w:rsidRPr="00216B35" w:rsidRDefault="00216B35" w:rsidP="00216B35">
      <w:pPr>
        <w:pStyle w:val="Bibliography"/>
      </w:pPr>
      <w:r w:rsidRPr="00216B35">
        <w:t xml:space="preserve">———. 2005. “Disparities by Race in Heat-Related Mortality in Four US Cities: The Role of Air Conditioning Prevalence.” </w:t>
      </w:r>
      <w:r w:rsidRPr="00216B35">
        <w:rPr>
          <w:i/>
          <w:iCs/>
        </w:rPr>
        <w:t>Journal of Urban Health</w:t>
      </w:r>
      <w:r w:rsidRPr="00216B35">
        <w:t xml:space="preserve"> 82 (2): 191–97. https://doi.org/10.1093/jurban/jti043.</w:t>
      </w:r>
    </w:p>
    <w:p w14:paraId="0AAE371D" w14:textId="77777777" w:rsidR="00216B35" w:rsidRPr="00216B35" w:rsidRDefault="00216B35" w:rsidP="00216B35">
      <w:pPr>
        <w:pStyle w:val="Bibliography"/>
      </w:pPr>
      <w:proofErr w:type="spellStart"/>
      <w:r w:rsidRPr="00216B35">
        <w:t>Ostro</w:t>
      </w:r>
      <w:proofErr w:type="spellEnd"/>
      <w:r w:rsidRPr="00216B35">
        <w:t xml:space="preserve">, Bart D., Lindsey A. Roth, Rochelle S. Green, and Rupa </w:t>
      </w:r>
      <w:proofErr w:type="spellStart"/>
      <w:r w:rsidRPr="00216B35">
        <w:t>Basu</w:t>
      </w:r>
      <w:proofErr w:type="spellEnd"/>
      <w:r w:rsidRPr="00216B35">
        <w:t xml:space="preserve">. 2009. “Estimating the Mortality Effect of the July 2006 California Heat Wave.” </w:t>
      </w:r>
      <w:r w:rsidRPr="00216B35">
        <w:rPr>
          <w:i/>
          <w:iCs/>
        </w:rPr>
        <w:t>Environmental Research</w:t>
      </w:r>
      <w:r w:rsidRPr="00216B35">
        <w:t xml:space="preserve"> 109 (5): 614–19. https://doi.org/10.1016/j.envres.2009.03.010.</w:t>
      </w:r>
    </w:p>
    <w:p w14:paraId="588503DD" w14:textId="77777777" w:rsidR="00216B35" w:rsidRPr="00216B35" w:rsidRDefault="00216B35" w:rsidP="00216B35">
      <w:pPr>
        <w:pStyle w:val="Bibliography"/>
      </w:pPr>
      <w:proofErr w:type="spellStart"/>
      <w:r w:rsidRPr="00216B35">
        <w:t>Oudin</w:t>
      </w:r>
      <w:proofErr w:type="spellEnd"/>
      <w:r w:rsidRPr="00216B35">
        <w:t xml:space="preserve"> </w:t>
      </w:r>
      <w:proofErr w:type="spellStart"/>
      <w:r w:rsidRPr="00216B35">
        <w:t>Åström</w:t>
      </w:r>
      <w:proofErr w:type="spellEnd"/>
      <w:r w:rsidRPr="00216B35">
        <w:t xml:space="preserve">, Daniel, Forsberg </w:t>
      </w:r>
      <w:proofErr w:type="spellStart"/>
      <w:r w:rsidRPr="00216B35">
        <w:t>Bertil</w:t>
      </w:r>
      <w:proofErr w:type="spellEnd"/>
      <w:r w:rsidRPr="00216B35">
        <w:t xml:space="preserve">, and </w:t>
      </w:r>
      <w:proofErr w:type="spellStart"/>
      <w:r w:rsidRPr="00216B35">
        <w:t>Rocklöv</w:t>
      </w:r>
      <w:proofErr w:type="spellEnd"/>
      <w:r w:rsidRPr="00216B35">
        <w:t xml:space="preserve"> </w:t>
      </w:r>
      <w:proofErr w:type="spellStart"/>
      <w:r w:rsidRPr="00216B35">
        <w:t>Joacim</w:t>
      </w:r>
      <w:proofErr w:type="spellEnd"/>
      <w:r w:rsidRPr="00216B35">
        <w:t xml:space="preserve">. 2011. “Heat Wave Impact on Morbidity and Mortality in the Elderly Population: A Review of Recent Studies.” </w:t>
      </w:r>
      <w:proofErr w:type="spellStart"/>
      <w:r w:rsidRPr="00216B35">
        <w:rPr>
          <w:i/>
          <w:iCs/>
        </w:rPr>
        <w:t>Maturitas</w:t>
      </w:r>
      <w:proofErr w:type="spellEnd"/>
      <w:r w:rsidRPr="00216B35">
        <w:t xml:space="preserve"> 69 (2): 99–105. https://doi.org/10.1016/j.maturitas.2011.03.008.</w:t>
      </w:r>
    </w:p>
    <w:p w14:paraId="01F21533" w14:textId="77777777" w:rsidR="00216B35" w:rsidRPr="00216B35" w:rsidRDefault="00216B35" w:rsidP="00216B35">
      <w:pPr>
        <w:pStyle w:val="Bibliography"/>
      </w:pPr>
      <w:r w:rsidRPr="00216B35">
        <w:lastRenderedPageBreak/>
        <w:t xml:space="preserve">Pathan, A., A. </w:t>
      </w:r>
      <w:proofErr w:type="spellStart"/>
      <w:r w:rsidRPr="00216B35">
        <w:t>Mavrogianni</w:t>
      </w:r>
      <w:proofErr w:type="spellEnd"/>
      <w:r w:rsidRPr="00216B35">
        <w:t xml:space="preserve">, A. Summerfield, T. </w:t>
      </w:r>
      <w:proofErr w:type="spellStart"/>
      <w:r w:rsidRPr="00216B35">
        <w:t>Oreszczyn</w:t>
      </w:r>
      <w:proofErr w:type="spellEnd"/>
      <w:r w:rsidRPr="00216B35">
        <w:t xml:space="preserve">, and M. Davies. 2017. “Monitoring Summer Indoor Overheating in the London Housing Stock.” </w:t>
      </w:r>
      <w:r w:rsidRPr="00216B35">
        <w:rPr>
          <w:i/>
          <w:iCs/>
        </w:rPr>
        <w:t>Energy and Buildings</w:t>
      </w:r>
      <w:r w:rsidRPr="00216B35">
        <w:t xml:space="preserve"> 141 (April): 361–78. https://doi.org/10.1016/j.enbuild.2017.02.049.</w:t>
      </w:r>
    </w:p>
    <w:p w14:paraId="3F23E5D2" w14:textId="77777777" w:rsidR="00216B35" w:rsidRPr="00216B35" w:rsidRDefault="00216B35" w:rsidP="00216B35">
      <w:pPr>
        <w:pStyle w:val="Bibliography"/>
      </w:pPr>
      <w:r w:rsidRPr="00216B35">
        <w:t xml:space="preserve">Peters, Andrea, </w:t>
      </w:r>
      <w:proofErr w:type="spellStart"/>
      <w:r w:rsidRPr="00216B35">
        <w:t>Torsten</w:t>
      </w:r>
      <w:proofErr w:type="spellEnd"/>
      <w:r w:rsidRPr="00216B35">
        <w:t xml:space="preserve"> </w:t>
      </w:r>
      <w:proofErr w:type="spellStart"/>
      <w:r w:rsidRPr="00216B35">
        <w:t>Hothorn</w:t>
      </w:r>
      <w:proofErr w:type="spellEnd"/>
      <w:r w:rsidRPr="00216B35">
        <w:t xml:space="preserve">, Brian D. Ripley, Terry </w:t>
      </w:r>
      <w:proofErr w:type="spellStart"/>
      <w:r w:rsidRPr="00216B35">
        <w:t>Therneau</w:t>
      </w:r>
      <w:proofErr w:type="spellEnd"/>
      <w:r w:rsidRPr="00216B35">
        <w:t>, and Beth Atkinson. 2023. “</w:t>
      </w:r>
      <w:proofErr w:type="spellStart"/>
      <w:r w:rsidRPr="00216B35">
        <w:t>Ipred</w:t>
      </w:r>
      <w:proofErr w:type="spellEnd"/>
      <w:r w:rsidRPr="00216B35">
        <w:t>: Improved Predictors.” https://cran.r-project.org/web/packages/ipred/index.html.</w:t>
      </w:r>
    </w:p>
    <w:p w14:paraId="5F348E25" w14:textId="77777777" w:rsidR="00216B35" w:rsidRPr="00216B35" w:rsidRDefault="00216B35" w:rsidP="00216B35">
      <w:pPr>
        <w:pStyle w:val="Bibliography"/>
      </w:pPr>
      <w:r w:rsidRPr="00216B35">
        <w:t xml:space="preserve">Porritt, S. M., P. C. Cropper, L. Shao, and C. I. Goodier. 2012. “Ranking of Interventions to Reduce Dwelling Overheating during Heat Waves.” </w:t>
      </w:r>
      <w:r w:rsidRPr="00216B35">
        <w:rPr>
          <w:i/>
          <w:iCs/>
        </w:rPr>
        <w:t>Energy and Buildings</w:t>
      </w:r>
      <w:r w:rsidRPr="00216B35">
        <w:t>, Cool Roofs, Cool Pavements, Cool Cities, and Cool World, 55 (December): 16–27. https://doi.org/10.1016/j.enbuild.2012.01.043.</w:t>
      </w:r>
    </w:p>
    <w:p w14:paraId="7E3DFEA6" w14:textId="77777777" w:rsidR="00216B35" w:rsidRPr="00216B35" w:rsidRDefault="00216B35" w:rsidP="00216B35">
      <w:pPr>
        <w:pStyle w:val="Bibliography"/>
      </w:pPr>
      <w:r w:rsidRPr="00216B35">
        <w:t>Posit Software. 2023. “RStudio: Integrated Development Environment for R.” Boston, MA. http://www.rstudio.com/.</w:t>
      </w:r>
    </w:p>
    <w:p w14:paraId="2B5F2503" w14:textId="77777777" w:rsidR="00216B35" w:rsidRPr="00216B35" w:rsidRDefault="00216B35" w:rsidP="00216B35">
      <w:pPr>
        <w:pStyle w:val="Bibliography"/>
      </w:pPr>
      <w:r w:rsidRPr="00216B35">
        <w:t>R Core Team. 2022. “R: A Language and Environment for Statistical Computing.” Vienna, Austria: R Foundation for Statistical Computing. https://www.R-project.org/.</w:t>
      </w:r>
    </w:p>
    <w:p w14:paraId="7C1B9D8E" w14:textId="77777777" w:rsidR="00216B35" w:rsidRPr="00216B35" w:rsidRDefault="00216B35" w:rsidP="00216B35">
      <w:pPr>
        <w:pStyle w:val="Bibliography"/>
      </w:pPr>
      <w:r w:rsidRPr="00216B35">
        <w:t xml:space="preserve">Reid, Colleen E., Marie O’Neill, Gronlund, Carina J., Brines Shannon J., Brown Daniel G., Diez-Roux Ana V., and Schwartz Joel. 2009. “Mapping Community Determinants of Heat Vulnerability.” </w:t>
      </w:r>
      <w:r w:rsidRPr="00216B35">
        <w:rPr>
          <w:i/>
          <w:iCs/>
        </w:rPr>
        <w:t>Environmental Health Perspectives</w:t>
      </w:r>
      <w:r w:rsidRPr="00216B35">
        <w:t xml:space="preserve"> 117 (11): 1730–36. https://doi.org/10.1289/ehp.0900683.</w:t>
      </w:r>
    </w:p>
    <w:p w14:paraId="4A785D00" w14:textId="77777777" w:rsidR="00216B35" w:rsidRPr="00216B35" w:rsidRDefault="00216B35" w:rsidP="00216B35">
      <w:pPr>
        <w:pStyle w:val="Bibliography"/>
      </w:pPr>
      <w:proofErr w:type="spellStart"/>
      <w:r w:rsidRPr="00216B35">
        <w:t>Rinner</w:t>
      </w:r>
      <w:proofErr w:type="spellEnd"/>
      <w:r w:rsidRPr="00216B35">
        <w:t xml:space="preserve">, Claus, Dianne </w:t>
      </w:r>
      <w:proofErr w:type="spellStart"/>
      <w:r w:rsidRPr="00216B35">
        <w:t>Patychuk</w:t>
      </w:r>
      <w:proofErr w:type="spellEnd"/>
      <w:r w:rsidRPr="00216B35">
        <w:t xml:space="preserve">, Kate </w:t>
      </w:r>
      <w:proofErr w:type="spellStart"/>
      <w:r w:rsidRPr="00216B35">
        <w:t>Bassil</w:t>
      </w:r>
      <w:proofErr w:type="spellEnd"/>
      <w:r w:rsidRPr="00216B35">
        <w:t xml:space="preserve">, Shiraz Nasr, Stephanie Gower, and Monica Campbell. 2010. “The Role of Maps in Neighborhood-Level Heat Vulnerability Assessment for the City of Toronto.” </w:t>
      </w:r>
      <w:r w:rsidRPr="00216B35">
        <w:rPr>
          <w:i/>
          <w:iCs/>
        </w:rPr>
        <w:t>Cartography and Geographic Information Science</w:t>
      </w:r>
      <w:r w:rsidRPr="00216B35">
        <w:t xml:space="preserve"> 37 (1): 31–44. https://doi.org/10.1559/152304010790588089.</w:t>
      </w:r>
    </w:p>
    <w:p w14:paraId="0694B1FA" w14:textId="77777777" w:rsidR="00216B35" w:rsidRPr="00216B35" w:rsidRDefault="00216B35" w:rsidP="00216B35">
      <w:pPr>
        <w:pStyle w:val="Bibliography"/>
      </w:pPr>
      <w:r w:rsidRPr="00216B35">
        <w:t>Ripley, Brian, and William Venables. 2023. “</w:t>
      </w:r>
      <w:proofErr w:type="spellStart"/>
      <w:r w:rsidRPr="00216B35">
        <w:t>Nnet</w:t>
      </w:r>
      <w:proofErr w:type="spellEnd"/>
      <w:r w:rsidRPr="00216B35">
        <w:t>: Feed-Forward Neural Networks and Multinomial Log-Linear Models.” https://cran.r-project.org/web/packages/nnet/index.html.</w:t>
      </w:r>
    </w:p>
    <w:p w14:paraId="117C89A8" w14:textId="77777777" w:rsidR="00216B35" w:rsidRPr="00216B35" w:rsidRDefault="00216B35" w:rsidP="00216B35">
      <w:pPr>
        <w:pStyle w:val="Bibliography"/>
      </w:pPr>
      <w:r w:rsidRPr="00216B35">
        <w:t xml:space="preserve">Samuelson, Holly, Amir </w:t>
      </w:r>
      <w:proofErr w:type="spellStart"/>
      <w:r w:rsidRPr="00216B35">
        <w:t>Baniassadi</w:t>
      </w:r>
      <w:proofErr w:type="spellEnd"/>
      <w:r w:rsidRPr="00216B35">
        <w:t xml:space="preserve">, Anne Lin, Pablo </w:t>
      </w:r>
      <w:proofErr w:type="spellStart"/>
      <w:r w:rsidRPr="00216B35">
        <w:t>Izaga</w:t>
      </w:r>
      <w:proofErr w:type="spellEnd"/>
      <w:r w:rsidRPr="00216B35">
        <w:t xml:space="preserve"> González, Thomas Brawley, and Tushar Narula. 2020. “Housing as a Critical Determinant of Heat Vulnerability and Health.” </w:t>
      </w:r>
      <w:r w:rsidRPr="00216B35">
        <w:rPr>
          <w:i/>
          <w:iCs/>
        </w:rPr>
        <w:t>Science of The Total Environment</w:t>
      </w:r>
      <w:r w:rsidRPr="00216B35">
        <w:t xml:space="preserve"> 720 (June): 137296. https://doi.org/10.1016/j.scitotenv.2020.137296.</w:t>
      </w:r>
    </w:p>
    <w:p w14:paraId="71B9B098" w14:textId="77777777" w:rsidR="00216B35" w:rsidRPr="00216B35" w:rsidRDefault="00216B35" w:rsidP="00216B35">
      <w:pPr>
        <w:pStyle w:val="Bibliography"/>
      </w:pPr>
      <w:r w:rsidRPr="00216B35">
        <w:t xml:space="preserve">Schwartz, Joel. 2005. “Who Is Sensitive to Extremes of Temperature? A Case-Only Analysis.” </w:t>
      </w:r>
      <w:r w:rsidRPr="00216B35">
        <w:rPr>
          <w:i/>
          <w:iCs/>
        </w:rPr>
        <w:t>Epidemiology</w:t>
      </w:r>
      <w:r w:rsidRPr="00216B35">
        <w:t xml:space="preserve"> 16 (1): 67–72. https://www.jstor.org/stable/20486001.</w:t>
      </w:r>
    </w:p>
    <w:p w14:paraId="7BB8AAC1" w14:textId="77777777" w:rsidR="00216B35" w:rsidRPr="00216B35" w:rsidRDefault="00216B35" w:rsidP="00216B35">
      <w:pPr>
        <w:pStyle w:val="Bibliography"/>
      </w:pPr>
      <w:r w:rsidRPr="00216B35">
        <w:t xml:space="preserve">Sera, Francesco, Ben Armstrong, Aurelio Tobias, Ana Maria </w:t>
      </w:r>
      <w:proofErr w:type="spellStart"/>
      <w:r w:rsidRPr="00216B35">
        <w:t>Vicedo</w:t>
      </w:r>
      <w:proofErr w:type="spellEnd"/>
      <w:r w:rsidRPr="00216B35">
        <w:t xml:space="preserve">-Cabrera, </w:t>
      </w:r>
      <w:proofErr w:type="spellStart"/>
      <w:r w:rsidRPr="00216B35">
        <w:t>Christofer</w:t>
      </w:r>
      <w:proofErr w:type="spellEnd"/>
      <w:r w:rsidRPr="00216B35">
        <w:t xml:space="preserve"> </w:t>
      </w:r>
      <w:proofErr w:type="spellStart"/>
      <w:r w:rsidRPr="00216B35">
        <w:t>Åström</w:t>
      </w:r>
      <w:proofErr w:type="spellEnd"/>
      <w:r w:rsidRPr="00216B35">
        <w:t xml:space="preserve">, Michelle L Bell, Bing-Yu Chen, et al. 2019. “How Urban Characteristics Affect Vulnerability to Heat and Cold: A Multi-Country Analysis.” </w:t>
      </w:r>
      <w:r w:rsidRPr="00216B35">
        <w:rPr>
          <w:i/>
          <w:iCs/>
        </w:rPr>
        <w:t>International Journal of Epidemiology</w:t>
      </w:r>
      <w:r w:rsidRPr="00216B35">
        <w:t xml:space="preserve"> 48 (4): 1101–12. https://doi.org/10.1093/ije/dyz008.</w:t>
      </w:r>
    </w:p>
    <w:p w14:paraId="767BB1C2" w14:textId="77777777" w:rsidR="00216B35" w:rsidRPr="00216B35" w:rsidRDefault="00216B35" w:rsidP="00216B35">
      <w:pPr>
        <w:pStyle w:val="Bibliography"/>
      </w:pPr>
      <w:r w:rsidRPr="00216B35">
        <w:t xml:space="preserve">Stone, Brian, Evan </w:t>
      </w:r>
      <w:proofErr w:type="spellStart"/>
      <w:r w:rsidRPr="00216B35">
        <w:t>Mallen</w:t>
      </w:r>
      <w:proofErr w:type="spellEnd"/>
      <w:r w:rsidRPr="00216B35">
        <w:t xml:space="preserve">, Mayuri Rajput, Carina J. Gronlund, Ashley M. Broadbent, E. Scott </w:t>
      </w:r>
      <w:proofErr w:type="spellStart"/>
      <w:r w:rsidRPr="00216B35">
        <w:t>Krayenhoff</w:t>
      </w:r>
      <w:proofErr w:type="spellEnd"/>
      <w:r w:rsidRPr="00216B35">
        <w:t xml:space="preserve">, </w:t>
      </w:r>
      <w:proofErr w:type="spellStart"/>
      <w:r w:rsidRPr="00216B35">
        <w:t>Godfried</w:t>
      </w:r>
      <w:proofErr w:type="spellEnd"/>
      <w:r w:rsidRPr="00216B35">
        <w:t xml:space="preserve"> </w:t>
      </w:r>
      <w:proofErr w:type="spellStart"/>
      <w:r w:rsidRPr="00216B35">
        <w:t>Augenbroe</w:t>
      </w:r>
      <w:proofErr w:type="spellEnd"/>
      <w:r w:rsidRPr="00216B35">
        <w:t xml:space="preserve">, Marie S. O’Neill, and </w:t>
      </w:r>
      <w:proofErr w:type="spellStart"/>
      <w:r w:rsidRPr="00216B35">
        <w:t>Matei</w:t>
      </w:r>
      <w:proofErr w:type="spellEnd"/>
      <w:r w:rsidRPr="00216B35">
        <w:t xml:space="preserve"> Georgescu. 2021. “Compound Climate and Infrastructure Events: How Electrical Grid Failure Alters Heat Wave Risk.” </w:t>
      </w:r>
      <w:r w:rsidRPr="00216B35">
        <w:rPr>
          <w:i/>
          <w:iCs/>
        </w:rPr>
        <w:t>Environmental Science &amp; Technology</w:t>
      </w:r>
      <w:r w:rsidRPr="00216B35">
        <w:t xml:space="preserve"> 55 (10): 6957–64. https://doi.org/10.1021/acs.est.1c00024.</w:t>
      </w:r>
    </w:p>
    <w:p w14:paraId="025F653A" w14:textId="77777777" w:rsidR="00216B35" w:rsidRPr="00216B35" w:rsidRDefault="00216B35" w:rsidP="00216B35">
      <w:pPr>
        <w:pStyle w:val="Bibliography"/>
      </w:pPr>
      <w:r w:rsidRPr="00216B35">
        <w:lastRenderedPageBreak/>
        <w:t xml:space="preserve">Sun, </w:t>
      </w:r>
      <w:proofErr w:type="spellStart"/>
      <w:r w:rsidRPr="00216B35">
        <w:t>Kaiyu</w:t>
      </w:r>
      <w:proofErr w:type="spellEnd"/>
      <w:r w:rsidRPr="00216B35">
        <w:t xml:space="preserve">, Michael </w:t>
      </w:r>
      <w:proofErr w:type="spellStart"/>
      <w:r w:rsidRPr="00216B35">
        <w:t>Specian</w:t>
      </w:r>
      <w:proofErr w:type="spellEnd"/>
      <w:r w:rsidRPr="00216B35">
        <w:t xml:space="preserve">, and </w:t>
      </w:r>
      <w:proofErr w:type="spellStart"/>
      <w:r w:rsidRPr="00216B35">
        <w:t>Tianzhen</w:t>
      </w:r>
      <w:proofErr w:type="spellEnd"/>
      <w:r w:rsidRPr="00216B35">
        <w:t xml:space="preserve"> Hong. 2020. “Nexus of Thermal Resilience and Energy Efficiency in Buildings: A Case Study of a Nursing Home.” </w:t>
      </w:r>
      <w:r w:rsidRPr="00216B35">
        <w:rPr>
          <w:i/>
          <w:iCs/>
        </w:rPr>
        <w:t>Building and Environment</w:t>
      </w:r>
      <w:r w:rsidRPr="00216B35">
        <w:t xml:space="preserve"> 177: 106842. https://doi.org/10.1016/j.buildenv.2020.106842.</w:t>
      </w:r>
    </w:p>
    <w:p w14:paraId="20BB1E64" w14:textId="77777777" w:rsidR="00216B35" w:rsidRPr="00216B35" w:rsidRDefault="00216B35" w:rsidP="00216B35">
      <w:pPr>
        <w:pStyle w:val="Bibliography"/>
      </w:pPr>
      <w:proofErr w:type="spellStart"/>
      <w:r w:rsidRPr="00216B35">
        <w:t>Uejio</w:t>
      </w:r>
      <w:proofErr w:type="spellEnd"/>
      <w:r w:rsidRPr="00216B35">
        <w:t xml:space="preserve">, Christopher K., Olga V. </w:t>
      </w:r>
      <w:proofErr w:type="spellStart"/>
      <w:r w:rsidRPr="00216B35">
        <w:t>Wilhelmi</w:t>
      </w:r>
      <w:proofErr w:type="spellEnd"/>
      <w:r w:rsidRPr="00216B35">
        <w:t xml:space="preserve">, Jay S. Golden, David M. Mills, Sam P. </w:t>
      </w:r>
      <w:proofErr w:type="spellStart"/>
      <w:r w:rsidRPr="00216B35">
        <w:t>Gulino</w:t>
      </w:r>
      <w:proofErr w:type="spellEnd"/>
      <w:r w:rsidRPr="00216B35">
        <w:t xml:space="preserve">, and Jason P. </w:t>
      </w:r>
      <w:proofErr w:type="spellStart"/>
      <w:r w:rsidRPr="00216B35">
        <w:t>Samenow</w:t>
      </w:r>
      <w:proofErr w:type="spellEnd"/>
      <w:r w:rsidRPr="00216B35">
        <w:t xml:space="preserve">. 2011. “Intra-Urban Societal Vulnerability to Extreme Heat: The Role of Heat Exposure and the Built Environment, Socioeconomics, and Neighborhood Stability.” </w:t>
      </w:r>
      <w:r w:rsidRPr="00216B35">
        <w:rPr>
          <w:i/>
          <w:iCs/>
        </w:rPr>
        <w:t>Health &amp; Place</w:t>
      </w:r>
      <w:r w:rsidRPr="00216B35">
        <w:t>, Geographies of Care, 17 (2): 498–507. https://doi.org/10.1016/j.healthplace.2010.12.005.</w:t>
      </w:r>
    </w:p>
    <w:p w14:paraId="45899E46" w14:textId="77777777" w:rsidR="00216B35" w:rsidRPr="00216B35" w:rsidRDefault="00216B35" w:rsidP="00216B35">
      <w:pPr>
        <w:pStyle w:val="Bibliography"/>
      </w:pPr>
      <w:r w:rsidRPr="00216B35">
        <w:t>United Nations. 2020. “World Population Ageing, 2019 Highlights.” UN.</w:t>
      </w:r>
    </w:p>
    <w:p w14:paraId="4B89B9E6" w14:textId="77777777" w:rsidR="00216B35" w:rsidRPr="00216B35" w:rsidRDefault="00216B35" w:rsidP="00216B35">
      <w:pPr>
        <w:pStyle w:val="Bibliography"/>
      </w:pPr>
      <w:r w:rsidRPr="00216B35">
        <w:t xml:space="preserve">Wheeler, Katherine, Kathryn Lane, Sarah Walters, and Thomas Matte. 2013. “Heat Illness and Deaths — New York City, 2000–2011.” </w:t>
      </w:r>
      <w:r w:rsidRPr="00216B35">
        <w:rPr>
          <w:i/>
          <w:iCs/>
        </w:rPr>
        <w:t>Morbidity and Mortality Weekly Report</w:t>
      </w:r>
      <w:r w:rsidRPr="00216B35">
        <w:t xml:space="preserve"> 62 (31): 617–21. https://www.ncbi.nlm.nih.gov/pmc/articles/PMC4604987/.</w:t>
      </w:r>
    </w:p>
    <w:p w14:paraId="7DAD778E" w14:textId="77777777" w:rsidR="00216B35" w:rsidRPr="00216B35" w:rsidRDefault="00216B35" w:rsidP="00216B35">
      <w:pPr>
        <w:pStyle w:val="Bibliography"/>
      </w:pPr>
      <w:r w:rsidRPr="00216B35">
        <w:t>Wickham, Hadley. 2023. “</w:t>
      </w:r>
      <w:proofErr w:type="spellStart"/>
      <w:r w:rsidRPr="00216B35">
        <w:t>Plyr</w:t>
      </w:r>
      <w:proofErr w:type="spellEnd"/>
      <w:r w:rsidRPr="00216B35">
        <w:t>: Tools for Splitting, Applying and Combining Data.” https://cran.r-project.org/web/packages/plyr/index.html.</w:t>
      </w:r>
    </w:p>
    <w:p w14:paraId="02D07BF9" w14:textId="77777777" w:rsidR="00216B35" w:rsidRPr="00216B35" w:rsidRDefault="00216B35" w:rsidP="00216B35">
      <w:pPr>
        <w:pStyle w:val="Bibliography"/>
      </w:pPr>
      <w:r w:rsidRPr="00216B35">
        <w:t>Wickham, Hadley, Romain François, Lionel Henry, Kirill Müller, Davis Vaughan, Posit Software, and PBC. 2023. “</w:t>
      </w:r>
      <w:proofErr w:type="spellStart"/>
      <w:r w:rsidRPr="00216B35">
        <w:t>Dplyr</w:t>
      </w:r>
      <w:proofErr w:type="spellEnd"/>
      <w:r w:rsidRPr="00216B35">
        <w:t>: A Grammar of Data Manipulation.” https://cran.r-project.org/web/packages/dplyr/index.html.</w:t>
      </w:r>
    </w:p>
    <w:p w14:paraId="1330BCD4" w14:textId="77777777" w:rsidR="00216B35" w:rsidRPr="00216B35" w:rsidRDefault="00216B35" w:rsidP="00216B35">
      <w:pPr>
        <w:pStyle w:val="Bibliography"/>
      </w:pPr>
      <w:r w:rsidRPr="00216B35">
        <w:t>Wickham, Hadley, and RStudio. 2023. “</w:t>
      </w:r>
      <w:proofErr w:type="spellStart"/>
      <w:r w:rsidRPr="00216B35">
        <w:t>Tidyverse</w:t>
      </w:r>
      <w:proofErr w:type="spellEnd"/>
      <w:r w:rsidRPr="00216B35">
        <w:t>: Easily Install and Load the ‘</w:t>
      </w:r>
      <w:proofErr w:type="spellStart"/>
      <w:r w:rsidRPr="00216B35">
        <w:t>Tidyverse</w:t>
      </w:r>
      <w:proofErr w:type="spellEnd"/>
      <w:r w:rsidRPr="00216B35">
        <w:t>.’” R. https://CRAN.R-project.org/package=tidyverse.</w:t>
      </w:r>
    </w:p>
    <w:p w14:paraId="4FC8BB6D" w14:textId="77777777" w:rsidR="00216B35" w:rsidRPr="00216B35" w:rsidRDefault="00216B35" w:rsidP="00216B35">
      <w:pPr>
        <w:pStyle w:val="Bibliography"/>
      </w:pPr>
      <w:r w:rsidRPr="00216B35">
        <w:t xml:space="preserve">Wright, Mary K., David M. </w:t>
      </w:r>
      <w:proofErr w:type="spellStart"/>
      <w:r w:rsidRPr="00216B35">
        <w:t>Hondula</w:t>
      </w:r>
      <w:proofErr w:type="spellEnd"/>
      <w:r w:rsidRPr="00216B35">
        <w:t xml:space="preserve">, Paul M. </w:t>
      </w:r>
      <w:proofErr w:type="spellStart"/>
      <w:r w:rsidRPr="00216B35">
        <w:t>Chakalian</w:t>
      </w:r>
      <w:proofErr w:type="spellEnd"/>
      <w:r w:rsidRPr="00216B35">
        <w:t xml:space="preserve">, Liza C. Kurtz, Lance Watkins, Carina J. Gronlund, Larissa Larsen, Evan </w:t>
      </w:r>
      <w:proofErr w:type="spellStart"/>
      <w:r w:rsidRPr="00216B35">
        <w:t>Mallen</w:t>
      </w:r>
      <w:proofErr w:type="spellEnd"/>
      <w:r w:rsidRPr="00216B35">
        <w:t xml:space="preserve">, and Sharon L. Harlan. 2020. “Social and Behavioral Determinants of Indoor Temperatures in Air-Conditioned Homes.” </w:t>
      </w:r>
      <w:r w:rsidRPr="00216B35">
        <w:rPr>
          <w:i/>
          <w:iCs/>
        </w:rPr>
        <w:t>Building and Environment</w:t>
      </w:r>
      <w:r w:rsidRPr="00216B35">
        <w:t xml:space="preserve"> 183 (October): 107187. https://doi.org/10.1016/j.buildenv.2020.107187.</w:t>
      </w:r>
    </w:p>
    <w:p w14:paraId="62CB2E18" w14:textId="77777777" w:rsidR="00216B35" w:rsidRPr="00216B35" w:rsidRDefault="00216B35" w:rsidP="00216B35">
      <w:pPr>
        <w:pStyle w:val="Bibliography"/>
      </w:pPr>
      <w:r w:rsidRPr="00216B35">
        <w:t xml:space="preserve">Zhao, Qi, </w:t>
      </w:r>
      <w:proofErr w:type="spellStart"/>
      <w:r w:rsidRPr="00216B35">
        <w:t>Yuming</w:t>
      </w:r>
      <w:proofErr w:type="spellEnd"/>
      <w:r w:rsidRPr="00216B35">
        <w:t xml:space="preserve"> Guo, </w:t>
      </w:r>
      <w:proofErr w:type="spellStart"/>
      <w:r w:rsidRPr="00216B35">
        <w:t>Tingting</w:t>
      </w:r>
      <w:proofErr w:type="spellEnd"/>
      <w:r w:rsidRPr="00216B35">
        <w:t xml:space="preserve"> Ye, Antonio </w:t>
      </w:r>
      <w:proofErr w:type="spellStart"/>
      <w:r w:rsidRPr="00216B35">
        <w:t>Gasparrini</w:t>
      </w:r>
      <w:proofErr w:type="spellEnd"/>
      <w:r w:rsidRPr="00216B35">
        <w:t xml:space="preserve">, Shilu Tong, Ala </w:t>
      </w:r>
      <w:proofErr w:type="spellStart"/>
      <w:r w:rsidRPr="00216B35">
        <w:t>Overcenco</w:t>
      </w:r>
      <w:proofErr w:type="spellEnd"/>
      <w:r w:rsidRPr="00216B35">
        <w:t xml:space="preserve">, </w:t>
      </w:r>
      <w:proofErr w:type="spellStart"/>
      <w:r w:rsidRPr="00216B35">
        <w:t>Aleš</w:t>
      </w:r>
      <w:proofErr w:type="spellEnd"/>
      <w:r w:rsidRPr="00216B35">
        <w:t xml:space="preserve"> Urban, et al. 2021. “Global, Regional, and National Burden of Mortality Associated with Non-Optimal Ambient Temperatures from 2000 to 2019: A Three-Stage Modelling Study.” </w:t>
      </w:r>
      <w:r w:rsidRPr="00216B35">
        <w:rPr>
          <w:i/>
          <w:iCs/>
        </w:rPr>
        <w:t>The Lancet Planetary Health</w:t>
      </w:r>
      <w:r w:rsidRPr="00216B35">
        <w:t xml:space="preserve"> 5 (7): e415–25. https://doi.org/10.1016/S2542-5196(21)00081-4.</w:t>
      </w:r>
    </w:p>
    <w:p w14:paraId="11A1392A" w14:textId="395E0224" w:rsidR="003962C4" w:rsidRPr="00BE49E1" w:rsidRDefault="00343055" w:rsidP="00685296">
      <w:pPr>
        <w:pStyle w:val="Heading1"/>
      </w:pPr>
      <w:r w:rsidRPr="00BE49E1">
        <w:rPr>
          <w:sz w:val="20"/>
          <w:szCs w:val="20"/>
        </w:rPr>
        <w:fldChar w:fldCharType="end"/>
      </w:r>
      <w:proofErr w:type="spellStart"/>
      <w:r w:rsidR="003962C4" w:rsidRPr="00BE49E1">
        <w:t>CRediT</w:t>
      </w:r>
      <w:proofErr w:type="spellEnd"/>
      <w:r w:rsidR="003962C4" w:rsidRPr="00BE49E1">
        <w:t xml:space="preserve"> </w:t>
      </w:r>
      <w:r w:rsidR="008E09E3" w:rsidRPr="00BE49E1">
        <w:t xml:space="preserve">authorship contribution </w:t>
      </w:r>
      <w:proofErr w:type="gramStart"/>
      <w:r w:rsidR="008E09E3" w:rsidRPr="00BE49E1">
        <w:t>statement</w:t>
      </w:r>
      <w:proofErr w:type="gramEnd"/>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t>Declaration of competing interest</w:t>
      </w:r>
    </w:p>
    <w:p w14:paraId="6BF636F7" w14:textId="199C2EBF" w:rsidR="008E09E3" w:rsidRPr="00BE49E1" w:rsidRDefault="008E09E3" w:rsidP="008E09E3">
      <w:r w:rsidRPr="00BE49E1">
        <w:t>The Center for the Built Environment at the University of California, Berkeley – with which</w:t>
      </w:r>
      <w:ins w:id="197" w:author="Stefano Schiavon" w:date="2023-12-04T12:58:00Z">
        <w:r w:rsidR="00C36378" w:rsidRPr="00BE49E1">
          <w:t xml:space="preserve"> some of</w:t>
        </w:r>
      </w:ins>
      <w:r w:rsidRPr="00BE49E1">
        <w:t xml:space="preserve"> the authors are affiliated, is advised </w:t>
      </w:r>
      <w:ins w:id="198"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lastRenderedPageBreak/>
        <w:t>Acknowledgement</w:t>
      </w:r>
      <w:r w:rsidR="0094353F" w:rsidRPr="00BE49E1">
        <w:t>s</w:t>
      </w:r>
    </w:p>
    <w:p w14:paraId="743AC631" w14:textId="4F5DCE13"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199"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p>
    <w:p w14:paraId="5AF1C0E2" w14:textId="18E6DEC8" w:rsidR="00D33A39" w:rsidRPr="00BE49E1" w:rsidRDefault="0025514A" w:rsidP="00B00160">
      <w:pPr>
        <w:pStyle w:val="Heading1"/>
      </w:pPr>
      <w:r w:rsidRPr="00BE49E1">
        <w:t>Data availability</w:t>
      </w:r>
    </w:p>
    <w:p w14:paraId="1EB2FC45" w14:textId="1331E97C" w:rsidR="0025514A" w:rsidRPr="00BE49E1" w:rsidDel="00FE354B" w:rsidRDefault="0025514A" w:rsidP="0025514A">
      <w:pPr>
        <w:rPr>
          <w:del w:id="200" w:author="Arfa Aijazi" w:date="2024-02-04T23:33:00Z"/>
        </w:rPr>
        <w:sectPr w:rsidR="0025514A" w:rsidRPr="00BE49E1" w:rsidDel="00FE354B" w:rsidSect="0091349C">
          <w:pgSz w:w="12240" w:h="15840"/>
          <w:pgMar w:top="1440" w:right="1440" w:bottom="1440" w:left="1440" w:header="720" w:footer="720" w:gutter="0"/>
          <w:cols w:space="720"/>
          <w:docGrid w:linePitch="360"/>
        </w:sectPr>
      </w:pPr>
      <w:r w:rsidRPr="00BE49E1">
        <w:t xml:space="preserve">All data and analysis code </w:t>
      </w:r>
      <w:proofErr w:type="gramStart"/>
      <w:r w:rsidRPr="00BE49E1">
        <w:t>is</w:t>
      </w:r>
      <w:proofErr w:type="gramEnd"/>
      <w:r w:rsidRPr="00BE49E1">
        <w:t xml:space="preserve"> provided on GitHub at: </w:t>
      </w:r>
      <w:hyperlink r:id="rId17" w:history="1">
        <w:r w:rsidRPr="00BE49E1">
          <w:rPr>
            <w:rStyle w:val="Hyperlink"/>
          </w:rPr>
          <w:t>https://github.com/anaijazi/RECSThermalMorbidity</w:t>
        </w:r>
      </w:hyperlink>
      <w:r w:rsidRPr="00BE49E1">
        <w:t xml:space="preserve"> </w:t>
      </w:r>
    </w:p>
    <w:p w14:paraId="23F59071" w14:textId="77777777" w:rsidR="0025514A" w:rsidRPr="00BE49E1" w:rsidRDefault="0025514A" w:rsidP="0025514A"/>
    <w:p w14:paraId="3BA9AD5E" w14:textId="38C0747D" w:rsidR="00E663BC" w:rsidRPr="00BE49E1" w:rsidRDefault="00E663BC" w:rsidP="0025514A">
      <w:pPr>
        <w:pStyle w:val="Heading1"/>
        <w:rPr>
          <w:b w:val="0"/>
        </w:rPr>
      </w:pPr>
    </w:p>
    <w:sectPr w:rsidR="00E663BC" w:rsidRPr="00BE49E1" w:rsidSect="0091349C">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Duncan Callaway" w:date="2023-12-11T14:52:00Z" w:initials="DC">
    <w:p w14:paraId="3388ECCC" w14:textId="77777777"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49"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4"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55"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56"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57"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60" w:author="Duncan Callaway" w:date="2023-12-11T15:43:00Z" w:initials="DC">
    <w:p w14:paraId="4C83153D" w14:textId="47826DAE"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70"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73"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88"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84"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85"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86"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87"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93"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94"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95"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96"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97"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98"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99"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00"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01"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06"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07"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08"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09"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10"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11" w:author="Arfa Aijazi" w:date="2024-02-04T23:28:00Z" w:initials="AA">
    <w:p w14:paraId="513AE4E6" w14:textId="77777777" w:rsidR="002035B5" w:rsidRDefault="002035B5" w:rsidP="002035B5">
      <w:r>
        <w:rPr>
          <w:rStyle w:val="CommentReference"/>
        </w:rPr>
        <w:annotationRef/>
      </w:r>
      <w:r>
        <w:rPr>
          <w:sz w:val="20"/>
          <w:szCs w:val="20"/>
        </w:rPr>
        <w:t xml:space="preserve">“Spanish descent” is the EIA’s language. The U.S. Census Bureau separates Hispanic origin from race, so I’m assuming this is why we see this in the RECS survey as well. </w:t>
      </w:r>
    </w:p>
  </w:comment>
  <w:comment w:id="112" w:author="Stefano Schiavon [2]" w:date="2023-12-05T12:19:00Z" w:initials="SS">
    <w:p w14:paraId="619873AD" w14:textId="0652F03B" w:rsidR="00471507" w:rsidRDefault="00471507">
      <w:pPr>
        <w:pStyle w:val="CommentText"/>
      </w:pPr>
      <w:r>
        <w:rPr>
          <w:rStyle w:val="CommentReference"/>
        </w:rPr>
        <w:annotationRef/>
      </w:r>
      <w:r>
        <w:t>Could you add the measuring unit $/(person year) or $/year?</w:t>
      </w:r>
    </w:p>
  </w:comment>
  <w:comment w:id="113"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114"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115"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119"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120"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121"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123" w:author="Duncan Callaway" w:date="2023-12-11T17:12:00Z" w:initials="DC">
    <w:p w14:paraId="0A8796EA" w14:textId="77777777" w:rsidR="003147D0" w:rsidRDefault="003147D0" w:rsidP="003147D0">
      <w:r>
        <w:rPr>
          <w:rStyle w:val="CommentReference"/>
        </w:rPr>
        <w:annotationRef/>
      </w:r>
      <w:r>
        <w:rPr>
          <w:color w:val="000000"/>
          <w:sz w:val="20"/>
          <w:szCs w:val="20"/>
        </w:rPr>
        <w:t>Let’s discuss all the hyper parameter choices</w:t>
      </w:r>
    </w:p>
  </w:comment>
  <w:comment w:id="124"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125" w:author="Duncan Callaway" w:date="2023-12-11T17:21:00Z" w:initials="DC">
    <w:p w14:paraId="7080EC9F" w14:textId="1F5596D9" w:rsidR="00416267" w:rsidRDefault="00416267" w:rsidP="00416267">
      <w:r>
        <w:rPr>
          <w:rStyle w:val="CommentReference"/>
        </w:rPr>
        <w:annotationRef/>
      </w:r>
      <w:r>
        <w:rPr>
          <w:color w:val="000000"/>
          <w:sz w:val="20"/>
          <w:szCs w:val="20"/>
        </w:rPr>
        <w:t>What about area under the PR curve?</w:t>
      </w:r>
    </w:p>
  </w:comment>
  <w:comment w:id="126"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127"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128"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129"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132"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133"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138"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139"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150" w:author="Duncan Callaway" w:date="2023-12-11T17:30:00Z" w:initials="DC">
    <w:p w14:paraId="6CA2174F" w14:textId="43B24886"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151"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152"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153" w:author="Duncan Callaway" w:date="2023-12-11T17:31:00Z" w:initials="DC">
    <w:p w14:paraId="5ABA089B" w14:textId="77777777" w:rsidR="00D84348" w:rsidRDefault="00D84348" w:rsidP="00D84348">
      <w:r>
        <w:rPr>
          <w:rStyle w:val="CommentReference"/>
        </w:rPr>
        <w:annotationRef/>
      </w:r>
      <w:r>
        <w:rPr>
          <w:color w:val="000000"/>
          <w:sz w:val="20"/>
          <w:szCs w:val="20"/>
        </w:rPr>
        <w:t>Not clear why this “, and” is here</w:t>
      </w:r>
    </w:p>
  </w:comment>
  <w:comment w:id="155"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156"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157" w:author="Arfa Aijazi" w:date="2024-02-04T18:38:00Z" w:initials="AA">
    <w:p w14:paraId="3DC02363" w14:textId="77777777" w:rsidR="00127BCD" w:rsidRDefault="00127BCD" w:rsidP="00127BCD">
      <w:r>
        <w:rPr>
          <w:rStyle w:val="CommentReference"/>
        </w:rPr>
        <w:annotationRef/>
      </w:r>
      <w:r>
        <w:rPr>
          <w:sz w:val="20"/>
          <w:szCs w:val="20"/>
        </w:rPr>
        <w:t xml:space="preserve">I incorporated most of Stefano’s suggestions. The vertical reference line for recall in a) was incorrect. Now that all the vertical reference lines in a) and b) line up, is it sill necessary to increase the space between a) and b)? </w:t>
      </w:r>
    </w:p>
  </w:comment>
  <w:comment w:id="158" w:author="Arfa Aijazi" w:date="2024-02-04T18:54:00Z" w:initials="AA">
    <w:p w14:paraId="1AE06C0E" w14:textId="77777777"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159"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160" w:author="Stefano Schiavon [2]" w:date="2023-12-07T09:44:00Z" w:initials="SS">
    <w:p w14:paraId="5519979F" w14:textId="2E8D283F" w:rsidR="001D4E27" w:rsidRDefault="001D4E27">
      <w:pPr>
        <w:pStyle w:val="CommentText"/>
      </w:pPr>
      <w:r>
        <w:rPr>
          <w:rStyle w:val="CommentReference"/>
        </w:rPr>
        <w:annotationRef/>
      </w:r>
      <w:r>
        <w:t xml:space="preserve">Please add reference here. </w:t>
      </w:r>
    </w:p>
  </w:comment>
  <w:comment w:id="161" w:author="Arfa Aijazi" w:date="2024-02-04T22:16:00Z" w:initials="AA">
    <w:p w14:paraId="15B6DEED" w14:textId="77777777" w:rsidR="009B4F0C" w:rsidRDefault="009B4F0C" w:rsidP="009B4F0C">
      <w:r>
        <w:rPr>
          <w:rStyle w:val="CommentReference"/>
        </w:rPr>
        <w:annotationRef/>
      </w:r>
      <w:r>
        <w:rPr>
          <w:sz w:val="20"/>
          <w:szCs w:val="20"/>
        </w:rPr>
        <w:t>Is there a specific reference you had in mind? I cited two in the introduction on the likely undercounting of extreme temperature deaths</w:t>
      </w:r>
    </w:p>
  </w:comment>
  <w:comment w:id="162"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163"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164"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165"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174"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181"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182"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183" w:author="Stefano Schiavon [2]" w:date="2023-12-07T10:04:00Z" w:initials="SS">
    <w:p w14:paraId="76750877" w14:textId="4E3FA6F8"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184"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185"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191" w:author="Duncan Callaway" w:date="2023-12-11T17:56:00Z" w:initials="DC">
    <w:p w14:paraId="7B3E20CF" w14:textId="77777777" w:rsidR="001B5253" w:rsidRDefault="001B5253" w:rsidP="001B5253">
      <w:r>
        <w:rPr>
          <w:rStyle w:val="CommentReference"/>
        </w:rPr>
        <w:annotationRef/>
      </w:r>
      <w:r>
        <w:rPr>
          <w:color w:val="000000"/>
          <w:sz w:val="20"/>
          <w:szCs w:val="20"/>
        </w:rPr>
        <w:t>I don’t think this is a finding.</w:t>
      </w:r>
    </w:p>
  </w:comment>
  <w:comment w:id="193"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4C83153D" w15:done="1"/>
  <w15:commentEx w15:paraId="46305491" w15:done="1"/>
  <w15:commentEx w15:paraId="07F0608E" w15:done="0"/>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0"/>
  <w15:commentEx w15:paraId="24F40051" w15:paraIdParent="1B3B00D1" w15:done="0"/>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513AE4E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0A8796EA" w15:done="0"/>
  <w15:commentEx w15:paraId="2B838FF1" w15:paraIdParent="0A8796EA"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6CA2174F" w15:done="0"/>
  <w15:commentEx w15:paraId="6E275243" w15:paraIdParent="6CA2174F" w15:done="0"/>
  <w15:commentEx w15:paraId="3D297AF5" w15:done="0"/>
  <w15:commentEx w15:paraId="5ABA089B" w15:done="1"/>
  <w15:commentEx w15:paraId="0D6BA814" w15:done="0"/>
  <w15:commentEx w15:paraId="6590A404" w15:paraIdParent="0D6BA814" w15:done="0"/>
  <w15:commentEx w15:paraId="3DC02363" w15:paraIdParent="0D6BA814" w15:done="0"/>
  <w15:commentEx w15:paraId="1AE06C0E" w15:done="0"/>
  <w15:commentEx w15:paraId="275163C6" w15:done="0"/>
  <w15:commentEx w15:paraId="5519979F" w15:done="0"/>
  <w15:commentEx w15:paraId="15B6DEED" w15:paraIdParent="5519979F" w15:done="0"/>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76750877" w15:done="0"/>
  <w15:commentEx w15:paraId="715E74A1" w15:done="0"/>
  <w15:commentEx w15:paraId="5323C302" w15:paraIdParent="715E74A1"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C571C86" w16cex:dateUtc="2024-02-05T04:28: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6B0B3613" w16cex:dateUtc="2023-12-12T01:12:00Z"/>
  <w16cex:commentExtensible w16cex:durableId="6BCD574A" w16cex:dateUtc="2024-02-04T16:2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14B7047F" w16cex:dateUtc="2023-12-12T01:30:00Z"/>
  <w16cex:commentExtensible w16cex:durableId="664E4FCF" w16cex:dateUtc="2024-02-04T22:56:00Z"/>
  <w16cex:commentExtensible w16cex:durableId="2FDC61CE" w16cex:dateUtc="2023-12-05T23:57:00Z"/>
  <w16cex:commentExtensible w16cex:durableId="1ADA5D10" w16cex:dateUtc="2023-12-12T01:31:00Z"/>
  <w16cex:commentExtensible w16cex:durableId="79878497" w16cex:dateUtc="2023-12-05T23:50:00Z"/>
  <w16cex:commentExtensible w16cex:durableId="57B7044E" w16cex:dateUtc="2023-12-12T00:59:00Z"/>
  <w16cex:commentExtensible w16cex:durableId="0D609E50" w16cex:dateUtc="2024-02-04T23:38:00Z"/>
  <w16cex:commentExtensible w16cex:durableId="0619FCD9" w16cex:dateUtc="2024-02-04T23:54:00Z"/>
  <w16cex:commentExtensible w16cex:durableId="4C265273" w16cex:dateUtc="2023-12-12T01:39:00Z"/>
  <w16cex:commentExtensible w16cex:durableId="3EFF87F1" w16cex:dateUtc="2023-12-07T17:44:00Z"/>
  <w16cex:commentExtensible w16cex:durableId="4E614F56" w16cex:dateUtc="2024-02-05T03:16: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2878511" w16cex:dateUtc="2023-12-07T18:04:00Z"/>
  <w16cex:commentExtensible w16cex:durableId="57D7686C" w16cex:dateUtc="2023-12-07T18:24:00Z"/>
  <w16cex:commentExtensible w16cex:durableId="52D3CB2D" w16cex:dateUtc="2023-12-12T01:54: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513AE4E6" w16cid:durableId="4C571C8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0A8796EA" w16cid:durableId="6B0B3613"/>
  <w16cid:commentId w16cid:paraId="2B838FF1" w16cid:durableId="6BCD574A"/>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6CA2174F" w16cid:durableId="14B7047F"/>
  <w16cid:commentId w16cid:paraId="6E275243" w16cid:durableId="664E4FCF"/>
  <w16cid:commentId w16cid:paraId="3D297AF5" w16cid:durableId="2FDC61CE"/>
  <w16cid:commentId w16cid:paraId="5ABA089B" w16cid:durableId="1ADA5D10"/>
  <w16cid:commentId w16cid:paraId="0D6BA814" w16cid:durableId="79878497"/>
  <w16cid:commentId w16cid:paraId="6590A404" w16cid:durableId="57B7044E"/>
  <w16cid:commentId w16cid:paraId="3DC02363" w16cid:durableId="0D609E50"/>
  <w16cid:commentId w16cid:paraId="1AE06C0E" w16cid:durableId="0619FCD9"/>
  <w16cid:commentId w16cid:paraId="275163C6" w16cid:durableId="4C265273"/>
  <w16cid:commentId w16cid:paraId="5519979F" w16cid:durableId="3EFF87F1"/>
  <w16cid:commentId w16cid:paraId="15B6DEED" w16cid:durableId="4E614F56"/>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76750877" w16cid:durableId="02878511"/>
  <w16cid:commentId w16cid:paraId="715E74A1" w16cid:durableId="57D7686C"/>
  <w16cid:commentId w16cid:paraId="5323C302" w16cid:durableId="52D3CB2D"/>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7A90F" w14:textId="77777777" w:rsidR="0091349C" w:rsidRDefault="0091349C" w:rsidP="00AE4592">
      <w:pPr>
        <w:spacing w:after="0" w:line="240" w:lineRule="auto"/>
      </w:pPr>
      <w:r>
        <w:separator/>
      </w:r>
    </w:p>
  </w:endnote>
  <w:endnote w:type="continuationSeparator" w:id="0">
    <w:p w14:paraId="7F1E06C6" w14:textId="77777777" w:rsidR="0091349C" w:rsidRDefault="0091349C"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32F4" w14:textId="77777777" w:rsidR="0091349C" w:rsidRDefault="0091349C" w:rsidP="00AE4592">
      <w:pPr>
        <w:spacing w:after="0" w:line="240" w:lineRule="auto"/>
      </w:pPr>
      <w:r>
        <w:separator/>
      </w:r>
    </w:p>
  </w:footnote>
  <w:footnote w:type="continuationSeparator" w:id="0">
    <w:p w14:paraId="37D3FC23" w14:textId="77777777" w:rsidR="0091349C" w:rsidRDefault="0091349C" w:rsidP="00AE4592">
      <w:pPr>
        <w:spacing w:after="0" w:line="240" w:lineRule="auto"/>
      </w:pPr>
      <w:r>
        <w:continuationSeparator/>
      </w:r>
    </w:p>
  </w:footnote>
  <w:footnote w:id="1">
    <w:p w14:paraId="1CEA861B" w14:textId="79859C75" w:rsidR="00EE26FC" w:rsidDel="00F93D38" w:rsidRDefault="00EE26FC">
      <w:pPr>
        <w:pStyle w:val="FootnoteText"/>
        <w:rPr>
          <w:del w:id="75" w:author="Arfa Aijazi" w:date="2024-01-30T00:00:00Z"/>
        </w:rPr>
      </w:pPr>
      <w:del w:id="76" w:author="Arfa Aijazi" w:date="2024-01-30T00:00:00Z">
        <w:r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78" w:author="Arfa Aijazi" w:date="2024-01-30T00:00:00Z"/>
        </w:rPr>
      </w:pPr>
      <w:del w:id="79" w:author="Arfa Aijazi" w:date="2024-01-30T00:00:00Z">
        <w:r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502AF"/>
    <w:rsid w:val="00050580"/>
    <w:rsid w:val="00050730"/>
    <w:rsid w:val="000516FC"/>
    <w:rsid w:val="000518BE"/>
    <w:rsid w:val="00051A45"/>
    <w:rsid w:val="000547D2"/>
    <w:rsid w:val="000550F0"/>
    <w:rsid w:val="0005736D"/>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765"/>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1D7D"/>
    <w:rsid w:val="00652E43"/>
    <w:rsid w:val="00655970"/>
    <w:rsid w:val="00660454"/>
    <w:rsid w:val="0066132D"/>
    <w:rsid w:val="00662D7D"/>
    <w:rsid w:val="00663470"/>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79B"/>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349C"/>
    <w:rsid w:val="00917FDC"/>
    <w:rsid w:val="00920F9E"/>
    <w:rsid w:val="00922C10"/>
    <w:rsid w:val="0092394F"/>
    <w:rsid w:val="009255B9"/>
    <w:rsid w:val="00925AB0"/>
    <w:rsid w:val="00926B83"/>
    <w:rsid w:val="00926E1D"/>
    <w:rsid w:val="009303DB"/>
    <w:rsid w:val="009305C1"/>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E7D"/>
    <w:rsid w:val="00A3161A"/>
    <w:rsid w:val="00A32B30"/>
    <w:rsid w:val="00A334DF"/>
    <w:rsid w:val="00A33854"/>
    <w:rsid w:val="00A35C0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4323"/>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73F"/>
    <w:rsid w:val="00E11856"/>
    <w:rsid w:val="00E1283A"/>
    <w:rsid w:val="00E12F9E"/>
    <w:rsid w:val="00E13ACE"/>
    <w:rsid w:val="00E14543"/>
    <w:rsid w:val="00E15A59"/>
    <w:rsid w:val="00E202E0"/>
    <w:rsid w:val="00E20517"/>
    <w:rsid w:val="00E2340B"/>
    <w:rsid w:val="00E23DC5"/>
    <w:rsid w:val="00E23E01"/>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anaijazi/RECSThermalMorbidity" TargetMode="Externa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46330</Words>
  <Characters>264083</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2</cp:revision>
  <dcterms:created xsi:type="dcterms:W3CDTF">2024-02-08T06:08:00Z</dcterms:created>
  <dcterms:modified xsi:type="dcterms:W3CDTF">2024-02-08T06:08:00Z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id="SdhdlDXe"/&gt;&lt;style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