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5B8" w14:textId="48DF9F6A" w:rsidR="008F61DF" w:rsidRPr="00BE49E1" w:rsidRDefault="001E25F6" w:rsidP="00827153">
      <w:pPr>
        <w:pStyle w:val="Title"/>
      </w:pPr>
      <w:r w:rsidRPr="00BE49E1">
        <w:t xml:space="preserve">Building and occupant characteristics as predictors of temperature-related health hazards in </w:t>
      </w:r>
      <w:r w:rsidR="00F224CB" w:rsidRPr="00BE49E1">
        <w:t>American</w:t>
      </w:r>
      <w:r w:rsidRPr="00BE49E1">
        <w:t xml:space="preserve"> homes</w:t>
      </w:r>
    </w:p>
    <w:p w14:paraId="40BA5C48" w14:textId="4F0ED5EE" w:rsidR="00827153" w:rsidRPr="00BE49E1" w:rsidRDefault="00827153">
      <w:proofErr w:type="spellStart"/>
      <w:r w:rsidRPr="00BE49E1">
        <w:t>Arfa</w:t>
      </w:r>
      <w:proofErr w:type="spellEnd"/>
      <w:r w:rsidRPr="00BE49E1">
        <w:t xml:space="preserve"> N. </w:t>
      </w:r>
      <w:proofErr w:type="spellStart"/>
      <w:proofErr w:type="gramStart"/>
      <w:r w:rsidRPr="00BE49E1">
        <w:t>Aijazi</w:t>
      </w:r>
      <w:r w:rsidRPr="00BE49E1">
        <w:rPr>
          <w:vertAlign w:val="superscript"/>
        </w:rPr>
        <w:t>a</w:t>
      </w:r>
      <w:ins w:id="0" w:author="Arfa Aijazi" w:date="2024-01-10T16:58:00Z">
        <w:r w:rsidR="00B34AEB">
          <w:rPr>
            <w:vertAlign w:val="superscript"/>
          </w:rPr>
          <w:t>,b</w:t>
        </w:r>
      </w:ins>
      <w:proofErr w:type="spellEnd"/>
      <w:proofErr w:type="gramEnd"/>
      <w:r w:rsidRPr="00BE49E1">
        <w:rPr>
          <w:vertAlign w:val="superscript"/>
        </w:rPr>
        <w:t>,</w:t>
      </w:r>
      <w:r w:rsidR="009B239C" w:rsidRPr="00BE49E1">
        <w:t xml:space="preserve"> </w:t>
      </w:r>
      <w:r w:rsidRPr="00BE49E1">
        <w:t xml:space="preserve">, Stefano </w:t>
      </w:r>
      <w:proofErr w:type="spellStart"/>
      <w:r w:rsidRPr="00BE49E1">
        <w:t>Schiavon</w:t>
      </w:r>
      <w:r w:rsidRPr="00BE49E1">
        <w:rPr>
          <w:vertAlign w:val="superscript"/>
        </w:rPr>
        <w:t>a</w:t>
      </w:r>
      <w:proofErr w:type="spellEnd"/>
      <w:r w:rsidR="009B239C" w:rsidRPr="00BE49E1">
        <w:rPr>
          <w:vertAlign w:val="superscript"/>
        </w:rPr>
        <w:t>*</w:t>
      </w:r>
      <w:r w:rsidR="00681EB3" w:rsidRPr="00BE49E1">
        <w:t xml:space="preserve">, Duncan </w:t>
      </w:r>
      <w:proofErr w:type="spellStart"/>
      <w:r w:rsidR="00681EB3" w:rsidRPr="00BE49E1">
        <w:t>Callaway</w:t>
      </w:r>
      <w:ins w:id="1" w:author="Arfa Aijazi" w:date="2024-01-10T16:58:00Z">
        <w:r w:rsidR="00B34AEB">
          <w:rPr>
            <w:vertAlign w:val="superscript"/>
          </w:rPr>
          <w:t>c</w:t>
        </w:r>
      </w:ins>
      <w:proofErr w:type="spellEnd"/>
      <w:del w:id="2" w:author="Arfa Aijazi" w:date="2024-01-10T16:58:00Z">
        <w:r w:rsidR="004A7745" w:rsidRPr="00BE49E1" w:rsidDel="00B34AEB">
          <w:rPr>
            <w:vertAlign w:val="superscript"/>
          </w:rPr>
          <w:delText>b</w:delText>
        </w:r>
      </w:del>
      <w:r w:rsidR="00681EB3" w:rsidRPr="00BE49E1">
        <w:t xml:space="preserve"> </w:t>
      </w:r>
    </w:p>
    <w:p w14:paraId="3B4FEFFA" w14:textId="608EDC5B" w:rsidR="00827153" w:rsidRDefault="00827153" w:rsidP="00041697">
      <w:pPr>
        <w:contextualSpacing/>
        <w:rPr>
          <w:ins w:id="3" w:author="Arfa Aijazi" w:date="2024-01-10T16:59:00Z"/>
        </w:rPr>
      </w:pPr>
      <w:r w:rsidRPr="00BE49E1">
        <w:rPr>
          <w:vertAlign w:val="superscript"/>
        </w:rPr>
        <w:t>a</w:t>
      </w:r>
      <w:r w:rsidRPr="00BE49E1">
        <w:t xml:space="preserve"> Center for</w:t>
      </w:r>
      <w:r w:rsidR="008E09E3" w:rsidRPr="00BE49E1">
        <w:t xml:space="preserve"> the</w:t>
      </w:r>
      <w:r w:rsidRPr="00BE49E1">
        <w:t xml:space="preserve"> Built Environment, University of California, Berkeley, </w:t>
      </w:r>
      <w:r w:rsidR="006F7430" w:rsidRPr="00BE49E1">
        <w:t>CA 94720</w:t>
      </w:r>
    </w:p>
    <w:p w14:paraId="08109FB7" w14:textId="3304897C" w:rsidR="00B34AEB" w:rsidRPr="00BE49E1" w:rsidRDefault="00B34AEB">
      <w:pPr>
        <w:spacing w:after="0"/>
        <w:pPrChange w:id="4" w:author="Arfa Aijazi" w:date="2024-01-10T16:59:00Z">
          <w:pPr/>
        </w:pPrChange>
      </w:pPr>
      <w:ins w:id="5" w:author="Arfa Aijazi" w:date="2024-01-10T16:59:00Z">
        <w:r w:rsidRPr="00B34AEB">
          <w:rPr>
            <w:vertAlign w:val="superscript"/>
            <w:rPrChange w:id="6" w:author="Arfa Aijazi" w:date="2024-01-10T16:59:00Z">
              <w:rPr/>
            </w:rPrChange>
          </w:rPr>
          <w:t>b</w:t>
        </w:r>
        <w:r>
          <w:t xml:space="preserve"> School of Architecture, University of Waterloo, Canada</w:t>
        </w:r>
      </w:ins>
    </w:p>
    <w:p w14:paraId="62216074" w14:textId="01ADAF72" w:rsidR="004A7745" w:rsidRPr="00BE49E1" w:rsidRDefault="004A7745" w:rsidP="00041697">
      <w:pPr>
        <w:contextualSpacing/>
      </w:pPr>
      <w:del w:id="7" w:author="Arfa Aijazi" w:date="2024-01-10T16:59:00Z">
        <w:r w:rsidRPr="00BE49E1" w:rsidDel="00B34AEB">
          <w:rPr>
            <w:vertAlign w:val="superscript"/>
          </w:rPr>
          <w:delText>b</w:delText>
        </w:r>
        <w:r w:rsidR="006F7430" w:rsidRPr="00BE49E1" w:rsidDel="00B34AEB">
          <w:delText xml:space="preserve"> </w:delText>
        </w:r>
      </w:del>
      <w:ins w:id="8" w:author="Arfa Aijazi" w:date="2024-01-10T16:59:00Z">
        <w:r w:rsidR="00B34AEB">
          <w:rPr>
            <w:vertAlign w:val="superscript"/>
          </w:rPr>
          <w:t>c</w:t>
        </w:r>
        <w:r w:rsidR="00B34AEB" w:rsidRPr="00BE49E1">
          <w:t xml:space="preserve"> </w:t>
        </w:r>
      </w:ins>
      <w:r w:rsidR="006F7430" w:rsidRPr="00BE49E1">
        <w:t>Energy and Resources Group, University of California, Berkeley, CA 94720</w:t>
      </w:r>
    </w:p>
    <w:p w14:paraId="46B9F40A" w14:textId="05E6337D" w:rsidR="00783AE8" w:rsidRPr="00BE49E1" w:rsidRDefault="00783AE8" w:rsidP="00041697">
      <w:pPr>
        <w:contextualSpacing/>
      </w:pPr>
      <w:r w:rsidRPr="00BE49E1">
        <w:t>* Corresponding author:</w:t>
      </w:r>
    </w:p>
    <w:p w14:paraId="6B5207F1" w14:textId="1A919590" w:rsidR="00783AE8" w:rsidRPr="00BE49E1" w:rsidRDefault="00783AE8" w:rsidP="00041697">
      <w:pPr>
        <w:ind w:left="720"/>
        <w:contextualSpacing/>
      </w:pPr>
      <w:r w:rsidRPr="00BE49E1">
        <w:t xml:space="preserve">Email address: </w:t>
      </w:r>
      <w:hyperlink r:id="rId8" w:history="1">
        <w:r w:rsidR="009B239C" w:rsidRPr="00BE49E1">
          <w:rPr>
            <w:rStyle w:val="Hyperlink"/>
          </w:rPr>
          <w:t>schiavon@berkeley.edu</w:t>
        </w:r>
      </w:hyperlink>
      <w:r w:rsidR="009B239C" w:rsidRPr="00BE49E1">
        <w:t xml:space="preserve"> </w:t>
      </w:r>
      <w:r w:rsidR="00A640C8" w:rsidRPr="00BE49E1">
        <w:t xml:space="preserve"> </w:t>
      </w:r>
    </w:p>
    <w:p w14:paraId="3EA2A7CD" w14:textId="7714BB2B" w:rsidR="00783AE8" w:rsidRPr="00BE49E1" w:rsidRDefault="00783AE8" w:rsidP="00041697">
      <w:pPr>
        <w:ind w:left="720"/>
        <w:contextualSpacing/>
      </w:pPr>
      <w:r w:rsidRPr="00BE49E1">
        <w:t>Address: Center for the Built Environment (CBE)</w:t>
      </w:r>
    </w:p>
    <w:p w14:paraId="715D586E" w14:textId="35F147B5" w:rsidR="00D747C5" w:rsidRPr="00BE49E1" w:rsidRDefault="00041697" w:rsidP="00041697">
      <w:pPr>
        <w:ind w:left="1620"/>
        <w:contextualSpacing/>
      </w:pPr>
      <w:r w:rsidRPr="00BE49E1">
        <w:t>University of California, Berkeley</w:t>
      </w:r>
    </w:p>
    <w:p w14:paraId="0458CCD7" w14:textId="1E09D6F5" w:rsidR="00041697" w:rsidRPr="00BE49E1" w:rsidRDefault="00041697" w:rsidP="00041697">
      <w:pPr>
        <w:ind w:left="1620"/>
        <w:contextualSpacing/>
      </w:pPr>
      <w:r w:rsidRPr="00BE49E1">
        <w:t>390 Wurster Hall #1839</w:t>
      </w:r>
    </w:p>
    <w:p w14:paraId="18C319E0" w14:textId="2556168F" w:rsidR="00783AE8" w:rsidRPr="00BE49E1" w:rsidRDefault="00041697" w:rsidP="00041697">
      <w:pPr>
        <w:ind w:left="1620"/>
        <w:contextualSpacing/>
      </w:pPr>
      <w:r w:rsidRPr="00BE49E1">
        <w:t>Berkeley, CA 24720-1839</w:t>
      </w:r>
    </w:p>
    <w:p w14:paraId="72AC268A" w14:textId="77777777" w:rsidR="00041697" w:rsidRPr="00BE49E1" w:rsidRDefault="00041697" w:rsidP="00041697">
      <w:pPr>
        <w:ind w:left="1620"/>
        <w:contextualSpacing/>
      </w:pPr>
    </w:p>
    <w:p w14:paraId="09E22B66" w14:textId="73BE63EA" w:rsidR="00827153" w:rsidRPr="00BE49E1" w:rsidRDefault="00827153" w:rsidP="00827153">
      <w:r w:rsidRPr="00BE49E1">
        <w:t>Keywords:</w:t>
      </w:r>
      <w:r w:rsidR="002969F8" w:rsidRPr="00BE49E1">
        <w:t xml:space="preserve"> Thermal resilience, Housing, Extreme heat, Extreme cold, </w:t>
      </w:r>
      <w:r w:rsidR="00E23E01" w:rsidRPr="00BE49E1">
        <w:t xml:space="preserve">Overheating, </w:t>
      </w:r>
      <w:r w:rsidR="00E36F0B" w:rsidRPr="00BE49E1">
        <w:t xml:space="preserve">Overcooling, </w:t>
      </w:r>
      <w:r w:rsidR="002969F8" w:rsidRPr="00BE49E1">
        <w:t>Public health, Climate change</w:t>
      </w:r>
    </w:p>
    <w:p w14:paraId="0EDB901A" w14:textId="356C49FC" w:rsidR="00173E31" w:rsidRPr="00BE49E1" w:rsidRDefault="00173E31" w:rsidP="00827153">
      <w:r w:rsidRPr="00BE49E1">
        <w:t xml:space="preserve">Target publication: </w:t>
      </w:r>
      <w:hyperlink r:id="rId9" w:history="1">
        <w:r w:rsidR="009B239C" w:rsidRPr="00BE49E1">
          <w:rPr>
            <w:rStyle w:val="Hyperlink"/>
          </w:rPr>
          <w:t>Science of the Total Environment</w:t>
        </w:r>
      </w:hyperlink>
    </w:p>
    <w:p w14:paraId="2C27F801" w14:textId="6A94FCA5" w:rsidR="00827153" w:rsidRPr="00BE49E1" w:rsidRDefault="00827153" w:rsidP="00827153">
      <w:pPr>
        <w:pStyle w:val="Heading1"/>
      </w:pPr>
      <w:r w:rsidRPr="00BE49E1">
        <w:t>Abstract</w:t>
      </w:r>
      <w:r w:rsidR="00B3703B" w:rsidRPr="00BE49E1">
        <w:t xml:space="preserve"> </w:t>
      </w:r>
    </w:p>
    <w:p w14:paraId="21F818BE" w14:textId="0ADD9869" w:rsidR="00B3703B" w:rsidRPr="00BE49E1" w:rsidRDefault="00B3703B" w:rsidP="00B3703B">
      <w:r w:rsidRPr="00BE49E1">
        <w:t xml:space="preserve">Many </w:t>
      </w:r>
      <w:commentRangeStart w:id="9"/>
      <w:r w:rsidRPr="00BE49E1">
        <w:t>cities</w:t>
      </w:r>
      <w:commentRangeEnd w:id="9"/>
      <w:r w:rsidR="00EB54BC" w:rsidRPr="00BE49E1">
        <w:rPr>
          <w:rStyle w:val="CommentReference"/>
        </w:rPr>
        <w:commentReference w:id="9"/>
      </w:r>
      <w:r w:rsidRPr="00BE49E1">
        <w:t xml:space="preserve"> </w:t>
      </w:r>
      <w:ins w:id="10" w:author="Arfa Aijazi" w:date="2024-01-02T13:12:00Z">
        <w:r w:rsidR="00955ADA">
          <w:t xml:space="preserve">and regions </w:t>
        </w:r>
      </w:ins>
      <w:r w:rsidRPr="00BE49E1">
        <w:t xml:space="preserve">are making significant investments towards planning for extreme temperature and in particular extreme heat. </w:t>
      </w:r>
      <w:commentRangeStart w:id="11"/>
      <w:commentRangeEnd w:id="11"/>
      <w:r w:rsidR="00E36F0B" w:rsidRPr="00BE49E1">
        <w:rPr>
          <w:rStyle w:val="CommentReference"/>
        </w:rPr>
        <w:commentReference w:id="11"/>
      </w:r>
      <w:r w:rsidR="00E36F0B" w:rsidRPr="00BE49E1">
        <w:t>H</w:t>
      </w:r>
      <w:r w:rsidR="00292D68" w:rsidRPr="00BE49E1">
        <w:t xml:space="preserve">eat vulnerability indices (HVI) </w:t>
      </w:r>
      <w:r w:rsidR="00E36F0B" w:rsidRPr="00BE49E1">
        <w:t xml:space="preserve">are used </w:t>
      </w:r>
      <w:r w:rsidR="00292D68" w:rsidRPr="00BE49E1">
        <w:t xml:space="preserve">to track spatial variation in extreme temperature risk to target </w:t>
      </w:r>
      <w:r w:rsidR="00E36F0B" w:rsidRPr="00BE49E1">
        <w:t>mitigation interventions</w:t>
      </w:r>
      <w:r w:rsidR="00292D68" w:rsidRPr="00BE49E1">
        <w:t xml:space="preserve">. Most HVI focus on demographic characteristics, which generally relate to vulnerability, and </w:t>
      </w:r>
      <w:r w:rsidR="00E36F0B" w:rsidRPr="00BE49E1">
        <w:t xml:space="preserve">lack </w:t>
      </w:r>
      <w:r w:rsidR="00292D68" w:rsidRPr="00BE49E1">
        <w:t xml:space="preserve">information about the building stock, which </w:t>
      </w:r>
      <w:r w:rsidR="00E36F0B" w:rsidRPr="00BE49E1">
        <w:t>mediate the</w:t>
      </w:r>
      <w:r w:rsidR="00292D68" w:rsidRPr="00BE49E1">
        <w:t xml:space="preserve"> occupant</w:t>
      </w:r>
      <w:ins w:id="12" w:author="Arfa Aijazi" w:date="2024-01-02T13:12:00Z">
        <w:r w:rsidR="00955ADA">
          <w:t>’</w:t>
        </w:r>
      </w:ins>
      <w:r w:rsidR="00E36F0B" w:rsidRPr="00BE49E1">
        <w:t>s</w:t>
      </w:r>
      <w:r w:rsidR="00292D68" w:rsidRPr="00BE49E1">
        <w:t xml:space="preserve"> exposure to extreme </w:t>
      </w:r>
      <w:r w:rsidR="00E36F0B" w:rsidRPr="00BE49E1">
        <w:t>temperatures</w:t>
      </w:r>
      <w:r w:rsidR="00292D68" w:rsidRPr="00BE49E1">
        <w:t>. In this study, we use the Energy Information Administration’s (EIA) Residential Energy Consumption Survey (RECS) to</w:t>
      </w:r>
      <w:r w:rsidR="00343055" w:rsidRPr="00BE49E1">
        <w:t xml:space="preserve"> estimate prevalence of temperature-related illness in the United States and develop machine learning models using</w:t>
      </w:r>
      <w:r w:rsidR="00292D68" w:rsidRPr="00BE49E1">
        <w:t xml:space="preserve"> </w:t>
      </w:r>
      <w:ins w:id="13" w:author="Arfa Aijazi" w:date="2024-01-02T13:14:00Z">
        <w:r w:rsidR="00955ADA">
          <w:t>climate,</w:t>
        </w:r>
      </w:ins>
      <w:del w:id="14" w:author="Arfa Aijazi" w:date="2024-01-02T13:13:00Z">
        <w:r w:rsidR="00292D68" w:rsidRPr="00BE49E1" w:rsidDel="00955ADA">
          <w:delText>both</w:delText>
        </w:r>
      </w:del>
      <w:r w:rsidR="00292D68" w:rsidRPr="00BE49E1">
        <w:t xml:space="preserve"> </w:t>
      </w:r>
      <w:commentRangeStart w:id="15"/>
      <w:r w:rsidR="00292D68" w:rsidRPr="00BE49E1">
        <w:t>demographic</w:t>
      </w:r>
      <w:ins w:id="16" w:author="Arfa Aijazi" w:date="2024-01-02T13:14:00Z">
        <w:r w:rsidR="00955ADA">
          <w:t>,</w:t>
        </w:r>
      </w:ins>
      <w:r w:rsidR="00292D68" w:rsidRPr="00BE49E1">
        <w:t xml:space="preserve"> and building characteristics</w:t>
      </w:r>
      <w:commentRangeEnd w:id="15"/>
      <w:r w:rsidR="00E36F0B" w:rsidRPr="00BE49E1">
        <w:rPr>
          <w:rStyle w:val="CommentReference"/>
        </w:rPr>
        <w:commentReference w:id="15"/>
      </w:r>
      <w:r w:rsidR="00343055" w:rsidRPr="00BE49E1">
        <w:t xml:space="preserve"> to predict </w:t>
      </w:r>
      <w:commentRangeStart w:id="17"/>
      <w:r w:rsidR="00EB54BC" w:rsidRPr="00BE49E1">
        <w:t>them</w:t>
      </w:r>
      <w:r w:rsidR="00292D68" w:rsidRPr="00BE49E1">
        <w:t>.</w:t>
      </w:r>
      <w:r w:rsidR="00343055" w:rsidRPr="00BE49E1">
        <w:t xml:space="preserve"> </w:t>
      </w:r>
      <w:commentRangeEnd w:id="17"/>
      <w:r w:rsidR="00EB54BC" w:rsidRPr="00BE49E1">
        <w:rPr>
          <w:rStyle w:val="CommentReference"/>
        </w:rPr>
        <w:commentReference w:id="17"/>
      </w:r>
      <w:ins w:id="18" w:author="Arfa Aijazi" w:date="2024-01-02T13:14:00Z">
        <w:r w:rsidR="00955ADA">
          <w:t>T</w:t>
        </w:r>
      </w:ins>
      <w:del w:id="19" w:author="Arfa Aijazi" w:date="2024-01-02T13:14:00Z">
        <w:r w:rsidR="00343055" w:rsidRPr="00BE49E1" w:rsidDel="00955ADA">
          <w:delText>W</w:delText>
        </w:r>
      </w:del>
      <w:r w:rsidR="00343055" w:rsidRPr="00BE49E1">
        <w:t>e</w:t>
      </w:r>
      <w:del w:id="20" w:author="Arfa Aijazi" w:date="2024-01-02T13:14:00Z">
        <w:r w:rsidR="00343055" w:rsidRPr="00BE49E1" w:rsidDel="00955ADA">
          <w:delText xml:space="preserve"> </w:delText>
        </w:r>
        <w:commentRangeStart w:id="21"/>
        <w:r w:rsidR="00343055" w:rsidRPr="00BE49E1" w:rsidDel="00955ADA">
          <w:delText xml:space="preserve">found </w:delText>
        </w:r>
        <w:commentRangeEnd w:id="21"/>
        <w:r w:rsidR="009F0C44" w:rsidRPr="00BE49E1" w:rsidDel="00955ADA">
          <w:rPr>
            <w:rStyle w:val="CommentReference"/>
          </w:rPr>
          <w:commentReference w:id="21"/>
        </w:r>
        <w:r w:rsidR="00343055" w:rsidRPr="00BE49E1" w:rsidDel="00955ADA">
          <w:delText>that te</w:delText>
        </w:r>
      </w:del>
      <w:r w:rsidR="00343055" w:rsidRPr="00BE49E1">
        <w:t xml:space="preserve">mperature-related illness affects approximately 2 million households annually, around 1% of the total population. </w:t>
      </w:r>
      <w:r w:rsidR="009F0C44" w:rsidRPr="00BE49E1">
        <w:t>The</w:t>
      </w:r>
      <w:r w:rsidR="00343055" w:rsidRPr="00BE49E1">
        <w:t xml:space="preserve"> models </w:t>
      </w:r>
      <w:r w:rsidR="009F0C44" w:rsidRPr="00BE49E1">
        <w:t xml:space="preserve">we develop </w:t>
      </w:r>
      <w:r w:rsidR="00343055" w:rsidRPr="00BE49E1">
        <w:t xml:space="preserve">predict temperature-related illness with up to 85% accuracy. The most </w:t>
      </w:r>
      <w:r w:rsidR="009F0C44" w:rsidRPr="00BE49E1">
        <w:t>important feature</w:t>
      </w:r>
      <w:r w:rsidR="00343055" w:rsidRPr="00BE49E1">
        <w:t xml:space="preserve"> is energy insecurity, which </w:t>
      </w:r>
      <w:r w:rsidR="00EB54BC" w:rsidRPr="00BE49E1">
        <w:t>describe</w:t>
      </w:r>
      <w:r w:rsidR="009F0C44" w:rsidRPr="00BE49E1">
        <w:t>s</w:t>
      </w:r>
      <w:r w:rsidR="00EB54BC" w:rsidRPr="00BE49E1">
        <w:t xml:space="preserve"> the</w:t>
      </w:r>
      <w:r w:rsidR="00343055" w:rsidRPr="00BE49E1">
        <w:t xml:space="preserve"> household’s ability to maintain and operate heating, ventilation, and air conditioning (HVAC) </w:t>
      </w:r>
      <w:r w:rsidR="00E36F0B" w:rsidRPr="00BE49E1">
        <w:t>systems</w:t>
      </w:r>
      <w:r w:rsidR="00343055" w:rsidRPr="00BE49E1">
        <w:t xml:space="preserve">. Our results </w:t>
      </w:r>
      <w:r w:rsidR="00EB54BC" w:rsidRPr="00BE49E1">
        <w:t>offer guidance</w:t>
      </w:r>
      <w:r w:rsidR="00343055" w:rsidRPr="00BE49E1">
        <w:t xml:space="preserve"> for municipalities to improve both 1) data collection, </w:t>
      </w:r>
      <w:r w:rsidR="00EB54BC" w:rsidRPr="00BE49E1">
        <w:t>enabling them</w:t>
      </w:r>
      <w:r w:rsidR="00343055" w:rsidRPr="00BE49E1">
        <w:t xml:space="preserve"> to</w:t>
      </w:r>
      <w:r w:rsidR="00EB54BC" w:rsidRPr="00BE49E1">
        <w:t xml:space="preserve"> better</w:t>
      </w:r>
      <w:r w:rsidR="00343055" w:rsidRPr="00BE49E1">
        <w:t xml:space="preserve"> identify at-risk households and 2) interventions, such as by </w:t>
      </w:r>
      <w:r w:rsidR="00E36F0B" w:rsidRPr="00BE49E1">
        <w:t xml:space="preserve">targeting factors that </w:t>
      </w:r>
      <w:r w:rsidR="00EB54BC" w:rsidRPr="00BE49E1">
        <w:t>could mitigate</w:t>
      </w:r>
      <w:r w:rsidR="00E36F0B" w:rsidRPr="00BE49E1">
        <w:t xml:space="preserve"> temperature-related health hazards</w:t>
      </w:r>
      <w:r w:rsidR="00343055" w:rsidRPr="00BE49E1">
        <w:t xml:space="preserve">. </w:t>
      </w:r>
    </w:p>
    <w:p w14:paraId="77DF1D2E" w14:textId="65D50D1D" w:rsidR="006C34C5" w:rsidRPr="00BE49E1" w:rsidRDefault="00827153" w:rsidP="00E2340B">
      <w:pPr>
        <w:pStyle w:val="Heading1List"/>
      </w:pPr>
      <w:r w:rsidRPr="00BE49E1">
        <w:t>Introduction</w:t>
      </w:r>
    </w:p>
    <w:p w14:paraId="2BA54730" w14:textId="49EE41FE" w:rsidR="00C42310" w:rsidRPr="00BE49E1" w:rsidRDefault="00C42310" w:rsidP="00C42310">
      <w:pPr>
        <w:pStyle w:val="Heading2List"/>
      </w:pPr>
      <w:bookmarkStart w:id="22" w:name="_Ref151832870"/>
      <w:r w:rsidRPr="00BE49E1">
        <w:t>Background</w:t>
      </w:r>
      <w:bookmarkEnd w:id="22"/>
    </w:p>
    <w:p w14:paraId="78888829" w14:textId="3342D88F" w:rsidR="0037081F" w:rsidRPr="00BE49E1" w:rsidRDefault="007C6B3E" w:rsidP="001618CD">
      <w:r w:rsidRPr="00BE49E1">
        <w:t>Though less visibly destructive than floods, hurricanes, and other hazards, prolonged periods of</w:t>
      </w:r>
      <w:r w:rsidR="0037081F" w:rsidRPr="00BE49E1">
        <w:t xml:space="preserve"> extreme temperatures</w:t>
      </w:r>
      <w:r w:rsidRPr="00BE49E1">
        <w:t xml:space="preserve"> are the leading cause of weather-related deaths in the United States </w:t>
      </w:r>
      <w:r w:rsidRPr="00BE49E1">
        <w:fldChar w:fldCharType="begin"/>
      </w:r>
      <w:r w:rsidR="00351C61" w:rsidRPr="00BE49E1">
        <w:instrText xml:space="preserve"> ADDIN ZOTERO_ITEM CSL_CITATION {"citationID":"tJsqCQll","properties":{"formattedCitation":"(Berko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Pr="00BE49E1">
        <w:fldChar w:fldCharType="separate"/>
      </w:r>
      <w:r w:rsidRPr="00BE49E1">
        <w:t>(Berko et al. 2014)</w:t>
      </w:r>
      <w:r w:rsidRPr="00BE49E1">
        <w:fldChar w:fldCharType="end"/>
      </w:r>
      <w:r w:rsidRPr="00BE49E1">
        <w:t xml:space="preserve">. </w:t>
      </w:r>
      <w:r w:rsidR="0037081F" w:rsidRPr="00BE49E1">
        <w:t xml:space="preserve">Globally, extreme ambient temperature (either </w:t>
      </w:r>
      <w:r w:rsidR="00A35C04" w:rsidRPr="00BE49E1">
        <w:t>too</w:t>
      </w:r>
      <w:r w:rsidR="0037081F" w:rsidRPr="00BE49E1">
        <w:t xml:space="preserve"> hot or </w:t>
      </w:r>
      <w:r w:rsidR="00A35C04" w:rsidRPr="00BE49E1">
        <w:t xml:space="preserve">too </w:t>
      </w:r>
      <w:r w:rsidR="0037081F" w:rsidRPr="00BE49E1">
        <w:t xml:space="preserve">cold) contributes to 6.5-10% of all deaths </w:t>
      </w:r>
      <w:r w:rsidR="0037081F" w:rsidRPr="00BE49E1">
        <w:fldChar w:fldCharType="begin"/>
      </w:r>
      <w:r w:rsidR="0037081F" w:rsidRPr="00BE49E1">
        <w:instrText xml:space="preserve"> ADDIN ZOTERO_ITEM CSL_CITATION {"citationID":"of0Zz22K","properties":{"formattedCitation":"(Sera et al. 2019; Zhao et al. 2021)","plainCitation":"(Sera et al. 2019; Zhao et al. 2021)","noteIndex":0},"citationItems":[{"id":1610,"uris":["http://zotero.org/users/4259226/items/S55SGP7I"],"itemData":{"id":1610,"type":"article-journal","abstract":"The health burden associated with temperature is expected to increase due to a warming climate. Populations living in cities are likely to be particularly at risk, but the role of urban characteristics in modifying the direct effects of temperature on health is still unclear. In this contribution, we used a multi-country dataset to study effect modification of temperature–mortality relationships by a range of city-specific indicators.We collected ambient temperature and mortality daily time-series data for 340 cities in 22 countries, in periods between 1985 and 2014. Standardized measures of demographic, socio-economic, infrastructural and environmental indicators were derived from the Organisation for Economic Co-operation and Development (OECD) Regional and Metropolitan Database. We used distributed lag non-linear and multivariate meta-regression models to estimate fractions of mortality attributable to heat and cold (AF%) in each city, and to evaluate the effect modification of each indicator across cities.Heat- and cold-related deaths amounted to 0.54% (95% confidence interval: 0.49 to 0.58%) and 6.05% (5.59 to 6.36%) of total deaths, respectively. Several city indicators modify the effect of heat, with a higher mortality impact associated with increases in population density, fine particles (PM2.5), gross domestic product (GDP) and Gini index (a measure of income inequality), whereas higher levels of green spaces were linked with a decreased effect of heat.This represents the largest study to date assessing the effect modification of temperature–mortality relationships. Evidence from this study can inform public-health interventions and urban planning under various climate-change and urban-development scenarios.","container-title":"International Journal of Epidemiology","DOI":"10.1093/ije/dyz008","ISSN":"0300-5771","issue":"4","journalAbbreviation":"International Journal of Epidemiology","page":"1101-1112","source":"Silverchair","title":"How urban characteristics affect vulnerability to heat and cold: a multi-country analysis","title-short":"How urban characteristics affect vulnerability to heat and cold","URL":"https://doi.org/10.1093/ije/dyz008","volume":"48","author":[{"family":"Sera","given":"Francesco"},{"family":"Armstrong","given":"Ben"},{"family":"Tobias","given":"Aurelio"},{"family":"Vicedo-Cabrera","given":"Ana Maria"},{"family":"Åström","given":"Christofer"},{"family":"Bell","given":"Michelle L"},{"family":"Chen","given":"Bing-Yu"},{"family":"Sousa Zanotti Stagliorio Coelho","given":"Micheline","non-dropping-particle":"de"},{"family":"Matus Correa","given":"Patricia"},{"family":"Cruz","given":"Julio Cesar"},{"family":"Dang","given":"Tran Ngoc"},{"family":"Hurtado-Diaz","given":"Magali"},{"family":"Do Van","given":"Dung"},{"family":"Forsberg","given":"Bertil"},{"family":"Guo","given":"Yue Leon"},{"family":"Guo","given":"Yuming"},{"family":"Hashizume","given":"Masahiro"},{"family":"Honda","given":"Yasushi"},{"family":"Iñiguez","given":"Carmen"},{"family":"Jaakkola","given":"Jouni J K"},{"family":"Kan","given":"Haidong"},{"family":"Kim","given":"Ho"},{"family":"Lavigne","given":"Eric"},{"family":"Michelozzi","given":"Paola"},{"family":"Ortega","given":"Nicolas Valdes"},{"family":"Osorio","given":"Samuel"},{"family":"Pascal","given":"Mathilde"},{"family":"Ragettli","given":"Martina S"},{"family":"Ryti","given":"Niilo R I"},{"family":"Saldiva","given":"Paulo Hilario Nascimento"},{"family":"Schwartz","given":"Joel"},{"family":"Scortichini","given":"Matteo"},{"family":"Seposo","given":"Xerxes"},{"family":"Tong","given":"Shilu"},{"family":"Zanobetti","given":"Antonella"},{"family":"Gasparrini","given":"Antonio"}],"accessed":{"date-parts":[["2023",10,22]]},"issued":{"date-parts":[["2019",8,1]]}}},{"id":1607,"uris":["http://zotero.org/users/4259226/items/ME8WVJYL"],"itemData":{"id":1607,"type":"article-journal","container-title":"The Lancet Planetary Health","DOI":"10.1016/S2542-5196(21)00081-4","ISSN":"2542-5196","issue":"7","journalAbbreviation":"The Lancet Planetary Health","language":"English","note":"publisher: Elsevier\nPMID: 34245712","page":"e415-e425","source":"www.thelancet.com","title":"Global, regional, and national burden of mortality associated with non-optimal ambient temperatures from 2000 to 2019: a three-stage modelling study","title-short":"Global, regional, and national burden of mortality associated with non-optimal ambient temperatures from 2000 to 2019","URL":"https://www.thelancet.com/journals/lanplh/article/PIIS2542-5196(21)00081-4/fulltext","volume":"5","author":[{"family":"Zhao","given":"Qi"},{"family":"Guo","given":"Yuming"},{"family":"Ye","given":"Tingting"},{"family":"Gasparrini","given":"Antonio"},{"family":"Tong","given":"Shilu"},{"family":"Overcenco","given":"Ala"},{"family":"Urban","given":"Aleš"},{"family":"Schneider","given":"Alexandra"},{"family":"Entezari","given":"Alireza"},{"family":"Vicedo-Cabrera","given":"Ana Maria"},{"family":"Zanobetti","given":"Antonella"},{"family":"Analitis","given":"Antonis"},{"family":"Zeka","given":"Ariana"},{"family":"Tobias","given":"Aurelio"},{"family":"Nunes","given":"Baltazar"},{"family":"Alahmad","given":"Barrak"},{"family":"Armstrong","given":"Ben"},{"family":"Forsberg","given":"Bertil"},{"family":"Pan","given":"Shih-Chun"},{"family":"Íñiguez","given":"Carmen"},{"family":"Ameling","given":"Caroline"},{"family":"Valencia","given":"César De la Cruz"},{"family":"Åström","given":"Christofer"},{"family":"Houthuijs","given":"Danny"},{"family":"Dung","given":"Do Van"},{"family":"Royé","given":"Dominic"},{"family":"Indermitte","given":"Ene"},{"family":"Lavigne","given":"Eric"},{"family":"Mayvaneh","given":"Fatemeh"},{"family":"Acquaotta","given":"Fiorella"},{"family":"Donato","given":"Francesca","non-dropping-particle":"de'"},{"family":"Ruscio","given":"Francesco Di"},{"family":"Sera","given":"Francesco"},{"family":"Carrasco-Escobar","given":"Gabriel"},{"family":"Kan","given":"Haidong"},{"family":"Orru","given":"Hans"},{"family":"Kim","given":"Ho"},{"family":"Holobaca","given":"Iulian-Horia"},{"family":"Kyselý","given":"Jan"},{"family":"Madureira","given":"Joana"},{"family":"Schwartz","given":"Joel"},{"family":"Jaakkola","given":"Jouni J. K."},{"family":"Katsouyanni","given":"Klea"},{"family":"Diaz","given":"Magali Hurtado"},{"family":"Ragettli","given":"Martina S."},{"family":"Hashizume","given":"Masahiro"},{"family":"Pascal","given":"Mathilde"},{"family":"Coélho","given":"Micheline de Sousa Zanotti Stagliorio"},{"family":"Ortega","given":"Nicolás Valdés"},{"family":"Ryti","given":"Niilo"},{"family":"Scovronick","given":"Noah"},{"family":"Michelozzi","given":"Paola"},{"family":"Correa","given":"Patricia Matus"},{"family":"Goodman","given":"Patrick"},{"family":"Saldiva","given":"Paulo Hilario Nascimento"},{"family":"Abrutzky","given":"Rosana"},{"family":"Osorio","given":"Samuel"},{"family":"Rao","given":"Shilpa"},{"family":"Fratianni","given":"Simona"},{"family":"Dang","given":"Tran Ngoc"},{"family":"Colistro","given":"Valentina"},{"family":"Huber","given":"Veronika"},{"family":"Lee","given":"Whanhee"},{"family":"Seposo","given":"Xerxes"},{"family":"Honda","given":"Yasushi"},{"family":"Guo","given":"Yue Leon"},{"family":"Bell","given":"Michelle L."},{"family":"Li","given":"Shanshan"}],"accessed":{"date-parts":[["2023",10,22]]},"issued":{"date-parts":[["2021",7,1]]}}}],"schema":"https://github.com/citation-style-language/schema/raw/master/csl-citation.json"} </w:instrText>
      </w:r>
      <w:r w:rsidR="0037081F" w:rsidRPr="00BE49E1">
        <w:fldChar w:fldCharType="separate"/>
      </w:r>
      <w:r w:rsidR="0037081F" w:rsidRPr="00BE49E1">
        <w:t>(Sera et al. 2019; Zhao et al. 2021)</w:t>
      </w:r>
      <w:r w:rsidR="0037081F" w:rsidRPr="00BE49E1">
        <w:fldChar w:fldCharType="end"/>
      </w:r>
      <w:r w:rsidR="0037081F" w:rsidRPr="00BE49E1">
        <w:t xml:space="preserve">. </w:t>
      </w:r>
      <w:commentRangeStart w:id="23"/>
      <w:del w:id="24" w:author="Arfa Aijazi" w:date="2024-01-02T13:18:00Z">
        <w:r w:rsidR="0037081F" w:rsidRPr="00BE49E1" w:rsidDel="00955ADA">
          <w:delText>While the media focus is largely on extreme heat, in both studies</w:delText>
        </w:r>
        <w:commentRangeEnd w:id="23"/>
        <w:r w:rsidR="00A715C9" w:rsidRPr="00BE49E1" w:rsidDel="00955ADA">
          <w:rPr>
            <w:rStyle w:val="CommentReference"/>
          </w:rPr>
          <w:commentReference w:id="23"/>
        </w:r>
        <w:r w:rsidR="0037081F" w:rsidRPr="00BE49E1" w:rsidDel="00955ADA">
          <w:delText xml:space="preserve">, </w:delText>
        </w:r>
      </w:del>
      <w:ins w:id="25" w:author="Arfa Aijazi" w:date="2024-01-02T13:18:00Z">
        <w:r w:rsidR="00955ADA">
          <w:t>N</w:t>
        </w:r>
      </w:ins>
      <w:del w:id="26" w:author="Arfa Aijazi" w:date="2024-01-02T13:18:00Z">
        <w:r w:rsidR="0037081F" w:rsidRPr="00BE49E1" w:rsidDel="00955ADA">
          <w:delText>n</w:delText>
        </w:r>
      </w:del>
      <w:r w:rsidR="0037081F" w:rsidRPr="00BE49E1">
        <w:t xml:space="preserve">early 90% of global deaths attributed to temperature </w:t>
      </w:r>
      <w:del w:id="27" w:author="Arfa Aijazi" w:date="2024-01-02T13:18:00Z">
        <w:r w:rsidR="0037081F" w:rsidRPr="00BE49E1" w:rsidDel="00955ADA">
          <w:delText xml:space="preserve">were </w:delText>
        </w:r>
      </w:del>
      <w:ins w:id="28" w:author="Arfa Aijazi" w:date="2024-01-02T13:18:00Z">
        <w:r w:rsidR="00955ADA">
          <w:t>are</w:t>
        </w:r>
        <w:r w:rsidR="00955ADA" w:rsidRPr="00BE49E1">
          <w:t xml:space="preserve"> </w:t>
        </w:r>
      </w:ins>
      <w:r w:rsidR="0037081F" w:rsidRPr="00BE49E1">
        <w:t xml:space="preserve">cold-related, which is consistent with findings in the United States </w:t>
      </w:r>
      <w:r w:rsidR="0037081F" w:rsidRPr="00BE49E1">
        <w:fldChar w:fldCharType="begin"/>
      </w:r>
      <w:r w:rsidR="00351C61" w:rsidRPr="00BE49E1">
        <w:instrText xml:space="preserve"> ADDIN ZOTERO_ITEM CSL_CITATION {"citationID":"pdfQIDKD","properties":{"formattedCitation":"(Berko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37081F" w:rsidRPr="00BE49E1">
        <w:fldChar w:fldCharType="separate"/>
      </w:r>
      <w:r w:rsidR="0037081F" w:rsidRPr="00BE49E1">
        <w:t>(Berko et al. 2014)</w:t>
      </w:r>
      <w:r w:rsidR="0037081F" w:rsidRPr="00BE49E1">
        <w:fldChar w:fldCharType="end"/>
      </w:r>
      <w:r w:rsidR="0037081F" w:rsidRPr="00BE49E1">
        <w:t xml:space="preserve">. </w:t>
      </w:r>
      <w:r w:rsidR="00A35C04" w:rsidRPr="00BE49E1">
        <w:t>The</w:t>
      </w:r>
      <w:r w:rsidR="0037081F" w:rsidRPr="00BE49E1">
        <w:t xml:space="preserve"> </w:t>
      </w:r>
      <w:r w:rsidR="00030781" w:rsidRPr="00BE49E1">
        <w:t xml:space="preserve">public health </w:t>
      </w:r>
      <w:r w:rsidR="0037081F" w:rsidRPr="00BE49E1">
        <w:t>impact of extreme temperature</w:t>
      </w:r>
      <w:r w:rsidR="00A35C04" w:rsidRPr="00BE49E1">
        <w:t>s is undercounted</w:t>
      </w:r>
      <w:r w:rsidR="0037081F" w:rsidRPr="00BE49E1">
        <w:t xml:space="preserve"> because it aggravates </w:t>
      </w:r>
      <w:r w:rsidR="00A35C04" w:rsidRPr="00BE49E1">
        <w:lastRenderedPageBreak/>
        <w:t xml:space="preserve">several </w:t>
      </w:r>
      <w:r w:rsidR="0037081F" w:rsidRPr="00BE49E1">
        <w:t xml:space="preserve">underlying conditions, but may not be noted as a contributing cause on hospital records or death certificates </w:t>
      </w:r>
      <w:r w:rsidR="0037081F" w:rsidRPr="00BE49E1">
        <w:fldChar w:fldCharType="begin"/>
      </w:r>
      <w:r w:rsidR="0037081F" w:rsidRPr="00BE49E1">
        <w:instrText xml:space="preserve"> ADDIN ZOTERO_ITEM CSL_CITATION {"citationID":"HamXFuOK","properties":{"formattedCitation":"(Ostro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37081F" w:rsidRPr="00BE49E1">
        <w:fldChar w:fldCharType="separate"/>
      </w:r>
      <w:r w:rsidR="0037081F" w:rsidRPr="00BE49E1">
        <w:rPr>
          <w:noProof/>
        </w:rPr>
        <w:t>(Ostro et al. 2009; Lane 2018)</w:t>
      </w:r>
      <w:r w:rsidR="0037081F" w:rsidRPr="00BE49E1">
        <w:fldChar w:fldCharType="end"/>
      </w:r>
      <w:r w:rsidR="0037081F" w:rsidRPr="00BE49E1">
        <w:t xml:space="preserve">. At least 17 chronic conditions such as heart disease, diabetes, kidney disease, and respiratory infection show a </w:t>
      </w:r>
      <w:commentRangeStart w:id="29"/>
      <w:commentRangeStart w:id="30"/>
      <w:r w:rsidR="0037081F" w:rsidRPr="00BE49E1">
        <w:t>J</w:t>
      </w:r>
      <w:commentRangeEnd w:id="29"/>
      <w:r w:rsidR="00A715C9" w:rsidRPr="00BE49E1">
        <w:rPr>
          <w:rStyle w:val="CommentReference"/>
        </w:rPr>
        <w:commentReference w:id="29"/>
      </w:r>
      <w:commentRangeEnd w:id="30"/>
      <w:r w:rsidR="00501320">
        <w:rPr>
          <w:rStyle w:val="CommentReference"/>
        </w:rPr>
        <w:commentReference w:id="30"/>
      </w:r>
      <w:r w:rsidR="0037081F" w:rsidRPr="00BE49E1">
        <w:t xml:space="preserve">-shaped relationship with temperature </w:t>
      </w:r>
      <w:r w:rsidR="0037081F" w:rsidRPr="00BE49E1">
        <w:fldChar w:fldCharType="begin"/>
      </w:r>
      <w:r w:rsidR="0037081F" w:rsidRPr="00BE49E1">
        <w:instrText xml:space="preserve"> ADDIN ZOTERO_ITEM CSL_CITATION {"citationID":"E4jK9e2U","properties":{"formattedCitation":"(Burkart et al. 2021)","plainCitation":"(Burkart et al. 2021)","noteIndex":0},"citationItems":[{"id":1613,"uris":["http://zotero.org/users/4259226/items/58LKYXAR"],"itemData":{"id":1613,"type":"article-journal","container-title":"The Lancet","DOI":"10.1016/S0140-6736(21)01700-1","ISSN":"0140-6736, 1474-547X","issue":"10301","journalAbbreviation":"The Lancet","language":"English","note":"publisher: Elsevier\nPMID: 34419204","page":"685-697","source":"www.thelancet.com","title":"Estimating the cause-specific relative risks of non-optimal temperature on daily mortality: a two-part modelling approach applied to the Global Burden of Disease Study","title-short":"Estimating the cause-specific relative risks of non-optimal temperature on daily mortality","URL":"https://www.thelancet.com/journals/lancet/article/PIIS0140-6736(21)01700-1/fulltext#seccestitle160","volume":"398","author":[{"family":"Burkart","given":"Katrin G."},{"family":"Brauer","given":"Michael"},{"family":"Aravkin","given":"Aleksandr Y."},{"family":"Godwin","given":"William W."},{"family":"Hay","given":"Simon I."},{"family":"He","given":"Jiawei"},{"family":"Iannucci","given":"Vincent C."},{"family":"Larson","given":"Samantha L."},{"family":"Lim","given":"Stephen S."},{"family":"Liu","given":"Jiangmei"},{"family":"Murray","given":"Christopher J. L."},{"family":"Zheng","given":"Peng"},{"family":"Zhou","given":"Maigeng"},{"family":"Stanaway","given":"Jeffrey D."}],"accessed":{"date-parts":[["2023",10,22]]},"issued":{"date-parts":[["2021",8,21]]}}}],"schema":"https://github.com/citation-style-language/schema/raw/master/csl-citation.json"} </w:instrText>
      </w:r>
      <w:r w:rsidR="0037081F" w:rsidRPr="00BE49E1">
        <w:fldChar w:fldCharType="separate"/>
      </w:r>
      <w:r w:rsidR="0037081F" w:rsidRPr="00BE49E1">
        <w:rPr>
          <w:noProof/>
        </w:rPr>
        <w:t>(Burkart et al. 2021)</w:t>
      </w:r>
      <w:r w:rsidR="0037081F" w:rsidRPr="00BE49E1">
        <w:fldChar w:fldCharType="end"/>
      </w:r>
      <w:r w:rsidR="0037081F" w:rsidRPr="00BE49E1">
        <w:t xml:space="preserve">, meaning that the disease prevalence increases in both extreme high and low ambient temperatures. </w:t>
      </w:r>
      <w:r w:rsidR="00030781" w:rsidRPr="00BE49E1">
        <w:t xml:space="preserve">In addition to these serious health impacts, extreme temperature exposure impairs labor productivity </w:t>
      </w:r>
      <w:r w:rsidR="00030781" w:rsidRPr="00BE49E1">
        <w:fldChar w:fldCharType="begin"/>
      </w:r>
      <w:r w:rsidR="00C42310" w:rsidRPr="00BE49E1">
        <w:instrText xml:space="preserve"> ADDIN ZOTERO_ITEM CSL_CITATION {"citationID":"SqDB2Kyf","properties":{"formattedCitation":"(Lai et al. 2023)","plainCitation":"(Lai et al. 2023)","noteIndex":0},"citationItems":[{"id":1679,"uris":["http://zotero.org/users/4259226/items/J8NENIRG"],"itemData":{"id":1679,"type":"article-journal","abstract":"This article reviews recent economic studies on the causal effects of temperature on labor productivity. The negative effects of extreme temperatures are widespread, and the magnitudes of the impact differ across social and economic factors. In addition to physical outputs, extreme temperatures also impair mental productivity, including cognition and learning. In utero exposure to extreme temperatures has profound effects on human development. Although the literature has detected various adaptation strategies, the conclusions are mixed. We discuss some limitations of existing studies and propose several directions for future research.","language":"en","source":"Zotero","title":"The Effects of Temperature on Labor Productivity","author":[{"family":"Lai","given":"Wangyang"},{"family":"Qiu","given":"Yun"},{"family":"Tang","given":"Qu"},{"family":"Xi","given":"Chen"},{"family":"Zhang","given":"Peng"}],"issued":{"date-parts":[["2023",6,20]]}}}],"schema":"https://github.com/citation-style-language/schema/raw/master/csl-citation.json"} </w:instrText>
      </w:r>
      <w:r w:rsidR="00030781" w:rsidRPr="00BE49E1">
        <w:fldChar w:fldCharType="separate"/>
      </w:r>
      <w:r w:rsidR="00C42310" w:rsidRPr="00BE49E1">
        <w:rPr>
          <w:noProof/>
        </w:rPr>
        <w:t>(Lai et al. 2023)</w:t>
      </w:r>
      <w:r w:rsidR="00030781" w:rsidRPr="00BE49E1">
        <w:fldChar w:fldCharType="end"/>
      </w:r>
      <w:r w:rsidR="00C42310" w:rsidRPr="00BE49E1">
        <w:t xml:space="preserve">, sleep quality </w:t>
      </w:r>
      <w:r w:rsidR="00C42310" w:rsidRPr="00BE49E1">
        <w:fldChar w:fldCharType="begin"/>
      </w:r>
      <w:r w:rsidR="00C42310" w:rsidRPr="00BE49E1">
        <w:instrText xml:space="preserve"> ADDIN ZOTERO_ITEM CSL_CITATION {"citationID":"fd1F12aT","properties":{"formattedCitation":"(Obradovich et al. 2017)","plainCitation":"(Obradovich et al. 2017)","noteIndex":0},"citationItems":[{"id":358,"uris":["http://zotero.org/users/4259226/items/YUYLAGDX"],"itemData":{"id":358,"type":"article-journal","abstract":"Human sleep is highly regulated by temperature. Might climate change—through increases in nighttime heat—disrupt sleep in the future? We conduct the inaugural investigation of the relationship between climatic anomalies, reports of insufficient sleep, and projected climate change. Using data from 765,000 U.S. survey respondents from 2002 to 2011, coupled with nighttime temperature data, we show that increases in nighttime temperatures amplify self-reported nights of insufficient sleep. We observe the largest effects during the summer and among both lower-income and elderly respondents. We combine our historical estimates with climate model projections and detail the potential sleep impacts of future climatic changes. Our study represents the largest ever investigation of the relationship between sleep and ambient temperature and provides the first evidence that climate change may disrupt human sleep.\nAnalysis of reported sleep difficulties indicates that increases in nighttime temperatures reduce human sleep quality.\nAnalysis of reported sleep difficulties indicates that increases in nighttime temperatures reduce human sleep quality.","container-title":"Science Advances","DOI":"10.1126/sciadv.1601555","ISSN":"2375-2548","issue":"5","language":"en","license":"Copyright © 2017, The Authors. This is an open-access article distributed under the terms of the Creative Commons Attribution-NonCommercial license, which permits use, distribution, and reproduction in any medium, so long as the resultant use is not for commercial advantage and provided the original work is properly cited.","note":"publisher: American Association for the Advancement of Science\nsection: Research Article","page":"e1601555","source":"advances.sciencemag.org","title":"Nighttime temperature and human sleep loss in a changing climate","URL":"https://advances.sciencemag.org/content/3/5/e1601555","volume":"3","author":[{"family":"Obradovich","given":"Nick"},{"family":"Migliorini","given":"Robyn"},{"family":"Mednick","given":"Sara C."},{"family":"Fowler","given":"James H."}],"accessed":{"date-parts":[["2021",8,2]]},"issued":{"date-parts":[["2017",5,1]]}}}],"schema":"https://github.com/citation-style-language/schema/raw/master/csl-citation.json"} </w:instrText>
      </w:r>
      <w:r w:rsidR="00C42310" w:rsidRPr="00BE49E1">
        <w:fldChar w:fldCharType="separate"/>
      </w:r>
      <w:r w:rsidR="00C42310" w:rsidRPr="00BE49E1">
        <w:rPr>
          <w:noProof/>
        </w:rPr>
        <w:t>(Obradovich et al. 2017)</w:t>
      </w:r>
      <w:r w:rsidR="00C42310" w:rsidRPr="00BE49E1">
        <w:fldChar w:fldCharType="end"/>
      </w:r>
      <w:r w:rsidR="00C42310" w:rsidRPr="00BE49E1">
        <w:t xml:space="preserve">, and cognitive performance </w:t>
      </w:r>
      <w:r w:rsidR="00C42310" w:rsidRPr="00BE49E1">
        <w:fldChar w:fldCharType="begin"/>
      </w:r>
      <w:r w:rsidR="00C42310" w:rsidRPr="00BE49E1">
        <w:instrText xml:space="preserve"> ADDIN ZOTERO_ITEM CSL_CITATION {"citationID":"lPhcmjoh","properties":{"formattedCitation":"(Laurent et al. 2018)","plainCitation":"(Laurent et al. 2018)","noteIndex":0},"citationItems":[{"id":225,"uris":["http://zotero.org/users/4259226/items/BTFFDLB5"],"itemData":{"id":225,"type":"article-journal","abstract":"Background In many regions globally, buildings designed for harnessing heat during the cold exacerbate thermal exposures during heat waves (HWs) by maintaining elevated indoor temperatures even when high ambient temperatures have subdued. While previous experimental studies have documented the effects of ambient temperatures on cognitive function, few have observed HW effects on indoor temperatures following subjects’ habitual conditions. The objective was to evaluate the differential impact of having air conditioning (AC) on cognitive function during a HW among residents of AC and non-AC buildings using a prospective observational cohort study. Methods We followed 44 students (mean age = 20.2 years; SD = 1.8 years) from a university in the Greater Boston area, Massachusetts in the United States living in AC (n = 24) and non-AC (n = 20) buildings before, during, and after a HW. Two cognition tests were self-administered daily for a period of 12 days (July 9–July 20, 2016), the Stroop color-word test (STROOP) to assess selective attention/processing speed and a 2-digit, visual addition/subtraction test (ADD) to evaluate cognitive speed and working memory. The effect of the HW on cognitive function was evaluated using difference-in-differences (DiD) modelling. Findings Mean indoor temperatures in the non-AC group (mean = 26.3°C; SD = 2.5°C; range = 19.6–30.4°C) were significantly higher (p &lt; 0.001) than in the AC group (mean = 21.4°C; SD = 1.9°C; range = 17.5–25.0°C). DiD estimates show an increase in reaction time (STROOP = 13.4%, p &lt; 0001; ADD = 13.3%, p &lt; 0.001) and reduction in throughput (STROOP = −9.9%, p &lt; 0.001; ADD = −6.3%, p = 0.08) during HWs among non-AC residents relative to AC residents at baseline. While ADD showed a linear relationship with indoor temperatures, STROOP was described by a U-shaped curve with linear effects below and above an optimum range (indoor temperature = 22°C–23°C), with an increase in reaction time of 16 ms/°C and 24 ms/°C for STROOP and ADD, respectively. Cognitive tests occurred right after waking, so the study is limited in that it cannot assess whether the observed effects extended during the rest of the day. Although the range of students’ ages also represents a limitation of the study, the consistent findings in this young, healthy population might indicate that greater portions of the population are susceptible to the effects of extreme heat. Conclusions Cognitive function deficits resulting from indoor thermal conditions during HWs extend beyond vulnerable populations. Our findings highlight the importance of incorporating sustainable adaptation measures in buildings to preserve educational attainment, economic productivity, and safety in light of a changing climate.","container-title":"PLOS Medicine","DOI":"10.1371/journal.pmed.1002605","ISSN":"1549-1676","issue":"7","journalAbbreviation":"PLOS Medicine","language":"en","note":"publisher: Public Library of Science","page":"e1002605","source":"PLoS Journals","title":"Reduced cognitive function during a heat wave among residents of non-air-conditioned buildings: An observational study of young adults in the summer of 2016","title-short":"Reduced cognitive function during a heat wave among residents of non-air-conditioned buildings","URL":"https://journals.plos.org/plosmedicine/article?id=10.1371/journal.pmed.1002605","volume":"15","author":[{"family":"Laurent","given":"Jose Guillermo Cedeño"},{"family":"Williams","given":"Augusta"},{"family":"Oulhote","given":"Youssef"},{"family":"Zanobetti","given":"Antonella"},{"family":"Allen","given":"Joseph G."},{"family":"Spengler","given":"John D."}],"accessed":{"date-parts":[["2020",8,4]]},"issued":{"date-parts":[["2018",7,10]]}}}],"schema":"https://github.com/citation-style-language/schema/raw/master/csl-citation.json"} </w:instrText>
      </w:r>
      <w:r w:rsidR="00C42310" w:rsidRPr="00BE49E1">
        <w:fldChar w:fldCharType="separate"/>
      </w:r>
      <w:r w:rsidR="00C42310" w:rsidRPr="00BE49E1">
        <w:rPr>
          <w:noProof/>
        </w:rPr>
        <w:t>(Laurent et al. 2018)</w:t>
      </w:r>
      <w:r w:rsidR="00C42310" w:rsidRPr="00BE49E1">
        <w:fldChar w:fldCharType="end"/>
      </w:r>
      <w:r w:rsidR="00C42310" w:rsidRPr="00BE49E1">
        <w:t xml:space="preserve">. </w:t>
      </w:r>
    </w:p>
    <w:p w14:paraId="6C235CB7" w14:textId="40609128" w:rsidR="003F534F" w:rsidRPr="00BE49E1" w:rsidRDefault="003F534F" w:rsidP="001618CD">
      <w:r w:rsidRPr="00BE49E1">
        <w:t xml:space="preserve">Several </w:t>
      </w:r>
      <w:r w:rsidR="00A35C04" w:rsidRPr="00BE49E1">
        <w:t xml:space="preserve">macro </w:t>
      </w:r>
      <w:r w:rsidRPr="00BE49E1">
        <w:t xml:space="preserve">trends </w:t>
      </w:r>
      <w:r w:rsidR="00A35C04" w:rsidRPr="00BE49E1">
        <w:t xml:space="preserve">are pushing policy makers to prioritize </w:t>
      </w:r>
      <w:r w:rsidRPr="00BE49E1">
        <w:t>emergency planning and disaster mitigation with regards to extreme temperature</w:t>
      </w:r>
      <w:r w:rsidR="00351C61" w:rsidRPr="00BE49E1">
        <w:t>s</w:t>
      </w:r>
      <w:r w:rsidR="001166B2" w:rsidRPr="00BE49E1">
        <w:t>.  T</w:t>
      </w:r>
      <w:r w:rsidRPr="00BE49E1">
        <w:t xml:space="preserve">he first </w:t>
      </w:r>
      <w:r w:rsidR="001166B2" w:rsidRPr="00BE49E1">
        <w:t xml:space="preserve">is </w:t>
      </w:r>
      <w:r w:rsidRPr="00BE49E1">
        <w:t>anthropogenic climate change</w:t>
      </w:r>
      <w:r w:rsidR="005515F5" w:rsidRPr="00BE49E1">
        <w:t>, which is</w:t>
      </w:r>
      <w:r w:rsidR="00BE49E1" w:rsidRPr="00BE49E1">
        <w:t xml:space="preserve"> </w:t>
      </w:r>
      <w:r w:rsidRPr="00BE49E1">
        <w:t xml:space="preserve">increasing frequency and intensity of </w:t>
      </w:r>
      <w:r w:rsidR="005515F5" w:rsidRPr="00BE49E1">
        <w:t>extreme weather</w:t>
      </w:r>
      <w:r w:rsidRPr="00BE49E1">
        <w:t xml:space="preserve"> </w:t>
      </w:r>
      <w:r w:rsidRPr="00BE49E1">
        <w:fldChar w:fldCharType="begin"/>
      </w:r>
      <w:r w:rsidRPr="00BE49E1">
        <w:instrText xml:space="preserve"> ADDIN ZOTERO_ITEM CSL_CITATION {"citationID":"y4ePMxOq","properties":{"formattedCitation":"(IPCC 2021)","plainCitation":"(IPCC 2021)","noteIndex":0},"citationItems":[{"id":29,"uris":["http://zotero.org/users/4259226/items/ZJSAJ9BY"],"itemData":{"id":29,"type":"post-weblog","title":"Sixth Assessment Report — IPCC","URL":"https://www.ipcc.ch/assessment-report/ar6/","author":[{"family":"IPCC","given":""}],"accessed":{"date-parts":[["2021",7,25]]},"issued":{"date-parts":[["2021"]]}}}],"schema":"https://github.com/citation-style-language/schema/raw/master/csl-citation.json"} </w:instrText>
      </w:r>
      <w:r w:rsidRPr="00BE49E1">
        <w:fldChar w:fldCharType="separate"/>
      </w:r>
      <w:r w:rsidRPr="00BE49E1">
        <w:rPr>
          <w:noProof/>
        </w:rPr>
        <w:t>(IPCC 2021)</w:t>
      </w:r>
      <w:r w:rsidRPr="00BE49E1">
        <w:fldChar w:fldCharType="end"/>
      </w:r>
      <w:r w:rsidRPr="00BE49E1">
        <w:t>. </w:t>
      </w:r>
      <w:r w:rsidR="005515F5" w:rsidRPr="00BE49E1">
        <w:t xml:space="preserve">Second, individuals </w:t>
      </w:r>
      <w:r w:rsidRPr="00BE49E1">
        <w:t xml:space="preserve">may be exposed to hazardous temperatures </w:t>
      </w:r>
      <w:r w:rsidR="005515F5" w:rsidRPr="00BE49E1">
        <w:t>during</w:t>
      </w:r>
      <w:r w:rsidRPr="00BE49E1">
        <w:t xml:space="preserve"> power outage</w:t>
      </w:r>
      <w:r w:rsidR="005515F5" w:rsidRPr="00BE49E1">
        <w:t>s</w:t>
      </w:r>
      <w:r w:rsidRPr="00BE49E1">
        <w:t xml:space="preserve">, as was seen across </w:t>
      </w:r>
      <w:r w:rsidR="00BF38F5" w:rsidRPr="00BE49E1">
        <w:t xml:space="preserve">the Northeastern United States following Hurricane Sandy in 2012 </w:t>
      </w:r>
      <w:r w:rsidR="00351C61" w:rsidRPr="00BE49E1">
        <w:fldChar w:fldCharType="begin"/>
      </w:r>
      <w:r w:rsidR="00351C61" w:rsidRPr="00BE49E1">
        <w:instrText xml:space="preserve"> ADDIN ZOTERO_ITEM CSL_CITATION {"citationID":"3j47y5y4","properties":{"formattedCitation":"(Henry and Ramirez-Marquez 2016)","plainCitation":"(Henry and Ramirez-Marquez 2016)","noteIndex":0},"citationItems":[{"id":1674,"uris":["http://zotero.org/users/4259226/items/K9GTNSF7"],"itemData":{"id":1674,"type":"article-journal","abstract":"The dependence on continuous availability of power for day-to-day functioning and sustenance of life is more critical today than ever before. A prolonged loss of power is no longer just an inconvenience, but brings normal life to a standstill. When Hurricane Sandy hit the U.S East Coast in October 2012, many lost their homes and properties due to the flooding and severe winds. However, a significant impact was the power outages to over 8 million customers across 21 states, for days and even weeks. This paper takes a systems view of these power outages from supply and demand sides, from a quantitative resilience perspective. The focus of this study is on the resilience action that enables restoration of the disrupted system. Generic resilience framework and metrics are used as the basis for the resilience analysis; the observations, lessons learnt, and recommendations based on this analysis are expected to improve recovery from large-scale power outages resulting from any disruptive event in future.","container-title":"Systems Engineering","DOI":"10.1002/sys.21338","ISSN":"1520-6858","issue":"1","language":"en","note":"_eprint: https://onlinelibrary.wiley.com/doi/pdf/10.1002/sys.21338","page":"59-75","source":"Wiley Online Library","title":"On the Impacts of Power Outages during Hurricane Sandy—A Resilience-Based Analysis","URL":"https://onlinelibrary.wiley.com/doi/abs/10.1002/sys.21338","volume":"19","author":[{"family":"Henry","given":"Devanandham"},{"family":"Ramirez-Marquez","given":"Jose Emmanuel"}],"accessed":{"date-parts":[["2023",11,4]]},"issued":{"date-parts":[["2016"]]}}}],"schema":"https://github.com/citation-style-language/schema/raw/master/csl-citation.json"} </w:instrText>
      </w:r>
      <w:r w:rsidR="00351C61" w:rsidRPr="00BE49E1">
        <w:fldChar w:fldCharType="separate"/>
      </w:r>
      <w:r w:rsidR="00351C61" w:rsidRPr="00BE49E1">
        <w:rPr>
          <w:noProof/>
        </w:rPr>
        <w:t>(Henry and Ramirez-Marquez 2016)</w:t>
      </w:r>
      <w:r w:rsidR="00351C61" w:rsidRPr="00BE49E1">
        <w:fldChar w:fldCharType="end"/>
      </w:r>
      <w:r w:rsidR="00A35C04" w:rsidRPr="00BE49E1">
        <w:t xml:space="preserve"> and in</w:t>
      </w:r>
      <w:r w:rsidR="00BF38F5" w:rsidRPr="00BE49E1">
        <w:t xml:space="preserve"> </w:t>
      </w:r>
      <w:r w:rsidRPr="00BE49E1">
        <w:t xml:space="preserve">Texas in February 2021 </w:t>
      </w:r>
      <w:r w:rsidRPr="00BE49E1">
        <w:fldChar w:fldCharType="begin"/>
      </w:r>
      <w:r w:rsidRPr="00BE49E1">
        <w:instrText xml:space="preserve"> ADDIN ZOTERO_ITEM CSL_CITATION {"citationID":"uNd3zt2O","properties":{"formattedCitation":"(King, Rhodes, and Zarnikau 2021)","plainCitation":"(King, Rhodes, and Zarnikau 2021)","noteIndex":0},"citationItems":[{"id":20,"uris":["http://zotero.org/users/4259226/items/PXISSYPA",["http://zotero.org/users/4259226/items/PXISSYPA"]],"itemData":{"id":20,"type":"report","publisher":"University of Texas at Austin","title":"The Timeline and Events of the February 2021 Texas Electric Grid Blackouts","URL":"https://energy.utexas.edu/sites/default/files/UTAustin%20%282021%29%20EventsFebruary2021TexasBlackout%2020210714.pdf","author":[{"family":"King","given":"Carey"},{"family":"Rhodes","given":"Josh"},{"family":"Zarnikau","given":"Jay"}],"accessed":{"date-parts":[["2021",7,24]]},"issued":{"date-parts":[["2021",7]]}}}],"schema":"https://github.com/citation-style-language/schema/raw/master/csl-citation.json"} </w:instrText>
      </w:r>
      <w:r w:rsidRPr="00BE49E1">
        <w:fldChar w:fldCharType="separate"/>
      </w:r>
      <w:r w:rsidRPr="00BE49E1">
        <w:t>(King, Rhodes, and Zarnikau 2021)</w:t>
      </w:r>
      <w:r w:rsidRPr="00BE49E1">
        <w:fldChar w:fldCharType="end"/>
      </w:r>
      <w:r w:rsidRPr="00BE49E1">
        <w:t xml:space="preserve">. Major electrical grid failures have increased by more than 60% in recent years </w:t>
      </w:r>
      <w:r w:rsidRPr="00BE49E1">
        <w:fldChar w:fldCharType="begin"/>
      </w:r>
      <w:r w:rsidRPr="00BE49E1">
        <w:instrText xml:space="preserve"> ADDIN ZOTERO_ITEM CSL_CITATION {"citationID":"V6fI4kbh","properties":{"formattedCitation":"(Stone et al. 2021)","plainCitation":"(Stone et al. 2021)","noteIndex":0},"citationItems":[{"id":295,"uris":["http://zotero.org/users/4259226/items/SKKP5G8A",["http://zotero.org/users/4259226/items/SKKP5G8A"]],"itemData":{"id":295,"type":"article-journal","abstract":"The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find simulated compound heat wave and grid failure events of recent intensity and duration to expose between 68 and 100% of the urban population to an elevated risk of heat exhaustion and/or heat stroke.","container-title":"Environmental Science &amp; Technology","DOI":"10.1021/acs.est.1c00024","ISSN":"1520-5851","issue":"10","journalAbbreviation":"Environ Sci Technol","language":"eng","note":"PMID: 33930272","page":"6957-6964","source":"PubMed","title":"Compound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rsidRPr="00BE49E1">
        <w:fldChar w:fldCharType="separate"/>
      </w:r>
      <w:r w:rsidRPr="00BE49E1">
        <w:t>(Stone et al. 2021)</w:t>
      </w:r>
      <w:r w:rsidRPr="00BE49E1">
        <w:fldChar w:fldCharType="end"/>
      </w:r>
      <w:r w:rsidRPr="00BE49E1">
        <w:t xml:space="preserve">. </w:t>
      </w:r>
      <w:r w:rsidR="005515F5" w:rsidRPr="00BE49E1">
        <w:t>Finally, aging global populations mean more individuals will be susceptible to extreme temperature stress.</w:t>
      </w:r>
      <w:r w:rsidRPr="00BE49E1">
        <w:t xml:space="preserve"> In 2019, less than a tenth of the global population was over the age of 65 and by 2050 this number will increase to 1 in 6 </w:t>
      </w:r>
      <w:r w:rsidRPr="00BE49E1">
        <w:fldChar w:fldCharType="begin"/>
      </w:r>
      <w:r w:rsidRPr="00BE49E1">
        <w:instrText xml:space="preserve"> ADDIN ZOTERO_ITEM CSL_CITATION {"citationID":"o0rgDsV4","properties":{"formattedCitation":"(United Nations 2020)","plainCitation":"(United Nations 2020)","noteIndex":0},"citationItems":[{"id":379,"uris":["http://zotero.org/users/4259226/items/ZNXS2RTC",["http://zotero.org/users/4259226/items/ZNXS2RTC"]],"itemData":{"id":379,"type":"report","language":"en","note":"OCLC: 1134853628","publisher":"UN","source":"Open WorldCat","title":"World population ageing, 2019 highlights.","author":[{"literal":"United Nations"}],"issued":{"date-parts":[["2020"]]}}}],"schema":"https://github.com/citation-style-language/schema/raw/master/csl-citation.json"} </w:instrText>
      </w:r>
      <w:r w:rsidRPr="00BE49E1">
        <w:fldChar w:fldCharType="separate"/>
      </w:r>
      <w:r w:rsidRPr="00BE49E1">
        <w:rPr>
          <w:noProof/>
        </w:rPr>
        <w:t>(United Nations 2020)</w:t>
      </w:r>
      <w:r w:rsidRPr="00BE49E1">
        <w:fldChar w:fldCharType="end"/>
      </w:r>
      <w:r w:rsidRPr="00BE49E1">
        <w:t xml:space="preserve">. Age is a well-documented risk factor for temperature-related </w:t>
      </w:r>
      <w:r w:rsidR="0025514A" w:rsidRPr="00BE49E1">
        <w:t>illness</w:t>
      </w:r>
      <w:r w:rsidRPr="00BE49E1">
        <w:t xml:space="preserve"> and </w:t>
      </w:r>
      <w:r w:rsidR="0025514A" w:rsidRPr="00BE49E1">
        <w:t>death</w:t>
      </w:r>
      <w:r w:rsidRPr="00BE49E1">
        <w:t xml:space="preserve"> </w:t>
      </w:r>
      <w:r w:rsidRPr="00BE49E1">
        <w:fldChar w:fldCharType="begin"/>
      </w:r>
      <w:r w:rsidRPr="00BE49E1">
        <w:instrText xml:space="preserve"> ADDIN ZOTERO_ITEM CSL_CITATION {"citationID":"msRlFJIX","properties":{"formattedCitation":"(Oudin \\uc0\\u197{}str\\uc0\\u246{}m, Bertil, and Joacim 2011)","plainCitation":"(Oudin Åström, Bertil, and Joacim 2011)","noteIndex":0},"citationItems":[{"id":307,"uris":["http://zotero.org/users/4259226/items/SE7GM85B",["http://zotero.org/users/4259226/items/SE7GM85B"]],"itemData":{"id":307,"type":"article-journal","abstract":"Background\nThe on-going climate change is predicted to yield a growing number of extreme climate events which will increase in both intensity and frequency. Increased longevity is changing society's demographics. It is very likely this will have a direct impact on population health. Many studies have previously shown that the elderly in a society are among the most vulnerable to heat waves.\nObjectives\nWith a rapidly growing number of publications on this subject the objective was to review the recent literature for research regarding the impact of heat waves and elevated temperature on the elderly with regards to mortality and morbidity.\nMethods\nPubMed was searched to identify studies published in English between 1st of January 2008 and 31st of December 2010 using the following key words: heat wave, mortality, morbidity, elderly and temperature. The relationship between high temperature and mortality and/or morbidity had to be studied. Results for the elderly had to be provided.\nResults\nSix studies of temperature–morbidity-relationship were found and 24 studies of temperature–mortality-relationship. Studies consistently reported increases in cardiovascular and respiratory mortality, as appeared also respiratory admissions to do during hot days and heat waves. However, the number of studies on morbidity published was much fewer. Few studies reported social, medical and environmental susceptibility factors.\nConclusions\nFuture research should focus on studying susceptibilities and to non-fatal events which are not as studied as mortality. Studies on the modification of type of urban environment, housing and mortality and morbidity in the elderly population are also needed.","container-title":"Maturitas","DOI":"10.1016/j.maturitas.2011.03.008","ISSN":"0378-5122","issue":"2","journalAbbreviation":"Maturitas","language":"en","page":"99-105","source":"ScienceDirect","title":"Heat wave impact on morbidity and mortality in the elderly population: A review of recent studies","title-short":"Heat wave impact on morbidity and mortality in the elderly population","URL":"https://www.sciencedirect.com/science/article/pii/S0378512211000806","volume":"69","author":[{"family":"Oudin Åström","given":"Daniel"},{"family":"Bertil","given":"Forsberg"},{"family":"Joacim","given":"Rocklöv"}],"accessed":{"date-parts":[["2021",8,1]]},"issued":{"date-parts":[["2011",6,1]]}}}],"schema":"https://github.com/citation-style-language/schema/raw/master/csl-citation.json"} </w:instrText>
      </w:r>
      <w:r w:rsidRPr="00BE49E1">
        <w:fldChar w:fldCharType="separate"/>
      </w:r>
      <w:r w:rsidRPr="00BE49E1">
        <w:rPr>
          <w:rFonts w:cs="Times New Roman"/>
        </w:rPr>
        <w:t>(Oudin Åström, Bertil, and Joacim 2011)</w:t>
      </w:r>
      <w:r w:rsidRPr="00BE49E1">
        <w:fldChar w:fldCharType="end"/>
      </w:r>
      <w:r w:rsidRPr="00BE49E1">
        <w:t>, so an older population has greater vulnerability.</w:t>
      </w:r>
    </w:p>
    <w:p w14:paraId="7B1843B0" w14:textId="124158E0" w:rsidR="00C42310" w:rsidRPr="00BE49E1" w:rsidRDefault="005515F5" w:rsidP="00C42310">
      <w:pPr>
        <w:pStyle w:val="Heading2List"/>
      </w:pPr>
      <w:bookmarkStart w:id="31" w:name="_Ref150108267"/>
      <w:r w:rsidRPr="00BE49E1">
        <w:t xml:space="preserve">Heat Vulnerability Indices enable </w:t>
      </w:r>
      <w:r w:rsidR="00472389" w:rsidRPr="00BE49E1">
        <w:t xml:space="preserve">planning for extreme </w:t>
      </w:r>
      <w:proofErr w:type="gramStart"/>
      <w:r w:rsidR="00472389" w:rsidRPr="00BE49E1">
        <w:t>temperatures</w:t>
      </w:r>
      <w:bookmarkEnd w:id="31"/>
      <w:proofErr w:type="gramEnd"/>
    </w:p>
    <w:p w14:paraId="583E49DA" w14:textId="6B38DF7F" w:rsidR="001618CD" w:rsidRPr="00BE49E1" w:rsidRDefault="00CE62A4" w:rsidP="001618CD">
      <w:r w:rsidRPr="00BE49E1">
        <w:t xml:space="preserve">Most </w:t>
      </w:r>
      <w:r w:rsidR="00351C61" w:rsidRPr="00BE49E1">
        <w:t>cities</w:t>
      </w:r>
      <w:r w:rsidRPr="00BE49E1">
        <w:t xml:space="preserve"> face substantial variation in intra-city vulnerability to</w:t>
      </w:r>
      <w:ins w:id="32" w:author="Arfa Aijazi" w:date="2024-01-10T17:11:00Z">
        <w:r w:rsidR="00E06FA8">
          <w:t xml:space="preserve"> extreme temperatures.</w:t>
        </w:r>
      </w:ins>
      <w:del w:id="33" w:author="Arfa Aijazi" w:date="2024-01-10T17:11:00Z">
        <w:r w:rsidRPr="00BE49E1" w:rsidDel="00E06FA8">
          <w:delText xml:space="preserve"> </w:delText>
        </w:r>
        <w:commentRangeStart w:id="34"/>
        <w:commentRangeStart w:id="35"/>
        <w:r w:rsidRPr="00BE49E1" w:rsidDel="00E06FA8">
          <w:delText>heat</w:delText>
        </w:r>
        <w:r w:rsidRPr="00BE49E1" w:rsidDel="00E06FA8">
          <w:rPr>
            <w:rFonts w:ascii="ZWAdobeF" w:hAnsi="ZWAdobeF" w:cs="ZWAdobeF"/>
            <w:sz w:val="2"/>
            <w:szCs w:val="2"/>
          </w:rPr>
          <w:delText>0</w:delText>
        </w:r>
        <w:commentRangeEnd w:id="34"/>
        <w:r w:rsidR="00A35C04" w:rsidRPr="00BE49E1" w:rsidDel="00E06FA8">
          <w:rPr>
            <w:rStyle w:val="CommentReference"/>
          </w:rPr>
          <w:commentReference w:id="34"/>
        </w:r>
        <w:commentRangeEnd w:id="35"/>
        <w:r w:rsidR="00A803F2" w:rsidDel="00E06FA8">
          <w:rPr>
            <w:rStyle w:val="CommentReference"/>
          </w:rPr>
          <w:commentReference w:id="35"/>
        </w:r>
        <w:r w:rsidRPr="00BE49E1" w:rsidDel="00E06FA8">
          <w:rPr>
            <w:rFonts w:ascii="ZWAdobeF" w:hAnsi="ZWAdobeF" w:cs="ZWAdobeF"/>
            <w:sz w:val="2"/>
            <w:szCs w:val="2"/>
          </w:rPr>
          <w:delText>F</w:delText>
        </w:r>
        <w:r w:rsidRPr="00BE49E1" w:rsidDel="00E06FA8">
          <w:delText>.</w:delText>
        </w:r>
      </w:del>
      <w:r w:rsidRPr="00BE49E1">
        <w:t xml:space="preserve"> </w:t>
      </w:r>
      <w:r w:rsidR="00A35C04" w:rsidRPr="00BE49E1">
        <w:t xml:space="preserve">The discourse in public agencies and academic literature around thermal vulnerability focuses on extreme heat, </w:t>
      </w:r>
      <w:commentRangeStart w:id="36"/>
      <w:r w:rsidR="00A35C04" w:rsidRPr="00BE49E1">
        <w:t>even though the mortality rate from extreme cold is</w:t>
      </w:r>
      <w:ins w:id="37" w:author="Arfa Aijazi" w:date="2024-01-02T13:37:00Z">
        <w:r w:rsidR="00A803F2">
          <w:t xml:space="preserve"> significantly</w:t>
        </w:r>
      </w:ins>
      <w:r w:rsidR="00A35C04" w:rsidRPr="00BE49E1">
        <w:t xml:space="preserve"> </w:t>
      </w:r>
      <w:del w:id="38" w:author="Arfa Aijazi" w:date="2024-01-02T13:37:00Z">
        <w:r w:rsidR="00A35C04" w:rsidRPr="00BE49E1" w:rsidDel="00A803F2">
          <w:delText>nearly double that of</w:delText>
        </w:r>
      </w:del>
      <w:ins w:id="39" w:author="Arfa Aijazi" w:date="2024-01-02T13:37:00Z">
        <w:r w:rsidR="00A803F2">
          <w:t>higher than that of</w:t>
        </w:r>
      </w:ins>
      <w:r w:rsidR="00A35C04" w:rsidRPr="00BE49E1">
        <w:t xml:space="preserve"> extreme heat </w:t>
      </w:r>
      <w:r w:rsidR="00A35C04" w:rsidRPr="00BE49E1">
        <w:fldChar w:fldCharType="begin"/>
      </w:r>
      <w:r w:rsidR="00E63125">
        <w:instrText xml:space="preserve"> ADDIN ZOTERO_ITEM CSL_CITATION {"citationID":"9io7CAPo","properties":{"formattedCitation":"(Berko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A35C04" w:rsidRPr="00BE49E1">
        <w:fldChar w:fldCharType="separate"/>
      </w:r>
      <w:r w:rsidR="00A35C04" w:rsidRPr="00BE49E1">
        <w:t>(Berko et al. 2014)</w:t>
      </w:r>
      <w:r w:rsidR="00A35C04" w:rsidRPr="00BE49E1">
        <w:fldChar w:fldCharType="end"/>
      </w:r>
      <w:r w:rsidR="00A35C04" w:rsidRPr="00BE49E1">
        <w:t>.</w:t>
      </w:r>
      <w:commentRangeEnd w:id="36"/>
      <w:r w:rsidR="00CC18A3" w:rsidRPr="00BE49E1">
        <w:rPr>
          <w:rStyle w:val="CommentReference"/>
        </w:rPr>
        <w:commentReference w:id="36"/>
      </w:r>
      <w:r w:rsidR="00A35C04" w:rsidRPr="00BE49E1">
        <w:t xml:space="preserve"> In principle, many of the socioeconomic vulnerabilities contributing to heat-related illness and death also apply to extreme cold.</w:t>
      </w:r>
      <w:r w:rsidR="00A35C04" w:rsidRPr="00BE49E1">
        <w:rPr>
          <w:sz w:val="18"/>
          <w:szCs w:val="18"/>
        </w:rPr>
        <w:t> </w:t>
      </w:r>
      <w:r w:rsidR="003F534F" w:rsidRPr="00BE49E1">
        <w:t>M</w:t>
      </w:r>
      <w:r w:rsidRPr="00BE49E1">
        <w:t xml:space="preserve">any cities and other jurisdictions </w:t>
      </w:r>
      <w:r w:rsidR="003F534F" w:rsidRPr="00BE49E1">
        <w:t>use</w:t>
      </w:r>
      <w:r w:rsidRPr="00BE49E1">
        <w:t xml:space="preserve"> heat vulnerability indices (HVI)</w:t>
      </w:r>
      <w:r w:rsidR="003F534F" w:rsidRPr="00BE49E1">
        <w:t xml:space="preserve"> to better allocate resources on emergency response to heat, such as the location of cooling centers </w:t>
      </w:r>
      <w:r w:rsidRPr="00BE49E1">
        <w:fldChar w:fldCharType="begin"/>
      </w:r>
      <w:r w:rsidR="00351C61" w:rsidRPr="00BE49E1">
        <w:instrText xml:space="preserve"> ADDIN ZOTERO_ITEM CSL_CITATION {"citationID":"d2dv7JTa","properties":{"formattedCitation":"(Reid et al. 2009; Rinner et al. 2010; Uejio et al. 2011; Nayak et al. 2018)","plainCitation":"(Reid et al. 2009; Rinner et al. 2010; Uejio et al. 2011; Nayak et al. 2018)","noteIndex":0},"citationItems":[{"id":302,"uris":["http://zotero.org/users/4259226/items/XMJ63HRG",["http://zotero.org/users/4259226/items/XMJ63HRG"]],"itemData":{"id":302,"type":"article-journal","abstract":"BackgroundThe evidence that heat waves can result in both increased deaths and illness is substantial, and concern over this issue is rising because of climate change. Adverse health impacts from heat waves can be avoided, and epidemiologic studies have identified specific population and community characteristics that mark vulnerability to heat waves.ObjectivesWe situated vulnerability to heat in geographic space and identified potential areas for intervention and further research.MethodsWe mapped and analyzed 10 vulnerability factors for heat-related morbidity/mortality in the United States: six demographic characteristics and two household air conditioning variables from the U.S. Census Bureau, vegetation cover from satellite images, and diabetes prevalence from a national survey. We performed a factor analysis of these 10 variables and assigned values of increasing vulnerability for the four resulting factors to each of 39,794 census tracts. We added the four factor scores to obtain a cumulative heat vulnerability index value.ResultsFour factors explained &gt; 75% of the total variance in the original 10 vulnerability variables: a) social/environmental vulnerability (combined education/poverty/race/green space), b) social isolation, c) air conditioning prevalence, and d) proportion elderly/diabetes. We found substantial spatial variability of heat vulnerability nationally, with generally higher vulnerability in the Northeast and Pacific Coast and the lowest in the Southeast. In urban areas, inner cities showed the highest vulnerability to heat.ConclusionsThese methods provide a template for making local and regional heat vulnerability maps. After validation using health outcome data, interventions can be targeted at the most vulnerable populations.","container-title":"Environmental Health Perspectives","DOI":"10.1289/ehp.0900683","issue":"11","journalAbbreviation":"Environmental Health Perspectives","note":"publisher: Environmental Health Perspectives","page":"1730-1736","source":"ehp.niehs.nih.gov (Atypon)","title":"Mapping Community Determinants of Heat Vulnerability","URL":"https://ehp.niehs.nih.gov/doi/full/10.1289/ehp.0900683","volume":"117","author":[{"family":"Reid","given":"Colleen E."},{"family":"O'Neill","given":"Marie"},{"literal":"Gronlund, Carina J."},{"literal":"Brines Shannon J."},{"literal":"Brown Daniel G."},{"literal":"Diez-Roux Ana V."},{"literal":"Schwartz Joel"}],"accessed":{"date-parts":[["2021",6,2]]},"issued":{"date-parts":[["2009",11,1]]}}},{"id":300,"uris":["http://zotero.org/users/4259226/items/NMDWFU2C",["http://zotero.org/users/4259226/items/NMDWFU2C"]],"itemData":{"id":300,"type":"article-journal","abstract":"Extreme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(Reid et al. 2009; Rinner et al. 2010; Uejio et al. 2011; Nayak et al. 2018)</w:t>
      </w:r>
      <w:r w:rsidRPr="00BE49E1">
        <w:fldChar w:fldCharType="end"/>
      </w:r>
      <w:r w:rsidRPr="00BE49E1">
        <w:t>. An HVI is typically a weighted sum of variables related to heat vulnerability such as income or poverty level, age, social isolation, and land cover characteristics calculated at a localized level like census tract.</w:t>
      </w:r>
      <w:r w:rsidR="001618CD" w:rsidRPr="00BE49E1">
        <w:t xml:space="preserve"> </w:t>
      </w:r>
    </w:p>
    <w:p w14:paraId="42962EAE" w14:textId="4A0B87C8" w:rsidR="00552E8C" w:rsidRPr="00BE49E1" w:rsidRDefault="00CE62A4" w:rsidP="00CE62A4">
      <w:r w:rsidRPr="00BE49E1">
        <w:t>HVI seldom include variables related to the local building stock</w:t>
      </w:r>
      <w:r w:rsidR="00763AEB" w:rsidRPr="00BE49E1">
        <w:t xml:space="preserve">. However, </w:t>
      </w:r>
      <w:r w:rsidRPr="00BE49E1">
        <w:t>building characteristics</w:t>
      </w:r>
      <w:r w:rsidR="00CC18A3" w:rsidRPr="00BE49E1">
        <w:t xml:space="preserve">, </w:t>
      </w:r>
      <w:r w:rsidR="00763AEB" w:rsidRPr="00BE49E1">
        <w:t>including</w:t>
      </w:r>
      <w:r w:rsidR="00CC18A3" w:rsidRPr="00BE49E1">
        <w:t xml:space="preserve"> level of insulation, presence of HVAC, </w:t>
      </w:r>
      <w:r w:rsidR="00763AEB" w:rsidRPr="00BE49E1">
        <w:t xml:space="preserve">and </w:t>
      </w:r>
      <w:r w:rsidR="00CC18A3" w:rsidRPr="00BE49E1">
        <w:t>air tightness,</w:t>
      </w:r>
      <w:r w:rsidRPr="00BE49E1">
        <w:t xml:space="preserve"> can exacerbate or mitigate occupant exposure to</w:t>
      </w:r>
      <w:r w:rsidR="001E25F6" w:rsidRPr="00BE49E1">
        <w:t xml:space="preserve"> heat</w:t>
      </w:r>
      <w:r w:rsidRPr="00BE49E1">
        <w:t xml:space="preserve">. </w:t>
      </w:r>
      <w:r w:rsidR="00552E8C" w:rsidRPr="00BE49E1">
        <w:t xml:space="preserve">Indoor exposure, particularly at home, accounts for a sizable portion, 38-85%, of  heat-related deaths </w:t>
      </w:r>
      <w:r w:rsidR="00552E8C" w:rsidRPr="00BE49E1">
        <w:fldChar w:fldCharType="begin"/>
      </w:r>
      <w:r w:rsidR="00552E8C" w:rsidRPr="00BE49E1">
        <w:instrText xml:space="preserve"> ADDIN ZOTERO_ITEM CSL_CITATION {"citationID":"anokU1qx","properties":{"formattedCitation":"(Fouillet et al. 2006; Wheeler et al. 2013; Iverson et al. 2020)","plainCitation":"(Fouillet et al. 2006; Wheeler et al. 2013; Iverson et al. 2020)","noteIndex":0},"citationItems":[{"id":1619,"uris":["http://zotero.org/users/4259226/items/4CXSQFT4"],"itemData":{"id":1619,"type":"article-journal","DOI":"10.1007/s00420-006-0089-4","ISSN":"0340-0131","language":"English","license":"Springer-Verlag 2006","note":"number-of-pages: 16-24\npublisher: Springer Nature B.V.","page":"16-24","source":"ProQuest","title":"Excess mortality related to the August 2003 heat wave in France","URL":"https://www.proquest.com/docview/613553584/abstract/F6719305959C4516PQ/1","author":[{"family":"Fouillet","given":"A."},{"family":"Rey","given":"G."},{"family":"Laurent","given":"F."},{"family":"Pavillon","given":"G."},{"family":"Bellec","given":"S."},{"family":"Guihenneuc-jouyaux","given":"C."},{"family":"Clavel","given":"J."},{"family":"Jougla","given":"E."},{"family":"Hémon","given":"Denis"}],"accessed":{"date-parts":[["2023",10,22]]},"issued":{"date-parts":[["2006",10]]}},"label":"page"},{"id":1616,"uris":["http://zotero.org/users/4259226/items/6UAPII9D"],"itemData":{"id":1616,"type":"article-journal","container-title":"Morbidity and Mortality Weekly Report","ISSN":"0149-2195","issue":"31","journalAbbreviation":"MMWR Morb Mortal Wkly Rep","note":"PMID: 23925170\nPMCID: PMC4604987","page":"617-621","source":"PubMed Central","title":"Heat Illness and Deaths — New York City, 2000–2011","URL":"https://www.ncbi.nlm.nih.gov/pmc/articles/PMC4604987/","volume":"62","author":[{"family":"Wheeler","given":"Katherine"},{"family":"Lane","given":"Kathryn"},{"family":"Walters","given":"Sarah"},{"family":"Matte","given":"Thomas"}],"accessed":{"date-parts":[["2023",10,22]]},"issued":{"date-parts":[["2013",8,9]]}}},{"id":1625,"uris":["http://zotero.org/users/4259226/items/8UJILXWX"],"itemData":{"id":1625,"type":"article-journal","abstract":"Objectives:  Maricopa County, Arizona (2017 population about 4.3 million), is located in the Sonoran Desert. In 2005, the Maricopa County Department of Public Health (MCDPH) established a heat-­associated mortality surveillance system that captures data on circumstances of death for Maricopa County residents and visitors. We analyzed 2006-2016 surveillance system data to understand the characteristics and circumstances of heat-­associated deaths.\nMethods:  We classified heat-­associated deaths based on International Classification of Diseases, Tenth Revision codes (X30, T67.X, and P81.0) and phrases (heat exposure, environ, exhaustion, sun, heat stress, heat stroke, or hyperthermia) in part I or part II of the death certificate. We summarized data on decedents’ demographic characteristics, years lived in Arizona, location of death (indoors vs outdoors), presence and functionality of air conditioning, and whether the decedent had been homeless. We examined significant associations between variables by using the Pearson χ2 tests and logistic regression.\nResults:  During 2006-2016, MCDPH recorded data on 920 heat-a­ ssociated deaths, 912 of which included location of injury. Of 565 (62%) heat-­associated deaths that occurred outdoors, 458 (81%) were among male decedents and 243 (43%) were among decedents aged 20-49. Of 347 (38%) heat-a­ ssociated deaths that occurred indoors, 201 (58%) were among decedents aged ≥65. Non-­Arizona residents were 5 times as likely as Arizona residents to have a heat-­associated death outdoors (P &lt; .001). Of 727 decedents with data on duration of Arizona residency, 438 (60%) had resided in Arizona ≥20 years.\nConclusions:  Ongoing evaluation of interventions that target populations at risk for both outdoor and indoor heat-­associated deaths can further inform refinement of the surveillance system and identify best practices to prevent heat-a­ ssociated deaths.","container-title":"Public Health Reports","DOI":"10.1177/0033354920938006","ISSN":"0033-3549, 1468-2877","issue":"5","journalAbbreviation":"Public Health Rep","language":"en","page":"631-639","source":"DOI.org (Crossref)","title":"Heat-Associated Mortality in a Hot Climate: Maricopa County, Arizona, 2006-2016","title-short":"Heat-Associated Mortality in a Hot Climate","URL":"http://journals.sagepub.com/doi/10.1177/0033354920938006","volume":"135","author":[{"family":"Iverson","given":"Sally Ann"},{"family":"Gettel","given":"Aaron"},{"family":"Bezold","given":"Carla P."},{"family":"Goodin","given":"Kate"},{"family":"McKinney","given":"Benita"},{"family":"Sunenshine","given":"Rebecca"},{"family":"Berisha","given":"Vjollca"}],"accessed":{"date-parts":[["2023",10,22]]},"issued":{"date-parts":[["2020",9]]}}}],"schema":"https://github.com/citation-style-language/schema/raw/master/csl-citation.json"} </w:instrText>
      </w:r>
      <w:r w:rsidR="00552E8C" w:rsidRPr="00BE49E1">
        <w:fldChar w:fldCharType="separate"/>
      </w:r>
      <w:r w:rsidR="00552E8C" w:rsidRPr="00BE49E1">
        <w:rPr>
          <w:noProof/>
        </w:rPr>
        <w:t>(Fouillet et al. 2006; Wheeler et al. 2013; Iverson et al. 2020)</w:t>
      </w:r>
      <w:r w:rsidR="00552E8C" w:rsidRPr="00BE49E1">
        <w:fldChar w:fldCharType="end"/>
      </w:r>
      <w:r w:rsidR="00552E8C" w:rsidRPr="00BE49E1">
        <w:t xml:space="preserve">. An individual will on average spend around 67% of their time in a residence </w:t>
      </w:r>
      <w:r w:rsidR="00552E8C" w:rsidRPr="00BE49E1">
        <w:fldChar w:fldCharType="begin"/>
      </w:r>
      <w:r w:rsidR="00552E8C" w:rsidRPr="00BE49E1">
        <w:instrText xml:space="preserve"> ADDIN ZOTERO_ITEM CSL_CITATION {"citationID":"uaAJ3V6f","properties":{"formattedCitation":"(Klepeis et al. 2001)","plainCitation":"(Klepeis et al. 2001)","noteIndex":0},"citationItems":[{"id":316,"uris":["http://zotero.org/users/4259226/items/Y225SPRN",["http://zotero.org/users/4259226/items/Y225SPRN"]],"itemData":{"id":316,"type":"article-journal","abstract":"Because human activities impact the timing, location, and degree of pollutant exposure, they play a key role in explaining exposure variation. This fact has motivated the collection of activity pattern data for their specific use in exposure assessments. The largest of these recent efforts is the National Human Activity Pattern Survey (NHAPS), a 2-year probability-based telephone survey ( n=9386) of exposure-related human activities in the United States (U.S.) sponsored by the U.S. Environmental Protection Agency (EPA). The primary purpose of NHAPS was to provide comprehensive and current exposure information over broad geographical and temporal scales, particularly for use in probabilistic population exposure models. NHAPS was conducted on a virtually daily basis from late September 1992 through September 1994 by the University of Maryland's Survey Research Center using a computer-assisted telephone interview instrument (CATI) to collect 24-h retrospective diaries and answers to a number of personal and exposure-related questions from each respondent. The resulting diary records contain beginning and ending times for each distinct combination of location and activity occurring on the diary day (i.e., each microenvironment). Between 340 and 1713 respondents of all ages were interviewed in each of the 10 EPA regions across the 48 contiguous states. Interviews were completed in 63% of the households contacted. NHAPS respondents reported spending an average of 87% of their time in enclosed buildings and about 6% of their time in enclosed vehicles. These proportions are fairly constant across the various regions of the U.S. and Canada and for the California population between the late 1980s, when the California Air Resources Board (CARB) sponsored a state-wide activity pattern study, and the mid-1990s, when NHAPS was conducted. However, the number of people exposed to environmental tobacco smoke (ETS) in California seems to have decreased over the same time period, where exposure is determined by the reported time spent with a smoker. In both California and the entire nation, the most time spent exposed to ETS was reported to take place in residential locations.","container-title":"Journal of Exposure Science &amp; Environmental Epidemiology","DOI":"10.1038/sj.jea.7500165","ISSN":"1559-064X","issue":"3","journalAbbreviation":"J Expo Sci Environ Epidemiol","language":"en","license":"2001 Nature Publishing Group","note":"number: 3\npublisher: Nature Publishing Group","page":"231-252","source":"www.nature.com","title":"The National Human Activity Pattern Survey (NHAPS): a resource for assessing exposure to environmental pollutants","title-short":"The National Human Activity Pattern Survey (NHAPS)","URL":"https://www.nature.com/articles/7500165","volume":"11","author":[{"family":"Klepeis","given":"Neil E."},{"family":"Nelson","given":"William C."},{"family":"Ott","given":"Wayne R."},{"family":"Robinson","given":"John P."},{"family":"Tsang","given":"Andy M."},{"family":"Switzer","given":"Paul"},{"family":"Behar","given":"Joseph V."},{"family":"Hern","given":"Stephen C."},{"family":"Engelmann","given":"William H."}],"accessed":{"date-parts":[["2021",6,4]]},"issued":{"date-parts":[["2001",7]]}}}],"schema":"https://github.com/citation-style-language/schema/raw/master/csl-citation.json"} </w:instrText>
      </w:r>
      <w:r w:rsidR="00552E8C" w:rsidRPr="00BE49E1">
        <w:fldChar w:fldCharType="separate"/>
      </w:r>
      <w:r w:rsidR="00552E8C" w:rsidRPr="00BE49E1">
        <w:rPr>
          <w:noProof/>
        </w:rPr>
        <w:t>(Klepeis et al. 2001)</w:t>
      </w:r>
      <w:r w:rsidR="00552E8C" w:rsidRPr="00BE49E1">
        <w:fldChar w:fldCharType="end"/>
      </w:r>
      <w:r w:rsidR="00552E8C" w:rsidRPr="00BE49E1">
        <w:t xml:space="preserve">. This proportion is even higher for vulnerable populations such as infants and the elderly, who on average spend 89% and 78% of their time in a residence respectively </w:t>
      </w:r>
      <w:r w:rsidR="00552E8C" w:rsidRPr="00BE49E1">
        <w:fldChar w:fldCharType="begin"/>
      </w:r>
      <w:r w:rsidR="00552E8C" w:rsidRPr="00BE49E1">
        <w:instrText xml:space="preserve"> ADDIN ZOTERO_ITEM CSL_CITATION {"citationID":"HuiewtgF","properties":{"formattedCitation":"(Matz et al. 2014)","plainCitation":"(Matz et al. 2014)","noteIndex":0},"citationItems":[{"id":478,"uris":["http://zotero.org/users/4259226/items/PXFQR9ZV",["http://zotero.org/users/4259226/items/PXFQR9ZV"]],"itemData":{"id":478,"type":"article-journal","abstract":"Estimation of population exposure is a main component of human health risk assessment for environmental contaminants. Population-level exposure assessments require time-activity pattern distributions in relation to microenvironments where people spend their time. Societal trends may have influenced time-activity patterns since previous Canadian data were collected 15 years ago. The Canadian Human Activity Pattern Survey 2 (CHAPS 2) was a national survey conducted in 2010–2011 to collect time-activity information from Canadians of all ages. Five urban and two rural locations were sampled using telephone surveys. Infants and children, key groups in risk assessment activities, were over-sampled. Survey participants  (n = 5,011) provided time-activity information in 24-hour recall diaries and responded to supplemental questionnaires concerning potential exposures to specific pollutants,  dwelling characteristics, and socio-economic factors. Results indicated that a majority of the time was spent indoors (88.9%), most of which was indoors at home, with limited time spent outdoors (5.8%) or in a vehicle (5.3%). Season, age, gender and rurality were significant predictors of time activity patterns. Compared to earlier data, adults reported spending more time indoors at home and adolescents reported spending less time outdoors, which could be indicative of broader societal trends. These findings have potentially important implications for assessment of exposure and risk. The CHAPS 2 data also provide much larger sample sizes to allow for improved precision and are more representative of infants, children and rural residents.","container-title":"International Journal of Environmental Research and Public Health","DOI":"10.3390/ijerph110202108","issue":"2","language":"en","license":"http://creativecommons.org/licenses/by/3.0/","note":"number: 2\npublisher: Multidisciplinary Digital Publishing Institute","page":"2108-2124","source":"www.mdpi.com","title":"Effects of Age, Season, Gender and Urban-Rural Status on Time-Activity: Canadian Human Activity Pattern Survey 2 (CHAPS 2)","title-short":"Effects of Age, Season, Gender and Urban-Rural Status on Time-Activity","URL":"https://www.mdpi.com/1660-4601/11/2/2108","volume":"11","author":[{"family":"Matz","given":"Carlyn J."},{"family":"Stieb","given":"David M."},{"family":"Davis","given":"Karelyn"},{"family":"Egyed","given":"Marika"},{"family":"Rose","given":"Andreas"},{"family":"Chou","given":"Benedito"},{"family":"Brion","given":"Orly"}],"accessed":{"date-parts":[["2021",6,8]]},"issued":{"date-parts":[["2014",2]]}}}],"schema":"https://github.com/citation-style-language/schema/raw/master/csl-citation.json"} </w:instrText>
      </w:r>
      <w:r w:rsidR="00552E8C" w:rsidRPr="00BE49E1">
        <w:fldChar w:fldCharType="separate"/>
      </w:r>
      <w:r w:rsidR="00552E8C" w:rsidRPr="00BE49E1">
        <w:rPr>
          <w:noProof/>
        </w:rPr>
        <w:t>(Matz et al. 2014)</w:t>
      </w:r>
      <w:r w:rsidR="00552E8C" w:rsidRPr="00BE49E1">
        <w:fldChar w:fldCharType="end"/>
      </w:r>
      <w:r w:rsidR="00552E8C" w:rsidRPr="00BE49E1">
        <w:t>.</w:t>
      </w:r>
    </w:p>
    <w:p w14:paraId="0BAFF178" w14:textId="68CCA152" w:rsidR="00CE62A4" w:rsidRPr="00BE49E1" w:rsidRDefault="00CE62A4" w:rsidP="00CE62A4">
      <w:r w:rsidRPr="00BE49E1">
        <w:t xml:space="preserve">A review by Samuelson et al. </w:t>
      </w:r>
      <w:r w:rsidRPr="00BE49E1">
        <w:fldChar w:fldCharType="begin"/>
      </w:r>
      <w:r w:rsidR="00351C61" w:rsidRPr="00BE49E1">
        <w:instrText xml:space="preserve"> ADDIN ZOTERO_ITEM CSL_CITATION {"citationID":"f1yum3RF","properties":{"formattedCitation":"(Samuelson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found that out of 20 HVI’s from different cities and regions, eight included the year of construction, nine included central air-conditioning (AC) ownership, three included floor of residence, and one included rooftop albedo and thermal mass. Many building characteristics that could potentially impact indoor heat exposure such as orientation, envelope properties, and </w:t>
      </w:r>
      <w:commentRangeStart w:id="40"/>
      <w:del w:id="41" w:author="Arfa Aijazi" w:date="2024-01-02T13:45:00Z">
        <w:r w:rsidRPr="00BE49E1" w:rsidDel="00E63125">
          <w:delText>typology</w:delText>
        </w:r>
        <w:commentRangeEnd w:id="40"/>
        <w:r w:rsidR="00CC18A3" w:rsidRPr="00BE49E1" w:rsidDel="00E63125">
          <w:rPr>
            <w:rStyle w:val="CommentReference"/>
          </w:rPr>
          <w:commentReference w:id="40"/>
        </w:r>
        <w:r w:rsidRPr="00BE49E1" w:rsidDel="00E63125">
          <w:delText xml:space="preserve"> </w:delText>
        </w:r>
      </w:del>
      <w:ins w:id="42" w:author="Arfa Aijazi" w:date="2024-01-02T13:45:00Z">
        <w:r w:rsidR="00E63125">
          <w:t>construction type, such as detached single-family or high-rise multifamily,</w:t>
        </w:r>
        <w:r w:rsidR="00E63125" w:rsidRPr="00BE49E1">
          <w:t xml:space="preserve"> </w:t>
        </w:r>
      </w:ins>
      <w:r w:rsidRPr="00BE49E1">
        <w:t xml:space="preserve">are not included. </w:t>
      </w:r>
      <w:r w:rsidR="00CB3FAE" w:rsidRPr="00BE49E1">
        <w:t>City</w:t>
      </w:r>
      <w:r w:rsidR="00BB2970" w:rsidRPr="00BE49E1">
        <w:t>-level</w:t>
      </w:r>
      <w:r w:rsidR="00CB3FAE" w:rsidRPr="00BE49E1">
        <w:t xml:space="preserve"> tax assessor data typically records y</w:t>
      </w:r>
      <w:r w:rsidRPr="00BE49E1">
        <w:t>ear of construction and the presence of central AC at the parcel level</w:t>
      </w:r>
      <w:r w:rsidR="00F51F27" w:rsidRPr="00BE49E1">
        <w:t xml:space="preserve">, so these variables are </w:t>
      </w:r>
      <w:r w:rsidRPr="00BE49E1">
        <w:t xml:space="preserve">attractive proxies for the </w:t>
      </w:r>
      <w:r w:rsidRPr="00BE49E1">
        <w:lastRenderedPageBreak/>
        <w:t>contribution of the built environment. However, there is no obvious link between these variables and heat vulnerability.</w:t>
      </w:r>
    </w:p>
    <w:p w14:paraId="77CF3672" w14:textId="19C096D6" w:rsidR="00CE62A4" w:rsidRPr="00BE49E1" w:rsidRDefault="00CE62A4" w:rsidP="00CE62A4">
      <w:r w:rsidRPr="00BE49E1">
        <w:t xml:space="preserve">HVI for New York State </w:t>
      </w:r>
      <w:r w:rsidRPr="00BE49E1">
        <w:fldChar w:fldCharType="begin"/>
      </w:r>
      <w:r w:rsidR="00351C61" w:rsidRPr="00BE49E1">
        <w:instrText xml:space="preserve"> ADDIN ZOTERO_ITEM CSL_CITATION {"citationID":"npFUS9ND","properties":{"formattedCitation":"(Nayak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(Nayak et al. 2018)</w:t>
      </w:r>
      <w:r w:rsidRPr="00BE49E1">
        <w:fldChar w:fldCharType="end"/>
      </w:r>
      <w:r w:rsidRPr="00BE49E1">
        <w:t xml:space="preserve"> and the cities of Toronto </w:t>
      </w:r>
      <w:r w:rsidRPr="00BE49E1">
        <w:fldChar w:fldCharType="begin"/>
      </w:r>
      <w:r w:rsidR="00351C61" w:rsidRPr="00BE49E1">
        <w:instrText xml:space="preserve"> ADDIN ZOTERO_ITEM CSL_CITATION {"citationID":"T3qP0U68","properties":{"formattedCitation":"(Rinner et al. 2010)","plainCitation":"(Rinner et al. 2010)","noteIndex":0},"citationItems":[{"id":300,"uris":["http://zotero.org/users/4259226/items/NMDWFU2C",["http://zotero.org/users/4259226/items/NMDWFU2C"]],"itemData":{"id":300,"type":"article-journal","abstract":"Extreme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schema":"https://github.com/citation-style-language/schema/raw/master/csl-citation.json"} </w:instrText>
      </w:r>
      <w:r w:rsidRPr="00BE49E1">
        <w:fldChar w:fldCharType="separate"/>
      </w:r>
      <w:r w:rsidRPr="00BE49E1">
        <w:t>(Rinner et al. 2010)</w:t>
      </w:r>
      <w:r w:rsidRPr="00BE49E1">
        <w:fldChar w:fldCharType="end"/>
      </w:r>
      <w:r w:rsidRPr="00BE49E1">
        <w:t xml:space="preserve"> and Philadelphia </w:t>
      </w:r>
      <w:r w:rsidRPr="00BE49E1">
        <w:fldChar w:fldCharType="begin"/>
      </w:r>
      <w:r w:rsidR="00351C61" w:rsidRPr="00BE49E1">
        <w:instrText xml:space="preserve"> ADDIN ZOTERO_ITEM CSL_CITATION {"citationID":"xVs7dtrq","properties":{"formattedCitation":"(Uejio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Pr="00BE49E1">
        <w:fldChar w:fldCharType="separate"/>
      </w:r>
      <w:r w:rsidRPr="00BE49E1">
        <w:t>(Uejio et al. 2011)</w:t>
      </w:r>
      <w:r w:rsidRPr="00BE49E1">
        <w:fldChar w:fldCharType="end"/>
      </w:r>
      <w:r w:rsidRPr="00BE49E1">
        <w:t xml:space="preserve"> all considered older homes to have a higher risk for heat exposure due to a presumption of lack of insulation, lower likelihood of AC, and correlation with other risk factors like poverty. However, several studies monitoring </w:t>
      </w:r>
      <w:r w:rsidR="00CC18A3" w:rsidRPr="00BE49E1">
        <w:t xml:space="preserve">indoor </w:t>
      </w:r>
      <w:r w:rsidRPr="00BE49E1">
        <w:t>temperatures in European residences found that older buildings had</w:t>
      </w:r>
      <w:r w:rsidR="00CC18A3" w:rsidRPr="00BE49E1">
        <w:t>, in summer,</w:t>
      </w:r>
      <w:r w:rsidRPr="00BE49E1">
        <w:t xml:space="preserve"> significantly cooler temperatures than newer ones</w:t>
      </w:r>
      <w:r w:rsidR="000E7674" w:rsidRPr="00BE49E1">
        <w:t xml:space="preserve"> </w:t>
      </w:r>
      <w:r w:rsidR="000E7674" w:rsidRPr="00BE49E1">
        <w:fldChar w:fldCharType="begin"/>
      </w:r>
      <w:r w:rsidR="00351C61" w:rsidRPr="00BE49E1">
        <w:instrText xml:space="preserve"> ADDIN ZOTERO_ITEM CSL_CITATION {"citationID":"tB5RJu74","properties":{"formattedCitation":"(Beizaee, Lomas, and Firth 2013; Maivel, Kurnitski, and Kalamees 2015; Pathan et al. 2017)","plainCitation":"(Beizaee, Lomas, and Firth 2013; Maivel, Kurnitski, and Kalamees 2015; Pathan et al. 2017)","noteIndex":0},"citationItems":[{"id":189,"uris":["http://zotero.org/users/4259226/items/ZG3B3AT5",["http://zotero.org/users/4259226/items/ZG3B3AT5"]],"itemData":{"id":189,"type":"article-journal","abstract":"This paper presents one of the first national scale studies of summertime temperatures in English dwellings. Living room and bedroom temperatures were recorded in 207 homes across the England during the cool summer of 2007. Data was also collected by face-to-face household interviews. Fourteen homes (7%) were observed to be heated for part or all of the analysis period (July to August). Based on the BSEN15251 adaptive thermal comfort model, the 193 free-running dwellings would, in general, to be considered as uncomfortably cool. Over 72% of living rooms and bedrooms had more than 5% of hours below the BSEN15251 Cat II lower threshold, with over 50% having more than 5% of hours below the Cat III threshold. Detached homes and those built before 1919 were significantly cooler (p &lt; 0.05) than those of other type and age. Static criteria revealed that, despite the cool summer, 21% of the bedrooms had more than 5% of night time hours over 26 °C; which is a recommended upper limit for bedrooms. The bedrooms of modern homes, i.e. those built after 1990 or with cavity walls, were significantly warmer (p &lt; 0.05). The bedrooms in homes built prior to 1919 were significantly cooler (p &lt; 0.05). The living rooms of flats were significantly warmer than the living rooms in the other dwelling types (p &lt; 0.05). The incidence of warm bedrooms in modern homes, even during a cool summer, is of concern, especially as there is a strong trend towards even better insulation standards in new homes and the energy-efficient retrofitting of existing homes.","container-title":"Building and Environment","DOI":"10.1016/j.buildenv.2013.03.011","ISSN":"0360-1323","journalAbbreviation":"Building and Environment","language":"en","page":"1-17","source":"ScienceDirect","title":"National survey of summertime temperatures and overheating risk in English homes","URL":"https://www.sciencedirect.com/science/article/pii/S0360132313000917","volume":"65","author":[{"family":"Beizaee","given":"A."},{"family":"Lomas","given":"K. J."},{"family":"Firth","given":"S. K."}],"accessed":{"date-parts":[["2021",6,1]]},"issued":{"date-parts":[["2013",7,1]]}}},{"id":188,"uris":["http://zotero.org/users/4259226/items/FIB8LVIP",["http://zotero.org/users/4259226/items/FIB8LVIP"]],"itemData":{"id":188,"type":"article-journal","abstract":"In Nordic countries overheating problems have not constituted a recognized problem to date. However, modern buildings, typically with larger windows, have changed this situation. New regulations based on Energy Performance of Buildings Directive (EPBD) directive require that overheating problems are controlled and recommend the use of passive cooling measures. EPBD sets that temperature simulations or other verifications are to be used at the design stage. If necessary, passive measures may be supported with active cooling systems to meet the requirements for summer thermal comfort. During this study field measurements were conducted in more than 100 Estonian apartments by recording indoor temperatures from a 3-month period; an overheating assessment and the impact of ventilation, orientation and window size on recorded overheating were studied. Our results show that overheating occurs in the modern buildings where the average room temperature was continuously about 1K higher than in the old buildings. According to the criterion of weighted excess degree hours over+27°C used in Estonian regulation to prevent overheating, no overheating occurred in old apartment buildings, but the criterion was exceeded in 13.7% of the apartments in new apartment buildings. The results showed that, without adequate passive temperature damping measures used, modern buildings were regularly overheated.","container-title":"Architectural Science Review","DOI":"10.1080/00038628.2014.970610","ISSN":"0003-8628","issue":"1","note":"publisher: Taylor &amp; Francis\n_eprint: https://doi.org/10.1080/00038628.2014.970610","page":"1-10","source":"Taylor and Francis+NEJM","title":"Field survey of overheating problems in Estonian apartment buildings","URL":"https://doi.org/10.1080/00038628.2014.970610","volume":"58","author":[{"family":"Maivel","given":"Mikk"},{"family":"Kurnitski","given":"Jarek"},{"family":"Kalamees","given":"Targo"}],"accessed":{"date-parts":[["2021",6,1]]},"issued":{"date-parts":[["2015",1,2]]}}},{"id":186,"uris":["http://zotero.org/users/4259226/items/EXLX4JKJ",["http://zotero.org/users/4259226/items/EXLX4JKJ"]],"itemData":{"id":186,"type":"article-journal","abstract":"In light of current climate change projections in recent years, there has been an increasing interest in the assessment of indoor overheating in domestic environments in previously heating-dominated climates. This paper presents a monitoring study of overheating in 122 London dwellings during the summers of 2009 and 2010. Dry Bulb Temperature and Relative Humidity in the main living and sleeping area were monitored at 10min intervals. The ASHRAE Standard 55 adaptive thermal comfort method was applied, which uses outdoor temperature to derive the optimum indoor comfort temperature. It was found that 29% of all living rooms and 31% of all bedrooms monitored during 2009 had more than 1% of summertime occupied hours outside the comfort zone recommended by the standard to achieve 90% acceptability. In 2010, 37% of monitored living rooms and 49% of monitored bedrooms had more than 1% of summertime occupied hours outside this comfort zone. The findings of this study indicate that London dwellings face a significant risk of overheating under the current climate. Occupant exposure to excess indoor temperatures is likely to be exacerbated in the future if climate change adaptation strategies are not incorporated in Building Regulations, building design and retrofit.","container-title":"Energy and Buildings","DOI":"10.1016/j.enbuild.2017.02.049","ISSN":"0378-7788","journalAbbreviation":"Energy and Buildings","language":"en","page":"361-378","source":"ScienceDirect","title":"Monitoring summer indoor overheating in the London housing stock","URL":"https://www.sciencedirect.com/science/article/pii/S0378778816311707","volume":"141","author":[{"family":"Pathan","given":"A."},{"family":"Mavrogianni","given":"A."},{"family":"Summerfield","given":"A."},{"family":"Oreszczyn","given":"T."},{"family":"Davies","given":"M."}],"accessed":{"date-parts":[["2021",6,3]]},"issued":{"date-parts":[["2017",4,15]]}}}],"schema":"https://github.com/citation-style-language/schema/raw/master/csl-citation.json"} </w:instrText>
      </w:r>
      <w:r w:rsidR="000E7674" w:rsidRPr="00BE49E1">
        <w:fldChar w:fldCharType="separate"/>
      </w:r>
      <w:r w:rsidR="000E7674" w:rsidRPr="00BE49E1">
        <w:t>(Beizaee, Lomas, and Firth 2013; Maivel, Kurnitski, and Kalamees 2015; Pathan et al. 2017)</w:t>
      </w:r>
      <w:r w:rsidR="000E7674" w:rsidRPr="00BE49E1">
        <w:fldChar w:fldCharType="end"/>
      </w:r>
      <w:r w:rsidRPr="00BE49E1">
        <w:t>, perhaps because of the thermal mass properties of stone construction typical of older European homes.</w:t>
      </w:r>
      <w:r w:rsidR="00552E8C" w:rsidRPr="00BE49E1">
        <w:t xml:space="preserve"> </w:t>
      </w:r>
      <w:r w:rsidRPr="00BE49E1">
        <w:t xml:space="preserve">Temperature monitoring in American residential buildings did not find a strong correlation between construction age and measured indoor temperature during  times the home was actively heated or cooled </w:t>
      </w:r>
      <w:r w:rsidRPr="00BE49E1">
        <w:fldChar w:fldCharType="begin"/>
      </w:r>
      <w:r w:rsidR="00351C61" w:rsidRPr="00BE49E1">
        <w:instrText xml:space="preserve"> ADDIN ZOTERO_ITEM CSL_CITATION {"citationID":"rGztE00j","properties":{"formattedCitation":"(Booten et al. 2017)","plainCitation":"(Booten et al. 2017)","noteIndex":0},"citationItems":[{"id":185,"uris":["http://zotero.org/users/4259226/items/ATBKEKRU",["http://zotero.org/users/4259226/items/ATBKEKRU"]],"itemData":{"id":185,"type":"report","language":"en","note":"DOI: 10.2172/1351449","number":"NREL/TP--5500-68019, 1351449","page":"NREL/TP--5500-68019, 1351449","source":"DOI.org (Crossref)","title":"Residential Indoor Temperature Study","URL":"http://www.osti.gov/servlets/purl/1351449/","author":[{"family":"Booten","given":"Chuck"},{"family":"Robertson","given":"Joseph"},{"family":"Christensen","given":"Dane"},{"family":"Heaney","given":"Mike"},{"family":"Brown","given":"David"},{"family":"Norton","given":"Paul"},{"family":"Smith","given":"Chris"}],"accessed":{"date-parts":[["2021",6,3]]},"issued":{"date-parts":[["2017",4,7]]}}}],"schema":"https://github.com/citation-style-language/schema/raw/master/csl-citation.json"} </w:instrText>
      </w:r>
      <w:r w:rsidRPr="00BE49E1">
        <w:fldChar w:fldCharType="separate"/>
      </w:r>
      <w:r w:rsidRPr="00BE49E1">
        <w:t>(Booten et al. 2017)</w:t>
      </w:r>
      <w:r w:rsidRPr="00BE49E1">
        <w:fldChar w:fldCharType="end"/>
      </w:r>
      <w:r w:rsidRPr="00BE49E1">
        <w:t>.</w:t>
      </w:r>
      <w:r w:rsidR="006B5092" w:rsidRPr="00BE49E1">
        <w:t xml:space="preserve"> A simulation-based comparison of</w:t>
      </w:r>
      <w:ins w:id="43" w:author="Arfa Aijazi" w:date="2024-01-02T13:52:00Z">
        <w:r w:rsidR="00E63125">
          <w:t xml:space="preserve"> representative</w:t>
        </w:r>
      </w:ins>
      <w:r w:rsidR="006B5092" w:rsidRPr="00BE49E1">
        <w:t xml:space="preserve"> housing </w:t>
      </w:r>
      <w:ins w:id="44" w:author="Arfa Aijazi" w:date="2024-01-02T13:52:00Z">
        <w:r w:rsidR="00E63125">
          <w:t>models</w:t>
        </w:r>
      </w:ins>
      <w:commentRangeStart w:id="45"/>
      <w:del w:id="46" w:author="Arfa Aijazi" w:date="2024-01-02T13:52:00Z">
        <w:r w:rsidR="006B5092" w:rsidRPr="00BE49E1" w:rsidDel="00E63125">
          <w:delText>archetypes</w:delText>
        </w:r>
      </w:del>
      <w:r w:rsidR="006B5092" w:rsidRPr="00BE49E1">
        <w:t xml:space="preserve"> in Boston found older typologies</w:t>
      </w:r>
      <w:commentRangeEnd w:id="45"/>
      <w:r w:rsidR="004628C8" w:rsidRPr="00BE49E1">
        <w:rPr>
          <w:rStyle w:val="CommentReference"/>
        </w:rPr>
        <w:commentReference w:id="45"/>
      </w:r>
      <w:r w:rsidR="006B5092" w:rsidRPr="00BE49E1">
        <w:t xml:space="preserve"> had lower maximum indoor temperatures </w:t>
      </w:r>
      <w:r w:rsidR="006B5092" w:rsidRPr="00BE49E1">
        <w:fldChar w:fldCharType="begin"/>
      </w:r>
      <w:r w:rsidR="006B5092" w:rsidRPr="00BE49E1">
        <w:instrText xml:space="preserve"> ADDIN ZOTERO_ITEM CSL_CITATION {"citationID":"7wtZEPa5","properties":{"formattedCitation":"(Samuelson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6B5092" w:rsidRPr="00BE49E1">
        <w:fldChar w:fldCharType="separate"/>
      </w:r>
      <w:r w:rsidR="006B5092" w:rsidRPr="00BE49E1">
        <w:rPr>
          <w:noProof/>
        </w:rPr>
        <w:t>(Samuelson et al. 2020)</w:t>
      </w:r>
      <w:r w:rsidR="006B5092" w:rsidRPr="00BE49E1">
        <w:fldChar w:fldCharType="end"/>
      </w:r>
      <w:r w:rsidR="006B5092" w:rsidRPr="00BE49E1">
        <w:t>.</w:t>
      </w:r>
      <w:r w:rsidRPr="00BE49E1">
        <w:t xml:space="preserve"> </w:t>
      </w:r>
      <w:r w:rsidR="006B5092" w:rsidRPr="00BE49E1">
        <w:t>These studies demonstrate that construction age alone cannot capture indoor heat exposure.</w:t>
      </w:r>
    </w:p>
    <w:p w14:paraId="6368B9E9" w14:textId="6221339F" w:rsidR="00CE62A4" w:rsidRPr="00BE49E1" w:rsidRDefault="00CE62A4" w:rsidP="00CE62A4">
      <w:r w:rsidRPr="00BE49E1">
        <w:t xml:space="preserve">HVI also typically consider AC prevalence, particularly that of central AC systems. In homes where AC is present, the cost of operating and maintaining AC systems may prohibit their use in a way that sufficiently protects residents from the adverse effects of heat. In recent investigations of indoor heat deaths, the Maricopa County Department of Public Health (MCDPH) found that in 91% of cases, AC was present </w:t>
      </w:r>
      <w:r w:rsidRPr="00BE49E1">
        <w:fldChar w:fldCharType="begin"/>
      </w:r>
      <w:r w:rsidR="00351C61" w:rsidRPr="00BE49E1">
        <w:instrText xml:space="preserve"> ADDIN ZOTERO_ITEM CSL_CITATION {"citationID":"ktMCCTdE","properties":{"formattedCitation":"(MCDPH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BE49E1">
        <w:fldChar w:fldCharType="separate"/>
      </w:r>
      <w:r w:rsidRPr="00BE49E1">
        <w:t>(MCDPH 2019)</w:t>
      </w:r>
      <w:r w:rsidRPr="00BE49E1">
        <w:fldChar w:fldCharType="end"/>
      </w:r>
      <w:r w:rsidR="0088779B" w:rsidRPr="00BE49E1">
        <w:t xml:space="preserve">, but </w:t>
      </w:r>
      <w:commentRangeStart w:id="47"/>
      <w:r w:rsidRPr="00BE49E1">
        <w:t>the AC was either broken (87%), disconnected from electricity (5%), or functioning but not turned on (8%). Clearly, the sheer presence of AC alone is not a protective factor against overheating.</w:t>
      </w:r>
      <w:commentRangeEnd w:id="47"/>
      <w:r w:rsidR="0088779B" w:rsidRPr="00BE49E1">
        <w:rPr>
          <w:rStyle w:val="CommentReference"/>
        </w:rPr>
        <w:commentReference w:id="47"/>
      </w:r>
    </w:p>
    <w:p w14:paraId="217F4CD9" w14:textId="5641B025" w:rsidR="00C84B4D" w:rsidRPr="00BE49E1" w:rsidRDefault="00CE62A4" w:rsidP="00EB5318">
      <w:r w:rsidRPr="00BE49E1">
        <w:t>The primary barrier</w:t>
      </w:r>
      <w:r w:rsidR="0088779B" w:rsidRPr="00BE49E1">
        <w:t>s</w:t>
      </w:r>
      <w:r w:rsidRPr="00BE49E1">
        <w:t xml:space="preserve"> to including additional building level characteristics is data availability at sufficient scale</w:t>
      </w:r>
      <w:r w:rsidR="0088779B" w:rsidRPr="00BE49E1">
        <w:t xml:space="preserve"> and awareness of their importance</w:t>
      </w:r>
      <w:r w:rsidRPr="00BE49E1">
        <w:t xml:space="preserve">. However, </w:t>
      </w:r>
      <w:commentRangeStart w:id="48"/>
      <w:commentRangeStart w:id="49"/>
      <w:r w:rsidRPr="00BE49E1">
        <w:t xml:space="preserve">new methods of data acquisition are rapidly becoming available such as smart thermostat data </w:t>
      </w:r>
      <w:r w:rsidRPr="00BE49E1">
        <w:fldChar w:fldCharType="begin"/>
      </w:r>
      <w:r w:rsidR="00351C61" w:rsidRPr="00BE49E1">
        <w:instrText xml:space="preserve"> ADDIN ZOTERO_ITEM CSL_CITATION {"citationID":"l7sPyI96","properties":{"formattedCitation":"(Ecobee 2021)","plainCitation":"(Ecobee 2021)","noteIndex":0},"citationItems":[{"id":473,"uris":["http://zotero.org/users/4259226/items/EKSC2JA3",["http://zotero.org/users/4259226/items/EKSC2JA3"]],"itemData":{"id":473,"type":"webpage","abstract":"Learn how to share the anonymized data from your ecobee smart thermostat to further scientific research for the planet.","language":"en","title":"Donate your Data Smart Wi-Fi Thermostats by ecobee","URL":"https://www.ecobee.com/donate-your-data/","author":[{"family":"Ecobee","given":""}],"accessed":{"date-parts":[["2021",6,11]]},"issued":{"date-parts":[["2021"]]}}}],"schema":"https://github.com/citation-style-language/schema/raw/master/csl-citation.json"} </w:instrText>
      </w:r>
      <w:r w:rsidRPr="00BE49E1">
        <w:fldChar w:fldCharType="separate"/>
      </w:r>
      <w:r w:rsidRPr="00BE49E1">
        <w:t>(Ecobee 2021)</w:t>
      </w:r>
      <w:r w:rsidRPr="00BE49E1">
        <w:fldChar w:fldCharType="end"/>
      </w:r>
      <w:r w:rsidRPr="00BE49E1">
        <w:t xml:space="preserve"> and satellite and street-level imagery </w:t>
      </w:r>
      <w:r w:rsidRPr="00BE49E1">
        <w:fldChar w:fldCharType="begin"/>
      </w:r>
      <w:r w:rsidR="00351C61" w:rsidRPr="00BE49E1">
        <w:instrText xml:space="preserve"> ADDIN ZOTERO_ITEM CSL_CITATION {"citationID":"ckBSn9OH","properties":{"formattedCitation":"(New et al. 2020)","plainCitation":"(New et al. 2020)","noteIndex":0},"citationItems":[{"id":40,"uris":["http://zotero.org/users/4259226/items/NYD4FPJM",["http://zotero.org/users/4259226/items/NYD4FPJM"]],"itemData":{"id":40,"type":"paper-conference","abstract":"In an attempt to attain building-speciﬁc characteristics for urban-scale building energy models, county-speciﬁc tax assessors’ data is often an initial data source. This data source can contain valuable information such as year built, area, height, HVAC type, and roof/wall descriptions. We will show examples of 2,000 ﬁelds from Hamilton County in Tennessee with examples of many ﬁelds which are not relevant to urban-scale building energy modeling, are incorrect compared to other data sources, and highlight some lessons learned working with such a data source.","event-place":"2020","event-title":"2020 Building Performance Modeling Conference and SimBuild","language":"en","page":"7","publisher":"ASHRAE and IBPSA-USA","publisher-place":"2020","source":"Zotero","title":"Urban-scale Energy Modeling: Scaling Beyond Tax Assessor Data","author":[{"family":"New","given":"Joshua"},{"family":"Adams","given":"Mark"},{"family":"Garrison","given":"Eric"},{"family":"Bass","given":"Brett"},{"family":"Guo","given":"Tianjing"}],"issued":{"date-parts":[["2020",8,12]]}}}],"schema":"https://github.com/citation-style-language/schema/raw/master/csl-citation.json"} </w:instrText>
      </w:r>
      <w:r w:rsidRPr="00BE49E1">
        <w:fldChar w:fldCharType="separate"/>
      </w:r>
      <w:r w:rsidRPr="00BE49E1">
        <w:t>(New et al. 2020)</w:t>
      </w:r>
      <w:r w:rsidRPr="00BE49E1">
        <w:fldChar w:fldCharType="end"/>
      </w:r>
      <w:commentRangeEnd w:id="48"/>
      <w:r w:rsidR="00416EFB" w:rsidRPr="00BE49E1">
        <w:rPr>
          <w:rStyle w:val="CommentReference"/>
        </w:rPr>
        <w:commentReference w:id="48"/>
      </w:r>
      <w:commentRangeEnd w:id="49"/>
      <w:r w:rsidR="00216B35">
        <w:rPr>
          <w:rStyle w:val="CommentReference"/>
        </w:rPr>
        <w:commentReference w:id="49"/>
      </w:r>
      <w:ins w:id="50" w:author="Arfa Aijazi" w:date="2024-02-07T22:11:00Z">
        <w:r w:rsidR="00216B35">
          <w:t xml:space="preserve"> and there are efforts to util</w:t>
        </w:r>
      </w:ins>
      <w:ins w:id="51" w:author="Arfa Aijazi" w:date="2024-02-07T22:12:00Z">
        <w:r w:rsidR="00216B35">
          <w:t>ize existing data sources, such as property tax assessor data in novel ways</w:t>
        </w:r>
      </w:ins>
      <w:ins w:id="52" w:author="Arfa Aijazi" w:date="2024-02-07T22:14:00Z">
        <w:r w:rsidR="00216B35">
          <w:t xml:space="preserve"> </w:t>
        </w:r>
      </w:ins>
      <w:r w:rsidR="00216B35">
        <w:fldChar w:fldCharType="begin"/>
      </w:r>
      <w:r w:rsidR="00216B35">
        <w:instrText xml:space="preserve"> ADDIN ZOTERO_ITEM CSL_CITATION {"citationID":"xJjKE55F","properties":{"formattedCitation":"(Fannon and Laboy 2018)","plainCitation":"(Fannon and Laboy 2018)","noteIndex":0},"citationItems":[{"id":1784,"uris":["http://zotero.org/users/4259226/items/LXI2E2UQ"],"itemData":{"id":1784,"type":"paper-conference","abstract":"Resilience in architectural research, discourse, and practice tends to focus on physical aspects of the built environment. Much of the discussion within this technological domain of resilience resolves around singular, unique, and high value facilities: ignoring the vast fabric of buildings where most people live. However, studies in socioecological resilience suggests that resilience in the built environment must address people and systems, not merely property. Transitioning to this focus will both require and result in broadening architecture’s interest and influence beyond the normal physical boundaries of the built environment. To effectively engage this broader scope, new tools must enable new modes of public outreach, information sharing, data analysis, decision support, and ultimately create new knowledge. This paper describes the motivation, development, and preliminary findings of one such tool, the Resilient Home Online Design Aide (RHOnDA). This results suggest a cycle of participatory architectural research to advance socioecological resilience.","container-title":"2018 Intersections Proceedings, Design &amp; Resilience","DOI":"10.35483/ACSA.AIA.Inter.18.2","event-title":"2018 Intersections","ISBN":"978-1-944214-20-3","language":"en","page":"6-11","publisher":"ACSA Press","source":"DOI.org (Crossref)","title":"Resilient Homes Online Design Aide: Connecting Research and Practice for Socially Resilient Communities","title-short":"Resilient Homes Online Design Aide","URL":"https://www.acsa-arch.org/chapter/resilient-homes-online-design-aide-connecting-research-and-practice-for-socially-resilient-communities/","author":[{"family":"Fannon","given":"David"},{"family":"Laboy","given":"Michelle"}],"accessed":{"date-parts":[["2024",2,7]]},"issued":{"date-parts":[["2018"]]}}}],"schema":"https://github.com/citation-style-language/schema/raw/master/csl-citation.json"} </w:instrText>
      </w:r>
      <w:r w:rsidR="00216B35">
        <w:fldChar w:fldCharType="separate"/>
      </w:r>
      <w:r w:rsidR="00216B35">
        <w:rPr>
          <w:noProof/>
        </w:rPr>
        <w:t>(Fannon and Laboy 2018)</w:t>
      </w:r>
      <w:r w:rsidR="00216B35">
        <w:fldChar w:fldCharType="end"/>
      </w:r>
      <w:r w:rsidRPr="00BE49E1">
        <w:t>. Understanding the role of the building and other household characteristics will enable public agencies to target emergency planning efforts and resources in the short-term like locations of cooling and warming centers and the long-term such as social and building weatherization</w:t>
      </w:r>
      <w:r w:rsidR="0088779B" w:rsidRPr="00BE49E1">
        <w:t xml:space="preserve"> programs</w:t>
      </w:r>
      <w:r w:rsidRPr="00BE49E1">
        <w:t xml:space="preserve">.  </w:t>
      </w:r>
    </w:p>
    <w:p w14:paraId="37117D9C" w14:textId="08668807" w:rsidR="00C42310" w:rsidRPr="00BE49E1" w:rsidRDefault="00472389" w:rsidP="00C42310">
      <w:pPr>
        <w:pStyle w:val="Heading2List"/>
      </w:pPr>
      <w:r w:rsidRPr="00BE49E1">
        <w:t xml:space="preserve">Research gaps and </w:t>
      </w:r>
      <w:proofErr w:type="gramStart"/>
      <w:r w:rsidRPr="00BE49E1">
        <w:t>objectives</w:t>
      </w:r>
      <w:proofErr w:type="gramEnd"/>
    </w:p>
    <w:p w14:paraId="6598CAC3" w14:textId="3F790541" w:rsidR="002A7CA9" w:rsidRPr="00BE49E1" w:rsidRDefault="002A7CA9" w:rsidP="002A7CA9">
      <w:r w:rsidRPr="00BE49E1">
        <w:t xml:space="preserve">Several research gaps relate to the role of building characteristics on temperature-related </w:t>
      </w:r>
      <w:r w:rsidR="0025514A" w:rsidRPr="00BE49E1">
        <w:t>illness and death</w:t>
      </w:r>
      <w:r w:rsidRPr="00BE49E1">
        <w:t xml:space="preserve">. </w:t>
      </w:r>
    </w:p>
    <w:p w14:paraId="1B25D0DA" w14:textId="7D713F2C" w:rsidR="000A4CF2" w:rsidRPr="00BE49E1" w:rsidRDefault="00652E43" w:rsidP="002A7CA9">
      <w:r w:rsidRPr="00BE49E1">
        <w:t xml:space="preserve">First, </w:t>
      </w:r>
      <w:r w:rsidR="0088779B" w:rsidRPr="00BE49E1">
        <w:t>there is a</w:t>
      </w:r>
      <w:r w:rsidRPr="00BE49E1">
        <w:t xml:space="preserve"> lack of empirical</w:t>
      </w:r>
      <w:ins w:id="53" w:author="Arfa Aijazi" w:date="2024-01-29T23:01:00Z">
        <w:r w:rsidR="00F93D38">
          <w:t xml:space="preserve"> evidence</w:t>
        </w:r>
      </w:ins>
      <w:r w:rsidRPr="00BE49E1">
        <w:t xml:space="preserve"> </w:t>
      </w:r>
      <w:r w:rsidR="00416EFB" w:rsidRPr="00BE49E1">
        <w:t xml:space="preserve">that examines the </w:t>
      </w:r>
      <w:r w:rsidRPr="00BE49E1">
        <w:t xml:space="preserve">link </w:t>
      </w:r>
      <w:r w:rsidR="00416EFB" w:rsidRPr="00BE49E1">
        <w:t xml:space="preserve">between </w:t>
      </w:r>
      <w:r w:rsidRPr="00BE49E1">
        <w:t xml:space="preserve">building characteristics </w:t>
      </w:r>
      <w:r w:rsidR="00416EFB" w:rsidRPr="00BE49E1">
        <w:t>and predicting</w:t>
      </w:r>
      <w:r w:rsidRPr="00BE49E1">
        <w:t xml:space="preserve"> temperature-related </w:t>
      </w:r>
      <w:r w:rsidR="0025514A" w:rsidRPr="00BE49E1">
        <w:t>illness and death</w:t>
      </w:r>
      <w:r w:rsidRPr="00BE49E1">
        <w:t xml:space="preserve">. </w:t>
      </w:r>
      <w:r w:rsidR="000A4CF2" w:rsidRPr="00BE49E1">
        <w:t xml:space="preserve">Studies assessing the sensitivity of overheating risk to building characteristics often use building performance simulations. These studies use simulation outputs such as maximum daily room temperature </w:t>
      </w:r>
      <w:commentRangeStart w:id="54"/>
      <w:r w:rsidR="000A4CF2" w:rsidRPr="00BE49E1">
        <w:fldChar w:fldCharType="begin"/>
      </w:r>
      <w:r w:rsidR="00E63125">
        <w:instrText xml:space="preserve"> ADDIN ZOTERO_ITEM CSL_CITATION {"citationID":"NFnYTEVd","properties":{"formattedCitation":"(Mavrogianni et al. 2012; Samuelson et al. 2020)","plainCitation":"(Mavrogianni et al. 2012; Samuelson et al. 2020)","noteIndex":0},"citationItems":[{"id":482,"uris":["http://zotero.org/users/4259226/items/UL4RJQ75",["http://zotero.org/users/4259226/items/UL4RJQ75"]],"itemData":{"id":482,"type":"article-journal","abstract":"Cities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0A4CF2" w:rsidRPr="00BE49E1">
        <w:fldChar w:fldCharType="separate"/>
      </w:r>
      <w:r w:rsidR="00E63125">
        <w:t>(Mavrogianni et al. 2012; Samuelson et al. 2020)</w:t>
      </w:r>
      <w:r w:rsidR="000A4CF2" w:rsidRPr="00BE49E1">
        <w:fldChar w:fldCharType="end"/>
      </w:r>
      <w:commentRangeEnd w:id="54"/>
      <w:r w:rsidR="00EE5A7C" w:rsidRPr="00BE49E1">
        <w:rPr>
          <w:rStyle w:val="CommentReference"/>
        </w:rPr>
        <w:commentReference w:id="54"/>
      </w:r>
      <w:r w:rsidR="000A4CF2" w:rsidRPr="00BE49E1">
        <w:t xml:space="preserve">, percent of time in different U.S. Occupational Safety and Health Administration (OSHA) heat index (HI) risk categories </w:t>
      </w:r>
      <w:r w:rsidR="000A4CF2" w:rsidRPr="00BE49E1">
        <w:fldChar w:fldCharType="begin"/>
      </w:r>
      <w:r w:rsidR="00351C61" w:rsidRPr="00BE49E1">
        <w:instrText xml:space="preserve"> ADDIN ZOTERO_ITEM CSL_CITATION {"citationID":"BfaoQelY","properties":{"formattedCitation":"(Sun, Specian, and Hong 2020)","plainCitation":"(Sun, Specian, and Hong 2020)","noteIndex":0},"citationItems":[{"id":294,"uris":["http://zotero.org/users/4259226/items/QLRE9X68",["http://zotero.org/users/4259226/items/QLRE9X68"]],"itemData":{"id":294,"type":"article-journal","container-title":"Building and Environment","DOI":"10.1016/j.buildenv.2020.106842","ISSN":"03601323","journalAbbreviation":"Building and Environment","page":"106842","title":"Nexus of thermal resilience and energy efficiency in buildings: A case study of a nursing home","title-short":"Nexus of thermal resilience and energy efficiency in buildings","volume":"177","author":[{"family":"Sun","given":"Kaiyu"},{"family":"Specian","given":"Michael"},{"family":"Hong","given":"Tianzhen"}],"issued":{"date-parts":[["2020"]]}}}],"schema":"https://github.com/citation-style-language/schema/raw/master/csl-citation.json"} </w:instrText>
      </w:r>
      <w:r w:rsidR="000A4CF2" w:rsidRPr="00BE49E1">
        <w:fldChar w:fldCharType="separate"/>
      </w:r>
      <w:r w:rsidR="000A4CF2" w:rsidRPr="00BE49E1">
        <w:t>(Sun, Specian, and Hong 2020)</w:t>
      </w:r>
      <w:r w:rsidR="000A4CF2" w:rsidRPr="00BE49E1">
        <w:fldChar w:fldCharType="end"/>
      </w:r>
      <w:r w:rsidR="000A4CF2" w:rsidRPr="00BE49E1">
        <w:t xml:space="preserve">, or the degree-hours the wet-bulb globe temperature (WBGT) index exceeded a threshold value </w:t>
      </w:r>
      <w:r w:rsidR="000A4CF2" w:rsidRPr="00BE49E1">
        <w:fldChar w:fldCharType="begin"/>
      </w:r>
      <w:r w:rsidR="00351C61" w:rsidRPr="00BE49E1">
        <w:instrText xml:space="preserve"> ADDIN ZOTERO_ITEM CSL_CITATION {"citationID":"r7utFYmr","properties":{"formattedCitation":"(Baniassadi, Heusinger, and Sailor 2018)","plainCitation":"(Baniassadi, Heusinger, and Sailor 2018)","noteIndex":0},"citationItems":[{"id":535,"uris":["http://zotero.org/users/4259226/items/Y8E68G47",["http://zotero.org/users/4259226/items/Y8E68G47"]],"itemData":{"id":535,"type":"article-journal","abstract":"Environmental issues, costs, and limited energy supply, among other concerns have been driving the efforts toward more energy efficient buildings over the last four decades. Hence, energy efficiency is not only well-established within the building design and construction industries, but is also an active field of research. Many countries have state-mandated building energy codes that are becoming more stringent with time. Therefore, the building stock in many regions is becoming more efficient. With the observed increase in frequency and intensity of hot weather events in urban areas around the world and research that suggests a more extreme future, the resiliency of the built environment to heat has become a major concern for planners and policymakers. Therefore, it is important to understand how the evolution of energy codes affects the resiliency of buildings to heat. In this study, we used whole-building energy simulations to investigate the performance of high-rise residential apartment buildings under a three-day power outage scenario coinciding with a three-day heat wave. We modeled buildings compliant with consecutive versions of two building energy codes and standards commonly used in the U.S. to investigate the effect of building code on resiliency in all distinct climate zones within the country. The results suggest that in most climates, indoor conditions exceed critical thresholds during the modeled scenario. Moreover, we observed a synergy between energy efficiency and resiliency to heat in warmer climates. However, in heating-dominated climates, newer codes can potentially have an adverse effect on heat resiliency of buildings.","container-title":"Building and Environment","DOI":"10.1016/j.buildenv.2018.05.024","ISSN":"0360-1323","journalAbbreviation":"Building and Environment","language":"en","page":"86-94","source":"ScienceDirect","title":"Energy efficiency vs resiliency to extreme heat and power outages: The role of evolving building energy codes","title-short":"Energy efficiency vs resiliency to extreme heat and power outages","URL":"https://www.sciencedirect.com/science/article/pii/S0360132318302841","volume":"139","author":[{"family":"Baniassadi","given":"Amir"},{"family":"Heusinger","given":"Jannik"},{"family":"Sailor","given":"David J."}],"accessed":{"date-parts":[["2021",8,4]]},"issued":{"date-parts":[["2018",7,1]]}}}],"schema":"https://github.com/citation-style-language/schema/raw/master/csl-citation.json"} </w:instrText>
      </w:r>
      <w:r w:rsidR="000A4CF2" w:rsidRPr="00BE49E1">
        <w:fldChar w:fldCharType="separate"/>
      </w:r>
      <w:r w:rsidR="000A4CF2" w:rsidRPr="00BE49E1">
        <w:t>(Baniassadi, Heusinger, and Sailor 2018)</w:t>
      </w:r>
      <w:r w:rsidR="000A4CF2" w:rsidRPr="00BE49E1">
        <w:fldChar w:fldCharType="end"/>
      </w:r>
      <w:r w:rsidR="000A4CF2" w:rsidRPr="00BE49E1">
        <w:t xml:space="preserve"> to model the risk of overheating.</w:t>
      </w:r>
      <w:commentRangeStart w:id="55"/>
      <w:commentRangeStart w:id="56"/>
      <w:r w:rsidR="000A4CF2" w:rsidRPr="00BE49E1">
        <w:t xml:space="preserve">. </w:t>
      </w:r>
      <w:commentRangeEnd w:id="55"/>
      <w:r w:rsidR="00EE5A7C" w:rsidRPr="00BE49E1">
        <w:rPr>
          <w:rStyle w:val="CommentReference"/>
        </w:rPr>
        <w:commentReference w:id="55"/>
      </w:r>
      <w:commentRangeEnd w:id="56"/>
      <w:r w:rsidR="009E71B6">
        <w:rPr>
          <w:rStyle w:val="CommentReference"/>
        </w:rPr>
        <w:commentReference w:id="56"/>
      </w:r>
      <w:r w:rsidR="000A4CF2" w:rsidRPr="00BE49E1">
        <w:t xml:space="preserve">While there are many thermal indices, as yet none of them are validated for personal exposure </w:t>
      </w:r>
      <w:r w:rsidR="00B3089D" w:rsidRPr="00BE49E1">
        <w:t>indoors</w:t>
      </w:r>
      <w:r w:rsidR="000A4CF2" w:rsidRPr="00BE49E1">
        <w:t xml:space="preserve">, meaning the </w:t>
      </w:r>
      <w:r w:rsidR="000A4CF2" w:rsidRPr="00BE49E1">
        <w:lastRenderedPageBreak/>
        <w:t xml:space="preserve">recommended thresholds are not based on empirical observations of temperature-related </w:t>
      </w:r>
      <w:r w:rsidR="00405503" w:rsidRPr="00BE49E1">
        <w:t>health hazards</w:t>
      </w:r>
      <w:r w:rsidR="000A4CF2" w:rsidRPr="00BE49E1">
        <w:t xml:space="preserve"> in this context </w:t>
      </w:r>
      <w:r w:rsidR="000A4CF2" w:rsidRPr="00BE49E1">
        <w:fldChar w:fldCharType="begin"/>
      </w:r>
      <w:r w:rsidR="009E71B6">
        <w:instrText xml:space="preserve"> ADDIN ZOTERO_ITEM CSL_CITATION {"citationID":"auhFLlPO","properties":{"formattedCitation":"(Kuras et al. 2017; Kenny et al. 2019)","plainCitation":"(Kuras et al. 2017; Kenny et al. 2019)","noteIndex":0},"citationItems":[{"id":534,"uris":["http://zotero.org/users/4259226/items/CJE9VTJ3",["http://zotero.org/users/4259226/items/CJE9VTJ3"]],"itemData":{"id":534,"type":"article-journal","container-title":"Environmental health perspectives","issue":"8","page":"085001","source":"Google Scholar","title":"Opportunities and challenges for personal heat exposure research","volume":"125","author":[{"family":"Kuras","given":"Evan R."},{"family":"Richardson","given":"Molly B."},{"family":"Calkins","given":"Miriam M."},{"family":"Ebi","given":"Kristie L."},{"family":"Hess","given":"Jeremy J."},{"family":"Kintziger","given":"Kristina W."},{"family":"Jagger","given":"Meredith A."},{"family":"Middel","given":"Ariane"},{"family":"Scott","given":"Anna A."},{"family":"Spector","given":"June T."}],"issued":{"date-parts":[["2017"]]}}},{"id":1771,"uris":["http://zotero.org/users/4259226/items/56FFXY8I"],"itemData":{"id":1771,"type":"article-journal","abstract":"Rising environmental temperatures represent a major threat to human health. The activation of heat advisories using evidence-based thresholds for high-risk outdoor ambient temperatures have been shown to be an effective strategy to save lives during hot weather. However, although the relationship between weather and human health has been widely defined by outdoor temperature, corresponding increases in indoor temperature during heat events can also be harmful to health especially in vulnerable populations. In this review, we discuss our current understanding of the relationship between outdoor temperature and human health and examine how human health can also be adversely influenced by high indoor temperatures during heat events. Our assessment of the existing literature revealed a high degree of variability in what can be considered an acceptable indoor temperature because there are differences in how different groups of people may respond physiologically and behaviorally to the same living environment. Finally, we demonstrate that both non-physiological (e.g., geographical location, urban density, building design) and physiological (e.g., sex, age, fitness, state of health) factors must be considered when defining an indoor temperature threshold for preserving human health in a warming global climate.","container-title":"Temperature (Austin, Tex.)","DOI":"10.1080/23328940.2018.1456257","ISSN":"2332-8940","issue":"1","journalAbbreviation":"Temperature (Austin)","language":"eng","note":"PMID: 30906809\nPMCID: PMC6422495","page":"11-36","source":"PubMed","title":"Towards establishing evidence-based guidelines on maximum indoor temperatures during hot weather in temperate continental climates","volume":"6","author":[{"family":"Kenny","given":"Glen P."},{"family":"Flouris","given":"Andreas D."},{"family":"Yagouti","given":"Abderrahmane"},{"family":"Notley","given":"Sean R."}],"issued":{"date-parts":[["2019"]]}}}],"schema":"https://github.com/citation-style-language/schema/raw/master/csl-citation.json"} </w:instrText>
      </w:r>
      <w:r w:rsidR="000A4CF2" w:rsidRPr="00BE49E1">
        <w:fldChar w:fldCharType="separate"/>
      </w:r>
      <w:r w:rsidR="009E71B6">
        <w:t>(Kuras et al. 2017; Kenny et al. 2019)</w:t>
      </w:r>
      <w:r w:rsidR="000A4CF2" w:rsidRPr="00BE49E1">
        <w:fldChar w:fldCharType="end"/>
      </w:r>
      <w:r w:rsidR="000A4CF2" w:rsidRPr="00BE49E1">
        <w:t>.</w:t>
      </w:r>
      <w:commentRangeStart w:id="57"/>
      <w:commentRangeEnd w:id="57"/>
      <w:r w:rsidR="00BE49E1" w:rsidRPr="00BE49E1">
        <w:rPr>
          <w:rStyle w:val="CommentReference"/>
        </w:rPr>
        <w:commentReference w:id="57"/>
      </w:r>
    </w:p>
    <w:p w14:paraId="5F72F5FF" w14:textId="7CC8454F" w:rsidR="00652E43" w:rsidRPr="00BE49E1" w:rsidRDefault="00D459CC" w:rsidP="003E0F42">
      <w:pPr>
        <w:tabs>
          <w:tab w:val="left" w:pos="3887"/>
        </w:tabs>
      </w:pPr>
      <w:r w:rsidRPr="00BE49E1">
        <w:t>The second research gap</w:t>
      </w:r>
      <w:r w:rsidR="003E0F42" w:rsidRPr="00BE49E1">
        <w:t xml:space="preserve"> is</w:t>
      </w:r>
      <w:r w:rsidR="00B3089D" w:rsidRPr="00BE49E1">
        <w:t xml:space="preserve"> the</w:t>
      </w:r>
      <w:r w:rsidR="003E0F42" w:rsidRPr="00BE49E1">
        <w:t xml:space="preserve"> </w:t>
      </w:r>
      <w:r w:rsidR="00BD2FE1" w:rsidRPr="00BE49E1">
        <w:t>limited</w:t>
      </w:r>
      <w:r w:rsidR="0063651F" w:rsidRPr="00BE49E1">
        <w:t xml:space="preserve"> </w:t>
      </w:r>
      <w:r w:rsidR="00BE49E1" w:rsidRPr="00BE49E1">
        <w:t>understanding of</w:t>
      </w:r>
      <w:r w:rsidR="001E02E2" w:rsidRPr="00BE49E1">
        <w:t xml:space="preserve"> </w:t>
      </w:r>
      <w:r w:rsidR="00416EFB" w:rsidRPr="00BE49E1">
        <w:t>how HVI models perform when built using</w:t>
      </w:r>
      <w:r w:rsidR="0063651F" w:rsidRPr="00BE49E1">
        <w:t xml:space="preserve"> building characteristics in conjunction with other markers of socioeconomic vulnerability such as </w:t>
      </w:r>
      <w:r w:rsidR="00072AC2" w:rsidRPr="00BE49E1">
        <w:t>income and age</w:t>
      </w:r>
      <w:r w:rsidR="000A3677" w:rsidRPr="00BE49E1">
        <w:t xml:space="preserve">. </w:t>
      </w:r>
      <w:r w:rsidR="00006C95" w:rsidRPr="00BE49E1">
        <w:t xml:space="preserve">Very few studies using building performance simulations </w:t>
      </w:r>
      <w:r w:rsidR="00157173" w:rsidRPr="00BE49E1">
        <w:t>review</w:t>
      </w:r>
      <w:r w:rsidR="00006C95" w:rsidRPr="00BE49E1">
        <w:t xml:space="preserve"> the interaction of building and occupant characteristics</w:t>
      </w:r>
      <w:r w:rsidR="005B2E1D" w:rsidRPr="00BE49E1">
        <w:t>.</w:t>
      </w:r>
      <w:r w:rsidR="00BC13B5" w:rsidRPr="00BE49E1">
        <w:t xml:space="preserve"> </w:t>
      </w:r>
      <w:proofErr w:type="spellStart"/>
      <w:r w:rsidR="00BC13B5" w:rsidRPr="00BE49E1">
        <w:t>Baniassadi</w:t>
      </w:r>
      <w:proofErr w:type="spellEnd"/>
      <w:r w:rsidR="00BC13B5" w:rsidRPr="00BE49E1">
        <w:t xml:space="preserve"> et al.</w:t>
      </w:r>
      <w:r w:rsidR="005B2E1D" w:rsidRPr="00BE49E1">
        <w:t xml:space="preserve"> </w:t>
      </w:r>
      <w:r w:rsidR="005B2E1D" w:rsidRPr="00BE49E1">
        <w:fldChar w:fldCharType="begin"/>
      </w:r>
      <w:r w:rsidR="00351C61" w:rsidRPr="00BE49E1">
        <w:instrText xml:space="preserve"> ADDIN ZOTERO_ITEM CSL_CITATION {"citationID":"uhOyQuwi","properties":{"formattedCitation":"(Baniassadi et al. 2019)","plainCitation":"(Baniassadi et al. 2019)","noteIndex":0},"citationItems":[{"id":396,"uris":["http://zotero.org/users/4259226/items/9KY5H3BQ",["http://zotero.org/users/4259226/items/9KY5H3BQ"]],"itemData":{"id":396,"type":"article-journal","abstract":"In many US cities, indoor exposure to heat continues to be the underlying cause of a considerable fraction (up to 80% during extreme events) of heat-related mortality and morbidity, even in locations where most citizens have air conditioning (AC). Nevertheless, the existing literature on indoor exposure to heat often regards AC as a binary variable and assumes that its presence inevitably results in a safe thermal environment. This is also reflected in heat vulnerability assessments that assign a binary attribute to AC. In this study, we used thermal simulation of buildings to investigate overheating in residential buildings in three US cities (Houston, Phoenix, and Los Angeles) and focused on scenarios where an AC system is present; yet not fully functional. Moreover, we identified the role of key building characteristics and investigated the sensitivity of indoor environment to the ambient temperature. Our results show that energy poverty and/or faulty systems can expose a considerable fraction of AC-owning elderly in Phoenix and Houston to excess heat for more than 50% of summer. This highlights the need to reevaluate AC as the primary protective factor against heat and introduces several implications that need to be considered in heat vulnerability assessments.","container-title":"ASME Journal of Engineering for Sustainable Buildings and Cities","DOI":"10.1115/1.4045678","ISSN":"2642-6641","issue":"1","journalAbbreviation":"ASME Journal of Engineering for Sustainable Buildings and Cities","source":"Silverchair","title":"Effectiveness of Mechanical Air Conditioning as a Protective Factor Against Indoor Exposure to Heat Among the Elderly","URL":"https://doi.org/10.1115/1.4045678","volume":"1","author":[{"family":"Baniassadi","given":"Amir"},{"family":"Sailor","given":"David J."},{"family":"O’Lenick","given":"Cassandra R."},{"family":"Wilhelmi","given":"Olga V."},{"family":"Crank","given":"Peter J."},{"family":"Chester","given":"Mikhail V."},{"family":"Reddy","given":"Agami T."}],"accessed":{"date-parts":[["2021",7,5]]},"issued":{"date-parts":[["2019",12,26]]}}}],"schema":"https://github.com/citation-style-language/schema/raw/master/csl-citation.json"} </w:instrText>
      </w:r>
      <w:r w:rsidR="005B2E1D" w:rsidRPr="00BE49E1">
        <w:fldChar w:fldCharType="separate"/>
      </w:r>
      <w:r w:rsidR="005B2E1D" w:rsidRPr="00BE49E1">
        <w:t>(Baniassadi et al. 2019)</w:t>
      </w:r>
      <w:r w:rsidR="005B2E1D" w:rsidRPr="00BE49E1">
        <w:fldChar w:fldCharType="end"/>
      </w:r>
      <w:r w:rsidR="00BC13B5" w:rsidRPr="00BE49E1">
        <w:t xml:space="preserve"> account for </w:t>
      </w:r>
      <w:r w:rsidR="001E2BF2" w:rsidRPr="00BE49E1">
        <w:t>some effects of occupant income</w:t>
      </w:r>
      <w:r w:rsidR="00BC13B5" w:rsidRPr="00BE49E1">
        <w:t xml:space="preserve"> by modeling </w:t>
      </w:r>
      <w:r w:rsidR="004E7892" w:rsidRPr="00BE49E1">
        <w:t xml:space="preserve">AC non-functionality and occupant age by </w:t>
      </w:r>
      <w:r w:rsidR="00167F85" w:rsidRPr="00BE49E1">
        <w:t>using</w:t>
      </w:r>
      <w:r w:rsidR="004E7892" w:rsidRPr="00BE49E1">
        <w:t xml:space="preserve"> </w:t>
      </w:r>
      <w:r w:rsidR="00083BD5" w:rsidRPr="00BE49E1">
        <w:t xml:space="preserve">a conservative value for their overheating threshold. </w:t>
      </w:r>
    </w:p>
    <w:p w14:paraId="50EA3944" w14:textId="13BAF325" w:rsidR="001A6B21" w:rsidRPr="00BE49E1" w:rsidRDefault="00B73127" w:rsidP="00D36EE5">
      <w:pPr>
        <w:tabs>
          <w:tab w:val="left" w:pos="3887"/>
        </w:tabs>
      </w:pPr>
      <w:r w:rsidRPr="00BE49E1">
        <w:t>To overcome these research gaps, th</w:t>
      </w:r>
      <w:r w:rsidR="007C7162" w:rsidRPr="00BE49E1">
        <w:t>is</w:t>
      </w:r>
      <w:r w:rsidRPr="00BE49E1">
        <w:t xml:space="preserve"> study </w:t>
      </w:r>
      <w:r w:rsidR="00B038DE" w:rsidRPr="00BE49E1">
        <w:t>trains</w:t>
      </w:r>
      <w:r w:rsidR="003944E4" w:rsidRPr="00BE49E1">
        <w:t xml:space="preserve"> and evaluates </w:t>
      </w:r>
      <w:r w:rsidR="00BE49E1" w:rsidRPr="00BE49E1">
        <w:t>models that</w:t>
      </w:r>
      <w:r w:rsidR="003944E4" w:rsidRPr="00BE49E1">
        <w:t xml:space="preserve"> </w:t>
      </w:r>
      <w:r w:rsidR="00472389" w:rsidRPr="00BE49E1">
        <w:t>predict</w:t>
      </w:r>
      <w:r w:rsidR="009D3D2C" w:rsidRPr="00BE49E1">
        <w:t xml:space="preserve"> temperature-related </w:t>
      </w:r>
      <w:r w:rsidR="0025514A" w:rsidRPr="00BE49E1">
        <w:t>illness</w:t>
      </w:r>
      <w:r w:rsidR="009D3D2C" w:rsidRPr="00BE49E1">
        <w:t xml:space="preserve"> based on a </w:t>
      </w:r>
      <w:r w:rsidR="001A6B21" w:rsidRPr="00BE49E1">
        <w:t>nationwide</w:t>
      </w:r>
      <w:r w:rsidR="009D3D2C" w:rsidRPr="00BE49E1">
        <w:t xml:space="preserve"> survey of </w:t>
      </w:r>
      <w:r w:rsidR="00DB3F18" w:rsidRPr="00BE49E1">
        <w:t xml:space="preserve">building </w:t>
      </w:r>
      <w:r w:rsidR="009673C3" w:rsidRPr="00BE49E1">
        <w:t xml:space="preserve">and </w:t>
      </w:r>
      <w:r w:rsidR="007E38C3" w:rsidRPr="00BE49E1">
        <w:t>household</w:t>
      </w:r>
      <w:r w:rsidR="009673C3" w:rsidRPr="00BE49E1">
        <w:t xml:space="preserve"> characteristics in American </w:t>
      </w:r>
      <w:r w:rsidR="007E38C3" w:rsidRPr="00BE49E1">
        <w:t>homes</w:t>
      </w:r>
      <w:r w:rsidR="009673C3" w:rsidRPr="00BE49E1">
        <w:t xml:space="preserve">. </w:t>
      </w:r>
      <w:r w:rsidR="001A6B21" w:rsidRPr="00BE49E1">
        <w:t>This study revolves around two research questions</w:t>
      </w:r>
      <w:r w:rsidR="002023F5" w:rsidRPr="00BE49E1">
        <w:t>:</w:t>
      </w:r>
    </w:p>
    <w:p w14:paraId="086FF6D9" w14:textId="01EA8B9B" w:rsidR="001A6B21" w:rsidRPr="00BE49E1" w:rsidRDefault="001A6B21" w:rsidP="001A6B21">
      <w:pPr>
        <w:pStyle w:val="ListParagraph"/>
        <w:numPr>
          <w:ilvl w:val="0"/>
          <w:numId w:val="31"/>
        </w:numPr>
        <w:tabs>
          <w:tab w:val="left" w:pos="3887"/>
        </w:tabs>
      </w:pPr>
      <w:r w:rsidRPr="00BE49E1">
        <w:t xml:space="preserve">Would a HVI with detailed information about the building be more accurate </w:t>
      </w:r>
      <w:r w:rsidR="003944E4" w:rsidRPr="00BE49E1">
        <w:t xml:space="preserve">for </w:t>
      </w:r>
      <w:r w:rsidRPr="00BE49E1">
        <w:t>predicting the risk of health hazards? If so, by how much?</w:t>
      </w:r>
    </w:p>
    <w:p w14:paraId="5594021D" w14:textId="1DFA7614" w:rsidR="001A6B21" w:rsidRPr="00BE49E1" w:rsidRDefault="001A6B21" w:rsidP="001A6B21">
      <w:pPr>
        <w:pStyle w:val="ListParagraph"/>
        <w:numPr>
          <w:ilvl w:val="0"/>
          <w:numId w:val="31"/>
        </w:numPr>
        <w:tabs>
          <w:tab w:val="left" w:pos="3887"/>
        </w:tabs>
      </w:pPr>
      <w:r w:rsidRPr="00BE49E1">
        <w:t xml:space="preserve">Which building and occupant characteristics </w:t>
      </w:r>
      <w:r w:rsidR="00781A6D" w:rsidRPr="00BE49E1">
        <w:t xml:space="preserve">contribute </w:t>
      </w:r>
      <w:r w:rsidR="00B3089D" w:rsidRPr="00BE49E1">
        <w:t xml:space="preserve">the </w:t>
      </w:r>
      <w:r w:rsidR="00781A6D" w:rsidRPr="00BE49E1">
        <w:t>most to predicting the risk of health hazards?</w:t>
      </w:r>
    </w:p>
    <w:p w14:paraId="0B9BD41F" w14:textId="331B520D" w:rsidR="003944E4" w:rsidRPr="00BE49E1" w:rsidRDefault="003944E4" w:rsidP="00D36EE5">
      <w:pPr>
        <w:tabs>
          <w:tab w:val="left" w:pos="3887"/>
        </w:tabs>
      </w:pPr>
      <w:r w:rsidRPr="00BE49E1">
        <w:t>To answer these questions, we leverage state of the art machine learning models and a train-</w:t>
      </w:r>
      <w:ins w:id="58" w:author="Arfa Aijazi" w:date="2023-12-13T17:13:00Z">
        <w:r w:rsidR="00BE49E1" w:rsidRPr="00BE49E1">
          <w:t>validate-</w:t>
        </w:r>
      </w:ins>
      <w:r w:rsidRPr="00BE49E1">
        <w:t>test</w:t>
      </w:r>
      <w:del w:id="59" w:author="Arfa Aijazi" w:date="2023-12-13T17:13:00Z">
        <w:r w:rsidRPr="00BE49E1" w:rsidDel="00BE49E1">
          <w:delText>-validate</w:delText>
        </w:r>
      </w:del>
      <w:r w:rsidRPr="00BE49E1">
        <w:t xml:space="preserve"> pipeline to identify the best performing models and their hyperparameters</w:t>
      </w:r>
      <w:commentRangeStart w:id="60"/>
      <w:r w:rsidRPr="00BE49E1">
        <w:t xml:space="preserve">.  </w:t>
      </w:r>
      <w:commentRangeEnd w:id="60"/>
      <w:r w:rsidR="00B038DE" w:rsidRPr="00BE49E1">
        <w:rPr>
          <w:rStyle w:val="CommentReference"/>
        </w:rPr>
        <w:commentReference w:id="60"/>
      </w:r>
      <w:r w:rsidR="00B038DE" w:rsidRPr="00BE49E1">
        <w:t xml:space="preserve">Note that our focus is on what data are most valuable for temperature-related illness </w:t>
      </w:r>
      <w:r w:rsidR="00B038DE" w:rsidRPr="00BE49E1">
        <w:rPr>
          <w:i/>
          <w:iCs/>
        </w:rPr>
        <w:t>prediction</w:t>
      </w:r>
      <w:r w:rsidR="00B038DE" w:rsidRPr="00BE49E1">
        <w:t xml:space="preserve">, rather than identifying causal relationships between variables and health outcomes.  </w:t>
      </w:r>
    </w:p>
    <w:p w14:paraId="3B69D18C" w14:textId="0D83929A" w:rsidR="002A7CA9" w:rsidRPr="00BE49E1" w:rsidRDefault="00BD40EB" w:rsidP="00D36EE5">
      <w:pPr>
        <w:tabs>
          <w:tab w:val="left" w:pos="3887"/>
        </w:tabs>
      </w:pPr>
      <w:r w:rsidRPr="00BE49E1">
        <w:t xml:space="preserve">More accurate predictions </w:t>
      </w:r>
      <w:r w:rsidR="008918B8" w:rsidRPr="00BE49E1">
        <w:t xml:space="preserve">will </w:t>
      </w:r>
      <w:r w:rsidR="004206D8" w:rsidRPr="00BE49E1">
        <w:t>allow</w:t>
      </w:r>
      <w:r w:rsidR="00BA6754" w:rsidRPr="00BE49E1">
        <w:t xml:space="preserve"> public agencies to </w:t>
      </w:r>
      <w:r w:rsidR="006067C6" w:rsidRPr="00BE49E1">
        <w:t xml:space="preserve">better </w:t>
      </w:r>
      <w:r w:rsidR="00472389" w:rsidRPr="00BE49E1">
        <w:t xml:space="preserve">identify at-risk households and </w:t>
      </w:r>
      <w:r w:rsidR="006067C6" w:rsidRPr="00BE49E1">
        <w:t xml:space="preserve">strategize limited resources for short-term </w:t>
      </w:r>
      <w:r w:rsidR="005953E7" w:rsidRPr="00BE49E1">
        <w:t xml:space="preserve">planning like locations of cooling and warming centers and long-term planning like building weatherization and social programs. </w:t>
      </w:r>
      <w:r w:rsidR="00781A6D" w:rsidRPr="00BE49E1">
        <w:t xml:space="preserve">Understanding the contributions of building and occupant characteristics can prioritize data collection efforts. </w:t>
      </w:r>
    </w:p>
    <w:p w14:paraId="4B9E8FAF" w14:textId="410B2662" w:rsidR="00827153" w:rsidRPr="00BE49E1" w:rsidRDefault="003962C4" w:rsidP="00E2340B">
      <w:pPr>
        <w:pStyle w:val="Heading1List"/>
      </w:pPr>
      <w:r w:rsidRPr="00BE49E1">
        <w:t>Materials and methods</w:t>
      </w:r>
    </w:p>
    <w:p w14:paraId="3B3C6161" w14:textId="24A48563" w:rsidR="006C6FB9" w:rsidRPr="00BE49E1" w:rsidRDefault="00D56D97" w:rsidP="006C6FB9">
      <w:pPr>
        <w:pStyle w:val="Heading2List"/>
      </w:pPr>
      <w:r w:rsidRPr="00BE49E1">
        <w:t>Residential energy consumption survey (RECS) data</w:t>
      </w:r>
    </w:p>
    <w:p w14:paraId="5EC4642D" w14:textId="4CC73B11" w:rsidR="009622F0" w:rsidRPr="00BE49E1" w:rsidRDefault="00D56D97" w:rsidP="008D0432">
      <w:r w:rsidRPr="00BE49E1">
        <w:t>Th</w:t>
      </w:r>
      <w:r w:rsidR="001A6B21" w:rsidRPr="00BE49E1">
        <w:t>e main</w:t>
      </w:r>
      <w:r w:rsidRPr="00BE49E1">
        <w:t xml:space="preserve"> source of data </w:t>
      </w:r>
      <w:r w:rsidR="00781A6D" w:rsidRPr="00BE49E1">
        <w:t>for</w:t>
      </w:r>
      <w:r w:rsidRPr="00BE49E1">
        <w:t xml:space="preserve"> this study</w:t>
      </w:r>
      <w:r w:rsidR="008D0432" w:rsidRPr="00BE49E1">
        <w:t xml:space="preserve"> </w:t>
      </w:r>
      <w:r w:rsidR="00C87584" w:rsidRPr="00BE49E1">
        <w:t>is</w:t>
      </w:r>
      <w:r w:rsidR="00781A6D" w:rsidRPr="00BE49E1">
        <w:t xml:space="preserve"> the</w:t>
      </w:r>
      <w:r w:rsidR="008D0432" w:rsidRPr="00BE49E1">
        <w:t xml:space="preserve"> Residential Energy Consumption Survey (RECS), which is administered by the U.S. Energy Information Administration (EIA) </w:t>
      </w:r>
      <w:r w:rsidR="008D0432" w:rsidRPr="00BE49E1">
        <w:fldChar w:fldCharType="begin"/>
      </w:r>
      <w:r w:rsidR="00472389" w:rsidRPr="00BE49E1">
        <w:instrText xml:space="preserve"> ADDIN ZOTERO_ITEM CSL_CITATION {"citationID":"EQaqSoqt","properties":{"formattedCitation":"(EIA 2018; 2022)","plainCitation":"(EIA 2018; 2022)","noteIndex":0},"citationItems":[{"id":390,"uris":["http://zotero.org/users/4259226/items/DL77EXMZ",["http://zotero.org/users/4259226/items/DL77EXMZ"]],"itemData":{"id":390,"type":"report","event-place":"Washington, DC","language":"en","page":"22","publisher":"U.S. Department of Energy","publisher-place":"Washington, DC","source":"Zotero","title":"Residential Energy Consumption Survey (RECS): 2015 Household Characteristics Technical Documentation Summary","author":[{"family":"EIA","given":""}],"issued":{"date-parts":[["2018",5]]}}},{"id":505,"uris":["http://zotero.org/users/4259226/items/N749AXDE"],"itemData":{"id":505,"type":"webpage","title":"2020 RECS Survey Data","URL":"https://www.eia.gov/consumption/residential/data/2020/","author":[{"family":"EIA","given":""}],"issued":{"date-parts":[["2022",5]]}}}],"schema":"https://github.com/citation-style-language/schema/raw/master/csl-citation.json"} </w:instrText>
      </w:r>
      <w:r w:rsidR="008D0432" w:rsidRPr="00BE49E1">
        <w:fldChar w:fldCharType="separate"/>
      </w:r>
      <w:r w:rsidR="00472389" w:rsidRPr="00BE49E1">
        <w:t>(EIA 2018; 2022)</w:t>
      </w:r>
      <w:r w:rsidR="008D0432" w:rsidRPr="00BE49E1">
        <w:fldChar w:fldCharType="end"/>
      </w:r>
      <w:r w:rsidR="008D0432" w:rsidRPr="00BE49E1">
        <w:t>. RECS is a periodic survey that has collected detailed energy characteristics, usage patterns, and demographics of American households since 1978. The primary objective of RECS is to estimate future energy demand and improve energy efficiency and building design.</w:t>
      </w:r>
      <w:r w:rsidR="009622F0" w:rsidRPr="00BE49E1">
        <w:t xml:space="preserve"> </w:t>
      </w:r>
    </w:p>
    <w:p w14:paraId="3BDCFDC5" w14:textId="324DF136" w:rsidR="00C87584" w:rsidRPr="00BE49E1" w:rsidRDefault="00C87584" w:rsidP="008D0432">
      <w:r w:rsidRPr="00BE49E1">
        <w:t xml:space="preserve">Of relevance for this study, the </w:t>
      </w:r>
      <w:r w:rsidR="00367B3D" w:rsidRPr="00BE49E1">
        <w:t xml:space="preserve">three </w:t>
      </w:r>
      <w:r w:rsidRPr="00BE49E1">
        <w:t xml:space="preserve">most recent cycles of RECS, </w:t>
      </w:r>
      <w:r w:rsidR="00367B3D" w:rsidRPr="00BE49E1">
        <w:t xml:space="preserve">2009, </w:t>
      </w:r>
      <w:r w:rsidRPr="00BE49E1">
        <w:t>2015</w:t>
      </w:r>
      <w:r w:rsidR="00367B3D" w:rsidRPr="00BE49E1">
        <w:t xml:space="preserve">, </w:t>
      </w:r>
      <w:r w:rsidRPr="00BE49E1">
        <w:t>2020</w:t>
      </w:r>
      <w:r w:rsidR="00367B3D" w:rsidRPr="00BE49E1">
        <w:t>,</w:t>
      </w:r>
      <w:r w:rsidRPr="00BE49E1">
        <w:t xml:space="preserve"> ask respondents </w:t>
      </w:r>
      <w:r w:rsidR="00B038DE" w:rsidRPr="00BE49E1">
        <w:t>whether</w:t>
      </w:r>
      <w:ins w:id="61" w:author="Arfa Aijazi" w:date="2024-01-02T14:10:00Z">
        <w:r w:rsidR="00DE73CC">
          <w:t xml:space="preserve"> “</w:t>
        </w:r>
      </w:ins>
      <w:del w:id="62" w:author="Arfa Aijazi" w:date="2024-01-02T14:10:00Z">
        <w:r w:rsidR="00B038DE" w:rsidRPr="00BE49E1" w:rsidDel="00DE73CC">
          <w:delText xml:space="preserve"> </w:delText>
        </w:r>
      </w:del>
      <w:r w:rsidRPr="00BE49E1">
        <w:t>in the last year</w:t>
      </w:r>
      <w:ins w:id="63" w:author="Arfa Aijazi" w:date="2024-01-02T14:10:00Z">
        <w:r w:rsidR="00DE73CC">
          <w:t xml:space="preserve">, did </w:t>
        </w:r>
      </w:ins>
      <w:del w:id="64" w:author="Arfa Aijazi" w:date="2024-01-02T14:10:00Z">
        <w:r w:rsidR="00B038DE" w:rsidRPr="00BE49E1" w:rsidDel="00DE73CC">
          <w:delText xml:space="preserve"> </w:delText>
        </w:r>
      </w:del>
      <w:r w:rsidRPr="00BE49E1">
        <w:t xml:space="preserve">anyone in </w:t>
      </w:r>
      <w:ins w:id="65" w:author="Arfa Aijazi" w:date="2024-01-02T14:12:00Z">
        <w:r w:rsidR="00DE73CC">
          <w:t>your</w:t>
        </w:r>
      </w:ins>
      <w:del w:id="66" w:author="Arfa Aijazi" w:date="2024-01-02T14:12:00Z">
        <w:r w:rsidRPr="00BE49E1" w:rsidDel="00DE73CC">
          <w:delText>their</w:delText>
        </w:r>
      </w:del>
      <w:r w:rsidRPr="00BE49E1">
        <w:t xml:space="preserve"> household needed medical attention because the home was too hot</w:t>
      </w:r>
      <w:ins w:id="67" w:author="Arfa Aijazi" w:date="2024-01-02T14:12:00Z">
        <w:r w:rsidR="00DE73CC">
          <w:t>?”</w:t>
        </w:r>
      </w:ins>
      <w:r w:rsidRPr="00BE49E1">
        <w:t xml:space="preserve"> or </w:t>
      </w:r>
      <w:ins w:id="68" w:author="Arfa Aijazi" w:date="2024-01-02T14:12:00Z">
        <w:r w:rsidR="00DE73CC">
          <w:t>“</w:t>
        </w:r>
      </w:ins>
      <w:r w:rsidRPr="00BE49E1">
        <w:t>too cold</w:t>
      </w:r>
      <w:ins w:id="69" w:author="Arfa Aijazi" w:date="2024-01-02T14:12:00Z">
        <w:r w:rsidR="00DE73CC">
          <w:t>?”</w:t>
        </w:r>
      </w:ins>
      <w:r w:rsidRPr="00BE49E1">
        <w:t xml:space="preserve"> </w:t>
      </w:r>
      <w:r w:rsidRPr="00BE49E1">
        <w:fldChar w:fldCharType="begin"/>
      </w:r>
      <w:r w:rsidRPr="00BE49E1">
        <w:instrText xml:space="preserve"> ADDIN ZOTERO_ITEM CSL_CITATION {"citationID":"swf0NuwI","properties":{"formattedCitation":"(EIA 2016; 2020)","plainCitation":"(EIA 2016; 2020)","noteIndex":0},"citationItems":[{"id":392,"uris":["http://zotero.org/users/4259226/items/EAX6B98S",["http://zotero.org/users/4259226/items/EAX6B98S"]],"itemData":{"id":392,"type":"report","event-place":"Washington, DC","page":"20","publisher":"U.S. Department of Energy","publisher-place":"Washington, DC","title":"Residential Energy Consumption Survey: A Nationwide Study of Energy Use in American Homes","URL":"https://www.eia.gov/survey/form/eia_457/2015_EIA-475A_paper.pdf","author":[{"family":"EIA","given":""}],"accessed":{"date-parts":[["2021",7,10]]},"issued":{"date-parts":[["2016",1,28]]}}},{"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rsidRPr="00BE49E1">
        <w:fldChar w:fldCharType="separate"/>
      </w:r>
      <w:r w:rsidRPr="00BE49E1">
        <w:t>(EIA 2016; 2020)</w:t>
      </w:r>
      <w:r w:rsidRPr="00BE49E1">
        <w:fldChar w:fldCharType="end"/>
      </w:r>
      <w:commentRangeStart w:id="70"/>
      <w:r w:rsidRPr="00BE49E1">
        <w:t>.</w:t>
      </w:r>
      <w:commentRangeEnd w:id="70"/>
      <w:r w:rsidR="00C7780F" w:rsidRPr="00BE49E1">
        <w:rPr>
          <w:rStyle w:val="CommentReference"/>
        </w:rPr>
        <w:commentReference w:id="70"/>
      </w:r>
      <w:r w:rsidRPr="00BE49E1">
        <w:t xml:space="preserve">  This study treats an affirmative response to either question as a temperature-related </w:t>
      </w:r>
      <w:r w:rsidR="0025514A" w:rsidRPr="00BE49E1">
        <w:t>illness</w:t>
      </w:r>
      <w:r w:rsidRPr="00BE49E1">
        <w:t>. While the questions are</w:t>
      </w:r>
      <w:r w:rsidR="00B3089D" w:rsidRPr="00BE49E1">
        <w:t xml:space="preserve"> self-reported and</w:t>
      </w:r>
      <w:r w:rsidRPr="00BE49E1">
        <w:t xml:space="preserve"> </w:t>
      </w:r>
      <w:r w:rsidR="00B038DE" w:rsidRPr="00BE49E1">
        <w:t xml:space="preserve">do not specify </w:t>
      </w:r>
      <w:r w:rsidRPr="00BE49E1">
        <w:t xml:space="preserve">duration and severity of extreme temperatures and who in the household needed medical assistance, it provides a source of </w:t>
      </w:r>
      <w:del w:id="71" w:author="Arfa Aijazi" w:date="2024-01-29T23:13:00Z">
        <w:r w:rsidRPr="00BE49E1" w:rsidDel="00F93D38">
          <w:delText>empirical evidence</w:delText>
        </w:r>
      </w:del>
      <w:r w:rsidR="00F93D38">
        <w:t>ground truth</w:t>
      </w:r>
      <w:r w:rsidRPr="00BE49E1">
        <w:t xml:space="preserve"> that the household experienced a</w:t>
      </w:r>
      <w:r w:rsidR="00646947" w:rsidRPr="00BE49E1">
        <w:t xml:space="preserve"> </w:t>
      </w:r>
      <w:r w:rsidRPr="00BE49E1">
        <w:t xml:space="preserve">hazardous interior </w:t>
      </w:r>
      <w:r w:rsidR="00646947" w:rsidRPr="00BE49E1">
        <w:t xml:space="preserve">thermal </w:t>
      </w:r>
      <w:r w:rsidRPr="00BE49E1">
        <w:t xml:space="preserve">environment. </w:t>
      </w:r>
      <w:r w:rsidR="00EE26FC" w:rsidRPr="00BE49E1">
        <w:t xml:space="preserve">We </w:t>
      </w:r>
      <w:r w:rsidR="00B038DE" w:rsidRPr="00BE49E1">
        <w:t>focus on the two most recent RECS surveys, namely</w:t>
      </w:r>
      <w:r w:rsidR="00EE26FC" w:rsidRPr="00BE49E1">
        <w:t xml:space="preserve"> the 2015 and 2020 RECS. Responses to our questions of interest are not available in the public data file for the 2009 RECS due to infrequent responses risking disclosure of sensitive and confidential household information.</w:t>
      </w:r>
      <w:ins w:id="72" w:author="Arfa Aijazi" w:date="2024-01-30T00:00:00Z">
        <w:r w:rsidR="00F93D38" w:rsidRPr="00BE49E1" w:rsidDel="00F93D38">
          <w:rPr>
            <w:rStyle w:val="FootnoteReference"/>
          </w:rPr>
          <w:t xml:space="preserve"> </w:t>
        </w:r>
      </w:ins>
      <w:commentRangeStart w:id="73"/>
      <w:del w:id="74" w:author="Arfa Aijazi" w:date="2024-01-30T00:00:00Z">
        <w:r w:rsidR="00EE26FC" w:rsidRPr="00BE49E1" w:rsidDel="00F93D38">
          <w:rPr>
            <w:rStyle w:val="FootnoteReference"/>
          </w:rPr>
          <w:footnoteReference w:id="1"/>
        </w:r>
        <w:commentRangeEnd w:id="73"/>
        <w:r w:rsidR="00B3089D" w:rsidRPr="00BE49E1" w:rsidDel="00F93D38">
          <w:rPr>
            <w:rStyle w:val="CommentReference"/>
          </w:rPr>
          <w:commentReference w:id="73"/>
        </w:r>
      </w:del>
    </w:p>
    <w:p w14:paraId="0ECFB250" w14:textId="0381459C" w:rsidR="009622F0" w:rsidRPr="00BE49E1" w:rsidRDefault="009622F0" w:rsidP="008D0432">
      <w:r w:rsidRPr="00BE49E1">
        <w:lastRenderedPageBreak/>
        <w:t xml:space="preserve">Each RECS is an independent cross-sectional study of residential energy use, so each iteration of the survey is slightly different. </w:t>
      </w:r>
      <w:r w:rsidR="00367B3D" w:rsidRPr="00BE49E1">
        <w:t>Theoretically, it’s possible to select the same home twice, but it is highly unlikely and occurs rarely</w:t>
      </w:r>
      <w:r w:rsidR="00EE26FC" w:rsidRPr="00BE49E1">
        <w:t>.</w:t>
      </w:r>
      <w:del w:id="77" w:author="Arfa Aijazi" w:date="2024-01-30T00:00:00Z">
        <w:r w:rsidR="00367B3D" w:rsidRPr="00BE49E1" w:rsidDel="00F93D38">
          <w:rPr>
            <w:rStyle w:val="FootnoteReference"/>
          </w:rPr>
          <w:footnoteReference w:id="2"/>
        </w:r>
      </w:del>
      <w:r w:rsidR="00367B3D" w:rsidRPr="00BE49E1">
        <w:t xml:space="preserve"> </w:t>
      </w:r>
      <w:r w:rsidR="0025391F" w:rsidRPr="00BE49E1">
        <w:t>The EIA selects samples to statistically represent all U.S. households occupied as a primary residence at the time of the survey.</w:t>
      </w:r>
      <w:r w:rsidR="00C87584" w:rsidRPr="00BE49E1">
        <w:t xml:space="preserve"> T</w:t>
      </w:r>
      <w:r w:rsidR="007A2A49" w:rsidRPr="00BE49E1">
        <w:t xml:space="preserve">he most </w:t>
      </w:r>
      <w:r w:rsidR="0025391F" w:rsidRPr="00BE49E1">
        <w:t xml:space="preserve">significant </w:t>
      </w:r>
      <w:r w:rsidR="007A2A49" w:rsidRPr="00BE49E1">
        <w:t>difference between the 2015 and 2020 survey cycles</w:t>
      </w:r>
      <w:r w:rsidR="0025391F" w:rsidRPr="00BE49E1">
        <w:t xml:space="preserve"> </w:t>
      </w:r>
      <w:r w:rsidR="007A2A49" w:rsidRPr="00BE49E1">
        <w:t xml:space="preserve">is the mode of execution. </w:t>
      </w:r>
      <w:r w:rsidR="0025391F" w:rsidRPr="00BE49E1">
        <w:t>The 2015 survey cycle collected data through a combination of computer-assisted personal interviews</w:t>
      </w:r>
      <w:r w:rsidR="00D02B2D" w:rsidRPr="00BE49E1">
        <w:t xml:space="preserve">, </w:t>
      </w:r>
      <w:r w:rsidR="0025391F" w:rsidRPr="00BE49E1">
        <w:t xml:space="preserve">internet, and mailings.  The 2020 survey cycle relied entirely on self-administered web and paper questionaries. </w:t>
      </w:r>
      <w:r w:rsidR="0082049E" w:rsidRPr="00BE49E1">
        <w:t xml:space="preserve">Because there were no in-person interviews, the 2020 survey did not </w:t>
      </w:r>
      <w:r w:rsidR="00D02B2D" w:rsidRPr="00BE49E1">
        <w:t>use</w:t>
      </w:r>
      <w:r w:rsidR="0082049E" w:rsidRPr="00BE49E1">
        <w:t xml:space="preserve"> a clustered sampling method like in 2015. The impact of this change is a three-fold increase in sample size – </w:t>
      </w:r>
      <w:r w:rsidR="00B3089D" w:rsidRPr="00BE49E1">
        <w:t xml:space="preserve">from </w:t>
      </w:r>
      <w:r w:rsidR="0082049E" w:rsidRPr="00BE49E1">
        <w:t>5,686 in 2015 to 18,496 in 2020. Sample size is inversely proportional to the standard error and</w:t>
      </w:r>
      <w:r w:rsidR="004840B8" w:rsidRPr="00BE49E1">
        <w:t xml:space="preserve">, so larger samples </w:t>
      </w:r>
      <w:r w:rsidR="0082049E" w:rsidRPr="00BE49E1">
        <w:t>generally result</w:t>
      </w:r>
      <w:r w:rsidR="004840B8" w:rsidRPr="00BE49E1">
        <w:t xml:space="preserve"> </w:t>
      </w:r>
      <w:r w:rsidR="0082049E" w:rsidRPr="00BE49E1">
        <w:t xml:space="preserve">in </w:t>
      </w:r>
      <w:r w:rsidR="004840B8" w:rsidRPr="00BE49E1">
        <w:t>narrower</w:t>
      </w:r>
      <w:r w:rsidR="0082049E" w:rsidRPr="00BE49E1">
        <w:t xml:space="preserve"> confidence intervals for population and subpopulation estimates.</w:t>
      </w:r>
      <w:r w:rsidR="00646947" w:rsidRPr="00BE49E1">
        <w:t xml:space="preserve"> The two survey years also had minor differences in variable coding. </w:t>
      </w:r>
    </w:p>
    <w:p w14:paraId="323DC616" w14:textId="1232E170" w:rsidR="0082049E" w:rsidRPr="00BE49E1" w:rsidRDefault="00EE070C" w:rsidP="008D0432">
      <w:r w:rsidRPr="00BE49E1">
        <w:fldChar w:fldCharType="begin"/>
      </w:r>
      <w:r w:rsidRPr="00BE49E1">
        <w:instrText xml:space="preserve"> REF _Ref80686156 \h </w:instrText>
      </w:r>
      <w:r w:rsidRPr="00BE49E1">
        <w:fldChar w:fldCharType="separate"/>
      </w:r>
      <w:r w:rsidRPr="00BE49E1">
        <w:t xml:space="preserve">Table </w:t>
      </w:r>
      <w:r w:rsidRPr="00BE49E1">
        <w:rPr>
          <w:noProof/>
        </w:rPr>
        <w:t>1</w:t>
      </w:r>
      <w:r w:rsidRPr="00BE49E1">
        <w:fldChar w:fldCharType="end"/>
      </w:r>
      <w:r w:rsidRPr="00BE49E1">
        <w:t xml:space="preserve"> shows counts of heat-, cold-, or any temperature-related </w:t>
      </w:r>
      <w:r w:rsidR="0025514A" w:rsidRPr="00BE49E1">
        <w:t>illness</w:t>
      </w:r>
      <w:r w:rsidRPr="00BE49E1">
        <w:t xml:space="preserve"> in the 2015 and 2020 RECS. </w:t>
      </w:r>
      <w:r w:rsidR="00646947" w:rsidRPr="00BE49E1">
        <w:t>For the predictive model, w</w:t>
      </w:r>
      <w:r w:rsidR="0082049E" w:rsidRPr="00BE49E1">
        <w:t>e treat each sample as an independent observation</w:t>
      </w:r>
      <w:r w:rsidR="00646947" w:rsidRPr="00BE49E1">
        <w:t xml:space="preserve">. </w:t>
      </w:r>
      <w:r w:rsidR="003118E4" w:rsidRPr="00BE49E1">
        <w:t>However, for population estimate, we reviewed the results of ea</w:t>
      </w:r>
      <w:r w:rsidR="00D02B2D" w:rsidRPr="00BE49E1">
        <w:t>ch</w:t>
      </w:r>
      <w:r w:rsidR="003118E4" w:rsidRPr="00BE49E1">
        <w:t xml:space="preserve"> year separately due to differences in sampling methods. For each year, RECS calculates the sample weight, which indicates the number of households in the population that observation represents. </w:t>
      </w:r>
      <w:r w:rsidR="00D02B2D" w:rsidRPr="00BE49E1">
        <w:t xml:space="preserve">Inclusion of replicate weights allows for </w:t>
      </w:r>
      <w:r w:rsidR="003118E4" w:rsidRPr="00BE49E1">
        <w:t>calculat</w:t>
      </w:r>
      <w:r w:rsidR="00D02B2D" w:rsidRPr="00BE49E1">
        <w:t>ion of</w:t>
      </w:r>
      <w:r w:rsidR="003118E4" w:rsidRPr="00BE49E1">
        <w:t xml:space="preserve"> the sampling error. </w:t>
      </w:r>
      <w:r w:rsidR="00D02B2D" w:rsidRPr="00BE49E1">
        <w:t>We followed the EIA’s</w:t>
      </w:r>
      <w:r w:rsidR="003118E4" w:rsidRPr="00BE49E1">
        <w:t xml:space="preserve"> procedure for calculating population estimates, standard errors, and confidence intervals in R</w:t>
      </w:r>
      <w:ins w:id="80" w:author="Arfa Aijazi" w:date="2024-01-30T00:03:00Z">
        <w:r w:rsidR="00F93D38">
          <w:t xml:space="preserve"> programming language</w:t>
        </w:r>
      </w:ins>
      <w:r w:rsidR="003118E4" w:rsidRPr="00BE49E1">
        <w:t xml:space="preserve"> </w:t>
      </w:r>
      <w:r w:rsidR="003118E4" w:rsidRPr="00BE49E1">
        <w:fldChar w:fldCharType="begin"/>
      </w:r>
      <w:r w:rsidR="003118E4" w:rsidRPr="00BE49E1">
        <w:instrText xml:space="preserve"> ADDIN ZOTERO_ITEM CSL_CITATION {"citationID":"NOaO1hV5","properties":{"formattedCitation":"(EIA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118E4" w:rsidRPr="00BE49E1">
        <w:fldChar w:fldCharType="separate"/>
      </w:r>
      <w:r w:rsidR="003118E4" w:rsidRPr="00BE49E1">
        <w:rPr>
          <w:noProof/>
        </w:rPr>
        <w:t>(EIA 2019; 2023)</w:t>
      </w:r>
      <w:r w:rsidR="003118E4" w:rsidRPr="00BE49E1">
        <w:fldChar w:fldCharType="end"/>
      </w:r>
      <w:r w:rsidR="003118E4" w:rsidRPr="00BE49E1">
        <w:t xml:space="preserve">. </w:t>
      </w:r>
    </w:p>
    <w:p w14:paraId="190C21ED" w14:textId="2423D533" w:rsidR="008D0432" w:rsidRPr="00BE49E1" w:rsidRDefault="008D0432" w:rsidP="008D0432">
      <w:pPr>
        <w:pStyle w:val="Tablecaption"/>
      </w:pPr>
      <w:bookmarkStart w:id="81" w:name="_Ref80686156"/>
      <w:r w:rsidRPr="00BE49E1">
        <w:t xml:space="preserve">Table </w:t>
      </w:r>
      <w:r w:rsidR="00000000">
        <w:fldChar w:fldCharType="begin"/>
      </w:r>
      <w:r w:rsidR="00000000">
        <w:instrText xml:space="preserve"> SEQ Table \* ARABIC </w:instrText>
      </w:r>
      <w:r w:rsidR="00000000">
        <w:fldChar w:fldCharType="separate"/>
      </w:r>
      <w:r w:rsidR="00C41E03" w:rsidRPr="00BE49E1">
        <w:rPr>
          <w:noProof/>
        </w:rPr>
        <w:t>1</w:t>
      </w:r>
      <w:r w:rsidR="00000000">
        <w:rPr>
          <w:noProof/>
        </w:rPr>
        <w:fldChar w:fldCharType="end"/>
      </w:r>
      <w:bookmarkEnd w:id="81"/>
      <w:r w:rsidRPr="00BE49E1">
        <w:t xml:space="preserve">. </w:t>
      </w:r>
      <w:r w:rsidR="002023F5" w:rsidRPr="00BE49E1">
        <w:t xml:space="preserve">Observations of temperature-related </w:t>
      </w:r>
      <w:r w:rsidR="0025514A" w:rsidRPr="00BE49E1">
        <w:t>illness</w:t>
      </w:r>
      <w:r w:rsidR="002023F5" w:rsidRPr="00BE49E1">
        <w:t xml:space="preserve"> in </w:t>
      </w:r>
      <w:r w:rsidR="002F5D85" w:rsidRPr="00BE49E1">
        <w:t>RECS</w:t>
      </w:r>
      <w:r w:rsidRPr="00BE49E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52"/>
        <w:gridCol w:w="752"/>
        <w:gridCol w:w="752"/>
      </w:tblGrid>
      <w:tr w:rsidR="002F5D85" w:rsidRPr="00BE49E1" w14:paraId="508E784A" w14:textId="5F9D9AF7" w:rsidTr="001372E4">
        <w:tc>
          <w:tcPr>
            <w:tcW w:w="0" w:type="auto"/>
            <w:tcBorders>
              <w:top w:val="single" w:sz="4" w:space="0" w:color="DBDBDB" w:themeColor="accent3" w:themeTint="66"/>
              <w:bottom w:val="single" w:sz="4" w:space="0" w:color="DBDBDB" w:themeColor="accent3" w:themeTint="66"/>
            </w:tcBorders>
          </w:tcPr>
          <w:p w14:paraId="017E50AD" w14:textId="102CA99E" w:rsidR="002F5D85" w:rsidRPr="00BE49E1" w:rsidRDefault="0025514A" w:rsidP="00405503">
            <w:pPr>
              <w:pStyle w:val="Tabletext"/>
              <w:rPr>
                <w:b/>
                <w:bCs/>
              </w:rPr>
            </w:pPr>
            <w:r w:rsidRPr="00BE49E1">
              <w:rPr>
                <w:b/>
                <w:bCs/>
              </w:rPr>
              <w:t>Temperature-related illness</w:t>
            </w:r>
          </w:p>
        </w:tc>
        <w:tc>
          <w:tcPr>
            <w:tcW w:w="0" w:type="auto"/>
            <w:tcBorders>
              <w:top w:val="single" w:sz="4" w:space="0" w:color="DBDBDB" w:themeColor="accent3" w:themeTint="66"/>
              <w:bottom w:val="single" w:sz="4" w:space="0" w:color="DBDBDB" w:themeColor="accent3" w:themeTint="66"/>
            </w:tcBorders>
          </w:tcPr>
          <w:p w14:paraId="65E9AC93" w14:textId="4B5241A2" w:rsidR="002F5D85" w:rsidRPr="00BE49E1" w:rsidRDefault="002F5D85" w:rsidP="002023F5">
            <w:pPr>
              <w:pStyle w:val="Tabletext"/>
              <w:jc w:val="right"/>
              <w:rPr>
                <w:b/>
                <w:bCs/>
              </w:rPr>
            </w:pPr>
            <w:r w:rsidRPr="00BE49E1">
              <w:rPr>
                <w:b/>
                <w:bCs/>
              </w:rPr>
              <w:t>2015</w:t>
            </w:r>
          </w:p>
        </w:tc>
        <w:tc>
          <w:tcPr>
            <w:tcW w:w="0" w:type="auto"/>
            <w:tcBorders>
              <w:top w:val="single" w:sz="4" w:space="0" w:color="DBDBDB" w:themeColor="accent3" w:themeTint="66"/>
              <w:bottom w:val="single" w:sz="4" w:space="0" w:color="DBDBDB" w:themeColor="accent3" w:themeTint="66"/>
            </w:tcBorders>
          </w:tcPr>
          <w:p w14:paraId="1C2A2E17" w14:textId="4EEF2D36" w:rsidR="002F5D85" w:rsidRPr="00BE49E1" w:rsidRDefault="002F5D85" w:rsidP="002023F5">
            <w:pPr>
              <w:pStyle w:val="Tabletext"/>
              <w:jc w:val="right"/>
              <w:rPr>
                <w:b/>
                <w:bCs/>
              </w:rPr>
            </w:pPr>
            <w:r w:rsidRPr="00BE49E1">
              <w:rPr>
                <w:b/>
                <w:bCs/>
              </w:rPr>
              <w:t>2020</w:t>
            </w:r>
          </w:p>
        </w:tc>
        <w:tc>
          <w:tcPr>
            <w:tcW w:w="0" w:type="auto"/>
            <w:tcBorders>
              <w:top w:val="single" w:sz="4" w:space="0" w:color="DBDBDB" w:themeColor="accent3" w:themeTint="66"/>
              <w:bottom w:val="single" w:sz="4" w:space="0" w:color="DBDBDB" w:themeColor="accent3" w:themeTint="66"/>
            </w:tcBorders>
          </w:tcPr>
          <w:p w14:paraId="3C4ED604" w14:textId="24C7657E" w:rsidR="002F5D85" w:rsidRPr="00BE49E1" w:rsidRDefault="002F5D85" w:rsidP="002023F5">
            <w:pPr>
              <w:pStyle w:val="Tabletext"/>
              <w:jc w:val="right"/>
              <w:rPr>
                <w:b/>
                <w:bCs/>
              </w:rPr>
            </w:pPr>
            <w:r w:rsidRPr="00BE49E1">
              <w:rPr>
                <w:b/>
                <w:bCs/>
              </w:rPr>
              <w:t>Total</w:t>
            </w:r>
          </w:p>
        </w:tc>
      </w:tr>
      <w:tr w:rsidR="002F5D85" w:rsidRPr="00BE49E1" w14:paraId="7299E047" w14:textId="37751A97" w:rsidTr="001372E4">
        <w:tc>
          <w:tcPr>
            <w:tcW w:w="0" w:type="auto"/>
            <w:tcBorders>
              <w:top w:val="single" w:sz="4" w:space="0" w:color="DBDBDB" w:themeColor="accent3" w:themeTint="66"/>
            </w:tcBorders>
          </w:tcPr>
          <w:p w14:paraId="04A9A1FA" w14:textId="1C9DD21E" w:rsidR="002F5D85" w:rsidRPr="00BE49E1" w:rsidRDefault="002F5D85" w:rsidP="00405503">
            <w:pPr>
              <w:pStyle w:val="Tabletext"/>
            </w:pPr>
            <w:r w:rsidRPr="00BE49E1">
              <w:t xml:space="preserve">Heat-related </w:t>
            </w:r>
          </w:p>
        </w:tc>
        <w:tc>
          <w:tcPr>
            <w:tcW w:w="0" w:type="auto"/>
            <w:tcBorders>
              <w:top w:val="single" w:sz="4" w:space="0" w:color="DBDBDB" w:themeColor="accent3" w:themeTint="66"/>
            </w:tcBorders>
          </w:tcPr>
          <w:p w14:paraId="7AB7A74B" w14:textId="6CC182C1" w:rsidR="002F5D85" w:rsidRPr="00BE49E1" w:rsidRDefault="002F5D85" w:rsidP="002023F5">
            <w:pPr>
              <w:pStyle w:val="Tabletext"/>
              <w:jc w:val="right"/>
            </w:pPr>
            <w:r w:rsidRPr="00BE49E1">
              <w:t>39</w:t>
            </w:r>
          </w:p>
        </w:tc>
        <w:tc>
          <w:tcPr>
            <w:tcW w:w="0" w:type="auto"/>
            <w:tcBorders>
              <w:top w:val="single" w:sz="4" w:space="0" w:color="DBDBDB" w:themeColor="accent3" w:themeTint="66"/>
            </w:tcBorders>
          </w:tcPr>
          <w:p w14:paraId="68CA49FB" w14:textId="02F11F8A" w:rsidR="002F5D85" w:rsidRPr="00BE49E1" w:rsidRDefault="002F5D85" w:rsidP="002023F5">
            <w:pPr>
              <w:pStyle w:val="Tabletext"/>
              <w:jc w:val="right"/>
            </w:pPr>
            <w:r w:rsidRPr="00BE49E1">
              <w:t>76</w:t>
            </w:r>
          </w:p>
        </w:tc>
        <w:tc>
          <w:tcPr>
            <w:tcW w:w="0" w:type="auto"/>
            <w:tcBorders>
              <w:top w:val="single" w:sz="4" w:space="0" w:color="DBDBDB" w:themeColor="accent3" w:themeTint="66"/>
            </w:tcBorders>
          </w:tcPr>
          <w:p w14:paraId="2289E31B" w14:textId="54C14C56" w:rsidR="002F5D85" w:rsidRPr="00BE49E1" w:rsidRDefault="002F5D85" w:rsidP="002023F5">
            <w:pPr>
              <w:pStyle w:val="Tabletext"/>
              <w:jc w:val="right"/>
            </w:pPr>
            <w:r w:rsidRPr="00BE49E1">
              <w:t>115</w:t>
            </w:r>
          </w:p>
        </w:tc>
      </w:tr>
      <w:tr w:rsidR="002F5D85" w:rsidRPr="00BE49E1" w14:paraId="40A32B66" w14:textId="1EDA4AE4" w:rsidTr="001372E4">
        <w:tc>
          <w:tcPr>
            <w:tcW w:w="0" w:type="auto"/>
          </w:tcPr>
          <w:p w14:paraId="143E03B3" w14:textId="6D9295EC" w:rsidR="002F5D85" w:rsidRPr="00BE49E1" w:rsidRDefault="002F5D85" w:rsidP="00405503">
            <w:pPr>
              <w:pStyle w:val="Tabletext"/>
            </w:pPr>
            <w:r w:rsidRPr="00BE49E1">
              <w:t xml:space="preserve">Cold-related </w:t>
            </w:r>
          </w:p>
        </w:tc>
        <w:tc>
          <w:tcPr>
            <w:tcW w:w="0" w:type="auto"/>
          </w:tcPr>
          <w:p w14:paraId="2A209FE7" w14:textId="4350DA58" w:rsidR="002F5D85" w:rsidRPr="00BE49E1" w:rsidRDefault="002F5D85" w:rsidP="002023F5">
            <w:pPr>
              <w:pStyle w:val="Tabletext"/>
              <w:jc w:val="right"/>
            </w:pPr>
            <w:r w:rsidRPr="00BE49E1">
              <w:t>54</w:t>
            </w:r>
          </w:p>
        </w:tc>
        <w:tc>
          <w:tcPr>
            <w:tcW w:w="0" w:type="auto"/>
          </w:tcPr>
          <w:p w14:paraId="1151F202" w14:textId="66A3BBC7" w:rsidR="002F5D85" w:rsidRPr="00BE49E1" w:rsidRDefault="002F5D85" w:rsidP="002023F5">
            <w:pPr>
              <w:pStyle w:val="Tabletext"/>
              <w:jc w:val="right"/>
            </w:pPr>
            <w:r w:rsidRPr="00BE49E1">
              <w:t>120</w:t>
            </w:r>
          </w:p>
        </w:tc>
        <w:tc>
          <w:tcPr>
            <w:tcW w:w="0" w:type="auto"/>
          </w:tcPr>
          <w:p w14:paraId="3777DCA1" w14:textId="391B0655" w:rsidR="002F5D85" w:rsidRPr="00BE49E1" w:rsidRDefault="002F5D85" w:rsidP="002023F5">
            <w:pPr>
              <w:pStyle w:val="Tabletext"/>
              <w:jc w:val="right"/>
            </w:pPr>
            <w:r w:rsidRPr="00BE49E1">
              <w:t>174</w:t>
            </w:r>
          </w:p>
        </w:tc>
      </w:tr>
      <w:tr w:rsidR="002F5D85" w:rsidRPr="00BE49E1" w14:paraId="010EB7D4" w14:textId="0C57D120" w:rsidTr="001372E4">
        <w:tc>
          <w:tcPr>
            <w:tcW w:w="0" w:type="auto"/>
          </w:tcPr>
          <w:p w14:paraId="4EC4B0A9" w14:textId="2B8E7473" w:rsidR="002F5D85" w:rsidRPr="00BE49E1" w:rsidRDefault="002F5D85" w:rsidP="00405503">
            <w:pPr>
              <w:pStyle w:val="Tabletext"/>
            </w:pPr>
            <w:r w:rsidRPr="00BE49E1">
              <w:t>Any temperature</w:t>
            </w:r>
          </w:p>
        </w:tc>
        <w:tc>
          <w:tcPr>
            <w:tcW w:w="0" w:type="auto"/>
          </w:tcPr>
          <w:p w14:paraId="6ABA1D9B" w14:textId="77777777" w:rsidR="002F5D85" w:rsidRPr="00BE49E1" w:rsidRDefault="002F5D85" w:rsidP="002023F5">
            <w:pPr>
              <w:pStyle w:val="Tabletext"/>
              <w:jc w:val="right"/>
            </w:pPr>
            <w:r w:rsidRPr="00BE49E1">
              <w:t>81</w:t>
            </w:r>
          </w:p>
        </w:tc>
        <w:tc>
          <w:tcPr>
            <w:tcW w:w="0" w:type="auto"/>
          </w:tcPr>
          <w:p w14:paraId="04C013B4" w14:textId="54E73DDE" w:rsidR="002F5D85" w:rsidRPr="00BE49E1" w:rsidRDefault="002F5D85" w:rsidP="002023F5">
            <w:pPr>
              <w:pStyle w:val="Tabletext"/>
              <w:jc w:val="right"/>
            </w:pPr>
            <w:r w:rsidRPr="00BE49E1">
              <w:t>171</w:t>
            </w:r>
          </w:p>
        </w:tc>
        <w:tc>
          <w:tcPr>
            <w:tcW w:w="0" w:type="auto"/>
          </w:tcPr>
          <w:p w14:paraId="1FFE7ACA" w14:textId="0751DF25" w:rsidR="002F5D85" w:rsidRPr="00BE49E1" w:rsidRDefault="002F5D85" w:rsidP="002023F5">
            <w:pPr>
              <w:pStyle w:val="Tabletext"/>
              <w:jc w:val="right"/>
            </w:pPr>
            <w:r w:rsidRPr="00BE49E1">
              <w:t>252</w:t>
            </w:r>
          </w:p>
        </w:tc>
      </w:tr>
      <w:tr w:rsidR="002F5D85" w:rsidRPr="00BE49E1" w14:paraId="2AAD9108" w14:textId="00B959C6" w:rsidTr="001372E4">
        <w:tc>
          <w:tcPr>
            <w:tcW w:w="0" w:type="auto"/>
          </w:tcPr>
          <w:p w14:paraId="2CAEDE70" w14:textId="77777777" w:rsidR="002F5D85" w:rsidRPr="00BE49E1" w:rsidRDefault="002F5D85" w:rsidP="00405503">
            <w:pPr>
              <w:pStyle w:val="Tabletext"/>
            </w:pPr>
            <w:r w:rsidRPr="00BE49E1">
              <w:t>None</w:t>
            </w:r>
          </w:p>
        </w:tc>
        <w:tc>
          <w:tcPr>
            <w:tcW w:w="0" w:type="auto"/>
          </w:tcPr>
          <w:p w14:paraId="4B983EC9" w14:textId="400C4480" w:rsidR="002F5D85" w:rsidRPr="00BE49E1" w:rsidRDefault="002F5D85" w:rsidP="002023F5">
            <w:pPr>
              <w:pStyle w:val="Tabletext"/>
              <w:spacing w:after="160"/>
              <w:jc w:val="right"/>
            </w:pPr>
            <w:r w:rsidRPr="00BE49E1">
              <w:t>5,605</w:t>
            </w:r>
          </w:p>
        </w:tc>
        <w:tc>
          <w:tcPr>
            <w:tcW w:w="0" w:type="auto"/>
          </w:tcPr>
          <w:p w14:paraId="11C1BFA7" w14:textId="76A8AD46" w:rsidR="002F5D85" w:rsidRPr="00BE49E1" w:rsidRDefault="002F5D85" w:rsidP="002023F5">
            <w:pPr>
              <w:pStyle w:val="Tabletext"/>
              <w:spacing w:after="160"/>
              <w:jc w:val="right"/>
            </w:pPr>
            <w:r w:rsidRPr="00BE49E1">
              <w:t>18,496</w:t>
            </w:r>
          </w:p>
        </w:tc>
        <w:tc>
          <w:tcPr>
            <w:tcW w:w="0" w:type="auto"/>
          </w:tcPr>
          <w:p w14:paraId="61B5B1DB" w14:textId="113F0EFC" w:rsidR="002F5D85" w:rsidRPr="00BE49E1" w:rsidRDefault="002F5D85" w:rsidP="002023F5">
            <w:pPr>
              <w:pStyle w:val="Tabletext"/>
              <w:spacing w:after="160"/>
              <w:jc w:val="right"/>
            </w:pPr>
            <w:r w:rsidRPr="00BE49E1">
              <w:t>24,101</w:t>
            </w:r>
          </w:p>
        </w:tc>
      </w:tr>
    </w:tbl>
    <w:p w14:paraId="5FA1A031" w14:textId="70E430A4" w:rsidR="008D0432" w:rsidRPr="00BE49E1" w:rsidRDefault="008D0432" w:rsidP="008D0432">
      <w:r w:rsidRPr="00BE49E1">
        <w:t xml:space="preserve">To explore patterns in households that </w:t>
      </w:r>
      <w:del w:id="82" w:author="Arfa Aijazi" w:date="2024-02-04T22:46:00Z">
        <w:r w:rsidRPr="00BE49E1" w:rsidDel="00E31585">
          <w:delText xml:space="preserve">experienced </w:delText>
        </w:r>
      </w:del>
      <w:ins w:id="83" w:author="Arfa Aijazi" w:date="2024-02-04T22:46:00Z">
        <w:r w:rsidR="00E31585">
          <w:t>reported</w:t>
        </w:r>
        <w:r w:rsidR="00E31585" w:rsidRPr="00BE49E1">
          <w:t xml:space="preserve"> </w:t>
        </w:r>
      </w:ins>
      <w:r w:rsidRPr="00BE49E1">
        <w:t xml:space="preserve">temperature-related </w:t>
      </w:r>
      <w:r w:rsidR="0025514A" w:rsidRPr="00BE49E1">
        <w:t>illness</w:t>
      </w:r>
      <w:r w:rsidRPr="00BE49E1">
        <w:t xml:space="preserve"> </w:t>
      </w:r>
      <w:r w:rsidR="00637DFD" w:rsidRPr="00BE49E1">
        <w:t>we</w:t>
      </w:r>
      <w:r w:rsidRPr="00BE49E1">
        <w:t xml:space="preserve"> </w:t>
      </w:r>
      <w:r w:rsidR="00FF282D" w:rsidRPr="00BE49E1">
        <w:t>narrowed</w:t>
      </w:r>
      <w:r w:rsidRPr="00BE49E1">
        <w:t xml:space="preserve"> the over 750 household characteristics described in the RECS dataset to </w:t>
      </w:r>
      <w:r w:rsidR="006C61B1" w:rsidRPr="00BE49E1">
        <w:t xml:space="preserve">approximately </w:t>
      </w:r>
      <w:r w:rsidR="00D46F7C" w:rsidRPr="00BE49E1">
        <w:t>25</w:t>
      </w:r>
      <w:r w:rsidR="006C61B1" w:rsidRPr="00BE49E1">
        <w:t xml:space="preserve"> </w:t>
      </w:r>
      <w:r w:rsidRPr="00BE49E1">
        <w:t>related to</w:t>
      </w:r>
      <w:r w:rsidR="00C87584" w:rsidRPr="00BE49E1">
        <w:t xml:space="preserve"> either vulnerability or exposure to extreme temperature</w:t>
      </w:r>
      <w:r w:rsidRPr="00BE49E1">
        <w:t xml:space="preserve">. These variables </w:t>
      </w:r>
      <w:r w:rsidR="000927BB" w:rsidRPr="00BE49E1">
        <w:t>fall under</w:t>
      </w:r>
      <w:r w:rsidRPr="00BE49E1">
        <w:t xml:space="preserve"> </w:t>
      </w:r>
      <w:commentRangeStart w:id="84"/>
      <w:commentRangeStart w:id="85"/>
      <w:commentRangeStart w:id="86"/>
      <w:commentRangeStart w:id="87"/>
      <w:r w:rsidR="00D02B2D" w:rsidRPr="00BE49E1">
        <w:t>3</w:t>
      </w:r>
      <w:r w:rsidRPr="00BE49E1">
        <w:t xml:space="preserve"> categories: </w:t>
      </w:r>
      <w:commentRangeStart w:id="88"/>
      <w:r w:rsidRPr="00BE49E1">
        <w:t>climate, demographic</w:t>
      </w:r>
      <w:r w:rsidR="00D02B2D" w:rsidRPr="00BE49E1">
        <w:t>s</w:t>
      </w:r>
      <w:r w:rsidRPr="00BE49E1">
        <w:t xml:space="preserve">, </w:t>
      </w:r>
      <w:r w:rsidR="00D02B2D" w:rsidRPr="00BE49E1">
        <w:t>and buildings</w:t>
      </w:r>
      <w:commentRangeEnd w:id="88"/>
      <w:r w:rsidR="00B3089D" w:rsidRPr="00BE49E1">
        <w:rPr>
          <w:rStyle w:val="CommentReference"/>
        </w:rPr>
        <w:commentReference w:id="88"/>
      </w:r>
      <w:r w:rsidR="009A532E" w:rsidRPr="00BE49E1">
        <w:t>. We describe these building and household characteristics in the subsequent sections</w:t>
      </w:r>
      <w:r w:rsidR="000927BB" w:rsidRPr="00BE49E1">
        <w:t>.</w:t>
      </w:r>
      <w:r w:rsidR="009A532E" w:rsidRPr="00BE49E1">
        <w:t xml:space="preserve"> </w:t>
      </w:r>
      <w:r w:rsidR="009A532E" w:rsidRPr="00BE49E1">
        <w:fldChar w:fldCharType="begin"/>
      </w:r>
      <w:r w:rsidR="009A532E" w:rsidRPr="00BE49E1">
        <w:instrText xml:space="preserve"> REF _Ref80686156 \h </w:instrText>
      </w:r>
      <w:r w:rsidR="00000000">
        <w:fldChar w:fldCharType="separate"/>
      </w:r>
      <w:r w:rsidR="009A532E" w:rsidRPr="00BE49E1">
        <w:fldChar w:fldCharType="end"/>
      </w:r>
      <w:r w:rsidR="009A532E" w:rsidRPr="00BE49E1">
        <w:fldChar w:fldCharType="begin"/>
      </w:r>
      <w:r w:rsidR="009A532E" w:rsidRPr="00BE49E1">
        <w:instrText xml:space="preserve"> REF _Ref77436719 \h </w:instrText>
      </w:r>
      <w:r w:rsidR="009A532E" w:rsidRPr="00BE49E1">
        <w:fldChar w:fldCharType="separate"/>
      </w:r>
      <w:r w:rsidR="009A532E" w:rsidRPr="00BE49E1">
        <w:t xml:space="preserve">Table </w:t>
      </w:r>
      <w:r w:rsidR="009A532E" w:rsidRPr="00BE49E1">
        <w:rPr>
          <w:noProof/>
        </w:rPr>
        <w:t>2</w:t>
      </w:r>
      <w:r w:rsidR="009A532E" w:rsidRPr="00BE49E1">
        <w:fldChar w:fldCharType="end"/>
      </w:r>
      <w:r w:rsidR="009A532E" w:rsidRPr="00BE49E1">
        <w:t xml:space="preserve"> provides an overall summary</w:t>
      </w:r>
      <w:r w:rsidR="00D00B11" w:rsidRPr="00BE49E1">
        <w:t xml:space="preserve"> of all input variables</w:t>
      </w:r>
      <w:commentRangeEnd w:id="84"/>
      <w:r w:rsidR="00861CEB" w:rsidRPr="00BE49E1">
        <w:rPr>
          <w:rStyle w:val="CommentReference"/>
        </w:rPr>
        <w:commentReference w:id="84"/>
      </w:r>
      <w:commentRangeEnd w:id="85"/>
      <w:r w:rsidR="00A05A40">
        <w:rPr>
          <w:rStyle w:val="CommentReference"/>
        </w:rPr>
        <w:commentReference w:id="85"/>
      </w:r>
      <w:commentRangeEnd w:id="86"/>
      <w:r w:rsidR="00E86163">
        <w:rPr>
          <w:rStyle w:val="CommentReference"/>
        </w:rPr>
        <w:commentReference w:id="86"/>
      </w:r>
      <w:commentRangeEnd w:id="87"/>
      <w:r w:rsidR="00E86163">
        <w:rPr>
          <w:rStyle w:val="CommentReference"/>
        </w:rPr>
        <w:commentReference w:id="87"/>
      </w:r>
      <w:r w:rsidR="00D46F7C" w:rsidRPr="00BE49E1">
        <w:t xml:space="preserve">. </w:t>
      </w:r>
    </w:p>
    <w:p w14:paraId="562F5CE7" w14:textId="42134ED2" w:rsidR="0056216C" w:rsidRPr="00BE49E1" w:rsidRDefault="0056216C" w:rsidP="008D0432">
      <w:r w:rsidRPr="00BE49E1">
        <w:t>By default, the RECS dataset encodes all variables as numerical quantities. We retained the numerical values for truly numerical household characteristics like the construction age</w:t>
      </w:r>
      <w:ins w:id="89" w:author="Stefano Schiavon" w:date="2023-12-04T16:51:00Z">
        <w:r w:rsidR="000B342D" w:rsidRPr="00BE49E1">
          <w:t>. We transfo</w:t>
        </w:r>
      </w:ins>
      <w:ins w:id="90" w:author="Stefano Schiavon" w:date="2023-12-04T16:52:00Z">
        <w:r w:rsidR="000B342D" w:rsidRPr="00BE49E1">
          <w:t xml:space="preserve">rmed the variable into categorical for </w:t>
        </w:r>
      </w:ins>
      <w:del w:id="91" w:author="Stefano Schiavon" w:date="2023-12-04T16:51:00Z">
        <w:r w:rsidRPr="00BE49E1" w:rsidDel="000B342D">
          <w:delText xml:space="preserve">, </w:delText>
        </w:r>
      </w:del>
      <w:del w:id="92" w:author="Stefano Schiavon" w:date="2023-12-04T16:52:00Z">
        <w:r w:rsidRPr="00BE49E1" w:rsidDel="000B342D">
          <w:delText xml:space="preserve">categorical household characteristics describing </w:delText>
        </w:r>
      </w:del>
      <w:r w:rsidRPr="00BE49E1">
        <w:t xml:space="preserve">ordinal data such as the level of insulation, or binary variables such as presence of back-up generator or on-site solar. We </w:t>
      </w:r>
      <w:r w:rsidR="000B342D" w:rsidRPr="00BE49E1">
        <w:t xml:space="preserve">merged </w:t>
      </w:r>
      <w:r w:rsidRPr="00BE49E1">
        <w:t>categorical variables based on the literature on heat and cold-related vulnerability</w:t>
      </w:r>
      <w:r w:rsidR="000B342D" w:rsidRPr="00BE49E1">
        <w:t>,</w:t>
      </w:r>
      <w:r w:rsidRPr="00BE49E1">
        <w:t xml:space="preserve"> </w:t>
      </w:r>
      <w:commentRangeStart w:id="93"/>
      <w:commentRangeStart w:id="94"/>
      <w:commentRangeStart w:id="95"/>
      <w:commentRangeStart w:id="96"/>
      <w:r w:rsidRPr="00BE49E1">
        <w:t xml:space="preserve">for example non-white versus </w:t>
      </w:r>
      <w:r w:rsidR="000B342D" w:rsidRPr="00BE49E1">
        <w:t xml:space="preserve">white instead of </w:t>
      </w:r>
      <w:r w:rsidRPr="00BE49E1">
        <w:t xml:space="preserve">individual racial </w:t>
      </w:r>
      <w:r w:rsidR="00D02B2D" w:rsidRPr="00BE49E1">
        <w:t xml:space="preserve">and ethnic </w:t>
      </w:r>
      <w:r w:rsidRPr="00BE49E1">
        <w:t xml:space="preserve">categories. </w:t>
      </w:r>
      <w:commentRangeEnd w:id="93"/>
      <w:r w:rsidR="000B342D" w:rsidRPr="00BE49E1">
        <w:rPr>
          <w:rStyle w:val="CommentReference"/>
        </w:rPr>
        <w:commentReference w:id="93"/>
      </w:r>
      <w:commentRangeEnd w:id="94"/>
      <w:r w:rsidR="00B038DE" w:rsidRPr="00BE49E1">
        <w:rPr>
          <w:rStyle w:val="CommentReference"/>
        </w:rPr>
        <w:commentReference w:id="94"/>
      </w:r>
      <w:commentRangeEnd w:id="95"/>
      <w:r w:rsidR="00711430">
        <w:rPr>
          <w:rStyle w:val="CommentReference"/>
        </w:rPr>
        <w:commentReference w:id="95"/>
      </w:r>
      <w:commentRangeEnd w:id="96"/>
      <w:r w:rsidR="004F17C2">
        <w:rPr>
          <w:rStyle w:val="CommentReference"/>
        </w:rPr>
        <w:commentReference w:id="96"/>
      </w:r>
      <w:r w:rsidRPr="00BE49E1">
        <w:t xml:space="preserve">We also derived new variables of interest such as poverty, which combines the number of household members with income level and thermal mass, which combines insulation level and exterior wall or roof material. </w:t>
      </w:r>
    </w:p>
    <w:p w14:paraId="30F64462" w14:textId="096F5F26" w:rsidR="009A532E" w:rsidRPr="00BE49E1" w:rsidRDefault="009A532E" w:rsidP="009A532E">
      <w:pPr>
        <w:pStyle w:val="Heading3List"/>
      </w:pPr>
      <w:r w:rsidRPr="00BE49E1">
        <w:t>Climate</w:t>
      </w:r>
    </w:p>
    <w:p w14:paraId="568B7228" w14:textId="09D67256" w:rsidR="008D0432" w:rsidRPr="00BE49E1" w:rsidRDefault="00232F02" w:rsidP="008D0432">
      <w:r w:rsidRPr="00BE49E1">
        <w:t>Ground s</w:t>
      </w:r>
      <w:r w:rsidR="008D0432" w:rsidRPr="00BE49E1">
        <w:t xml:space="preserve">urface temperature is a climatic variable often reported in HVI </w:t>
      </w:r>
      <w:r w:rsidR="008D0432" w:rsidRPr="00BE49E1">
        <w:fldChar w:fldCharType="begin"/>
      </w:r>
      <w:r w:rsidR="00351C61" w:rsidRPr="00BE49E1">
        <w:instrText xml:space="preserve"> ADDIN ZOTERO_ITEM CSL_CITATION {"citationID":"yRxRxk9H","properties":{"formattedCitation":"(Uejio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rsidRPr="00BE49E1">
        <w:fldChar w:fldCharType="separate"/>
      </w:r>
      <w:r w:rsidR="008D0432" w:rsidRPr="00BE49E1">
        <w:t>(Uejio et al. 2011)</w:t>
      </w:r>
      <w:r w:rsidR="008D0432" w:rsidRPr="00BE49E1">
        <w:fldChar w:fldCharType="end"/>
      </w:r>
      <w:r w:rsidR="008D0432" w:rsidRPr="00BE49E1">
        <w:t xml:space="preserve">, because it represents </w:t>
      </w:r>
      <w:r w:rsidR="00392DD7" w:rsidRPr="00BE49E1">
        <w:t xml:space="preserve">local </w:t>
      </w:r>
      <w:r w:rsidR="008D0432" w:rsidRPr="00BE49E1">
        <w:t xml:space="preserve">exposure to </w:t>
      </w:r>
      <w:r w:rsidR="00D02B2D" w:rsidRPr="00BE49E1">
        <w:t>extreme</w:t>
      </w:r>
      <w:r w:rsidR="008D0432" w:rsidRPr="00BE49E1">
        <w:t xml:space="preserve"> temperatures. Due to the EIA’s objective to forecast energy </w:t>
      </w:r>
      <w:commentRangeStart w:id="97"/>
      <w:commentRangeStart w:id="98"/>
      <w:r w:rsidR="008D0432" w:rsidRPr="00BE49E1">
        <w:t xml:space="preserve">demand, climatic variables in RECS are oriented towards HVAC system </w:t>
      </w:r>
      <w:r w:rsidR="000516FC" w:rsidRPr="00BE49E1">
        <w:t>operation</w:t>
      </w:r>
      <w:r w:rsidR="008D0432" w:rsidRPr="00BE49E1">
        <w:t>, such as cooling and heating design-temperature</w:t>
      </w:r>
      <w:r w:rsidR="00A3161A" w:rsidRPr="00BE49E1">
        <w:t>s</w:t>
      </w:r>
      <w:r w:rsidR="00323243" w:rsidRPr="00BE49E1">
        <w:t xml:space="preserve">. </w:t>
      </w:r>
      <w:commentRangeEnd w:id="97"/>
      <w:r w:rsidR="00DA7ECC" w:rsidRPr="00BE49E1">
        <w:rPr>
          <w:rStyle w:val="CommentReference"/>
        </w:rPr>
        <w:commentReference w:id="97"/>
      </w:r>
      <w:commentRangeEnd w:id="98"/>
      <w:r w:rsidR="00FE12B6" w:rsidRPr="00BE49E1">
        <w:rPr>
          <w:rStyle w:val="CommentReference"/>
        </w:rPr>
        <w:commentReference w:id="98"/>
      </w:r>
    </w:p>
    <w:p w14:paraId="62DE423B" w14:textId="5063B30A" w:rsidR="009A532E" w:rsidRPr="00BE49E1" w:rsidRDefault="009A532E" w:rsidP="009A532E">
      <w:pPr>
        <w:pStyle w:val="Heading3List"/>
      </w:pPr>
      <w:r w:rsidRPr="00BE49E1">
        <w:lastRenderedPageBreak/>
        <w:t>Demographic</w:t>
      </w:r>
      <w:r w:rsidR="002833A0" w:rsidRPr="00BE49E1">
        <w:t>s</w:t>
      </w:r>
    </w:p>
    <w:p w14:paraId="36C70D4F" w14:textId="4F331955" w:rsidR="0056216C" w:rsidRPr="00BE49E1" w:rsidRDefault="00DA7ECC" w:rsidP="0056216C">
      <w:commentRangeStart w:id="99"/>
      <w:commentRangeStart w:id="100"/>
      <w:commentRangeStart w:id="101"/>
      <w:r w:rsidRPr="00BE49E1">
        <w:t>E</w:t>
      </w:r>
      <w:r w:rsidR="008D0432" w:rsidRPr="00BE49E1">
        <w:t xml:space="preserve">pidemiological studies have investigated the </w:t>
      </w:r>
      <w:del w:id="102" w:author="Arfa Aijazi" w:date="2024-02-07T22:21:00Z">
        <w:r w:rsidR="008D0432" w:rsidRPr="00BE49E1" w:rsidDel="00216B35">
          <w:delText xml:space="preserve">relationship </w:delText>
        </w:r>
      </w:del>
      <w:ins w:id="103" w:author="Arfa Aijazi" w:date="2024-02-07T22:21:00Z">
        <w:r w:rsidR="00216B35">
          <w:t>correlation</w:t>
        </w:r>
        <w:r w:rsidR="00216B35" w:rsidRPr="00BE49E1">
          <w:t xml:space="preserve"> </w:t>
        </w:r>
      </w:ins>
      <w:r w:rsidR="008D0432" w:rsidRPr="00BE49E1">
        <w:t xml:space="preserve">between </w:t>
      </w:r>
      <w:r w:rsidR="009C5340" w:rsidRPr="00BE49E1">
        <w:t xml:space="preserve">different </w:t>
      </w:r>
      <w:r w:rsidR="008D0432" w:rsidRPr="00BE49E1">
        <w:t xml:space="preserve">demographic and socioeconomic variables on heat-related mortality. </w:t>
      </w:r>
      <w:r w:rsidRPr="00BE49E1">
        <w:t>E</w:t>
      </w:r>
      <w:r w:rsidR="008D0432" w:rsidRPr="00BE49E1">
        <w:t xml:space="preserve">lderly age </w:t>
      </w:r>
      <w:r w:rsidRPr="00BE49E1">
        <w:t xml:space="preserve">is a </w:t>
      </w:r>
      <w:r w:rsidR="008D0432" w:rsidRPr="00BE49E1">
        <w:t xml:space="preserve">vulnerability factor, but there is some ambiguity around the cut-off for higher risk: 60, 65, 70, or 75 </w:t>
      </w:r>
      <w:r w:rsidR="008D0432" w:rsidRPr="00BE49E1">
        <w:fldChar w:fldCharType="begin"/>
      </w:r>
      <w:r w:rsidR="00351C61" w:rsidRPr="00BE49E1">
        <w:instrText xml:space="preserve"> ADDIN ZOTERO_ITEM CSL_CITATION {"citationID":"8RzoNcdN","properties":{"formattedCitation":"(Applegate et al. 1981; O\\uc0\\u8217{}Neill, Zanobetti, and Schwartz 2003; Ballester et al. 1997; Centers for Disease Control and Prevention (CDC) 1995; Conti et al. 2005)","plainCitation":"(Applegate et al. 1981; O’Neill, Zanobetti, and Schwartz 2003; Ballester et al. 1997; Centers for Disease Control and Prevention (CDC) 1995; Conti et al. 2005)","noteIndex":0},"citationItems":[{"id":373,"uris":["http://zotero.org/users/4259226/items/LCCSZ8II",["http://zotero.org/users/4259226/items/LCCSZ8II"]],"itemData":{"id":373,"type":"article-journal","abstract":"During the heat wave of 1980, average daily temperatures in Memphis first rose above the mean on June 25 and remained elevated for 26 consecutive days. In July 1980, 83 heat-related deaths were recorded as compared to none in July 1979. Most of these deaths occurred in elderly, poor, black, inner-city residents. There was a statistically significant increase in total mortality rates, deaths from natural causes, cardiovascular mortality rates, and the rate for persons dead on arrival. Virtually all the excess mortality was in persons over the age of 60. The rise in heat-related emergency room visits occurred three days prior to the rise in heat-related deaths. Local planning for future heat waves should focus on the inner-city black elderly. Heat-related deaths and emergency room visits should be reported to public health officials.","container-title":"Journal of the American Geriatrics Society","DOI":"10.1111/j.1532-5415.1981.tb01238.x","ISSN":"1532-5415","issue":"8","language":"en","note":"_eprint: https://agsjournals.onlinelibrary.wiley.com/doi/pdf/10.1111/j.1532-5415.1981.tb01238.x","page":"337-342","source":"Wiley Online Library","title":"Analysis of the 1980 Heat Wave in Memphis*","URL":"https://agsjournals.onlinelibrary.wiley.com/doi/abs/10.1111/j.1532-5415.1981.tb01238.x","volume":"29","author":[{"family":"Applegate","given":"William B."},{"family":"Runyan","given":"John W."},{"family":"Brasfield","given":"Linda"},{"family":"Williams","given":"Mary Lynn"},{"family":"Konigsberg","given":"Charles"},{"family":"Fouche","given":"Cheryl"}],"accessed":{"date-parts":[["2021",8,1]]},"issued":{"date-parts":[["1981"]]}}},{"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372,"uris":["http://zotero.org/users/4259226/items/6G4WMSGQ",["http://zotero.org/users/4259226/items/6G4WMSGQ"]],"itemData":{"id":372,"type":"article-journal","abstract":"BACKGROUND: Increased mortality is associated with both very low and very high ambient temperatures. This study assesses the relationship between daily numbers of deaths and variations in ambient temperature within the city of Valencia. METHODS: The daily number of deaths from all causes (total deaths and only those occurring in people aged over 70), as well as those deaths from specific causes (e.g. cardiovascular and respiratory diseases, malignant tumours and all causes except external ones) occurring within the city of Valencia were related to the average daily temperature using autoregressive Poisson regression controlling for seasonality, day of the week, holidays, air pollution, influenza incidence, and humidity. Temperature was measured within the regression model as two complementary variables: 'Heat' and 'Cold'; also taken into account were their delayed effects up to 2 weeks after measurement. RESULTS: Graphical analysis revealed a relationship between temperature and mortality according to the time of year. For the cooler months (November-April), the temperature at which mortality was lowest was the 'minimum' (i.e. around 15 degrees C), while for the warmer months (May-October), it occurred at around 24 degrees C. Because of this, a stratified analysis was undertaken with different values for the 'Heat' and 'Cold' variables according to which of the two seasons was involved. During the colder months of the year, higher temperatures tended to exert a rapid influence on mortality and the lower temperatures a more delayed relation. During the hot season it is the heat variable which more clearly manifests an effect, and this is prolonged over the two following weeks. Variations also occur according to age and cause of death. The effect of temperature is greater in persons aged over 70 years of age, and it is also greater in cases of circulatory and respiratory diseases. CONCLUSIONS: A statistically significant association has been found between temperature and mortality. This relationship is not monotonic, but mortality increases in proportion to the variance in ambient temperature from a range of temperatures that varies from winter to summer.","container-title":"International Journal of Epidemiology","DOI":"10.1093/ije/26.3.551","ISSN":"0300-5771","issue":"3","journalAbbreviation":"International Journal of Epidemiology","page":"551-561","source":"Silverchair","title":"Mortality as a function of temperature. A study in Valencia, Spain, 1991-1993.","URL":"https://doi.org/10.1093/ije/26.3.551","volume":"26","author":[{"family":"Ballester","given":"F"},{"family":"Corella","given":"D"},{"family":"Pérez-Hoyos","given":"S"},{"family":"Sáez","given":"M"},{"family":"Hervás","given":"A"}],"accessed":{"date-parts":[["2021",8,1]]},"issued":{"date-parts":[["1997",6,1]]}}},{"id":371,"uris":["http://zotero.org/users/4259226/items/QSVHVIHC",["http://zotero.org/users/4259226/items/QSVHVIHC"]],"itemData":{"id":371,"type":"article-journal","abstract":"During July 12-16, 1995, Chicago experienced unusually high maximum daily temperatures, ranging from 93 F to 104 F (33.9 C to 40.0 C). On July 13, the heat index peaked at 119 F (48.3 C)--a record high for the city. This report describes the heat-related deaths reported by the Cook County Medical Examiner's Office (CCMEO) during this heat wave.","container-title":"MMWR. Morbidity and mortality weekly report","ISSN":"0149-2195","issue":"31","journalAbbreviation":"MMWR Morb Mortal Wkly Rep","language":"eng","note":"PMID: 7623759","page":"577-579","source":"PubMed","title":"Heat-related mortality--Chicago, July 1995","volume":"44","author":[{"literal":"Centers for Disease Control and Prevention (CDC)"}],"issued":{"date-parts":[["1995",8,11]]}}},{"id":370,"uris":["http://zotero.org/users/4259226/items/NKN3XVZ3",["http://zotero.org/users/4259226/items/NKN3XVZ3"]],"itemData":{"id":370,"type":"article-journal","abstract":"Introduction: It is widely recognized that extreme climatic conditions during summer months may constitute a major public health threat. Owing to what is called the “urban heat island effect,” as well as to the consequences of heat waves on health, individuals living in cities have an elevated risk of death when temperature and humidity are high compared to those living in suburban and rural areas. Studies on heat wave-related mortality have further demonstrated that the greatest increases in mortality occur in the elderly. Following the unusually hot summer of 2003 and the dramatic news from neighboring countries such as France, the Italian Minister of Health requested the Istituto Superiore di Sanità-Bureau of Statistics to undertake an epidemiologic study of mortality in Italy during Summer 2003 to investigate whether there had been an excess of deaths, with a particular focus on the elderly population. Materials and methods: Communal offices, which maintain vital statistics, were asked for the individual records of death of residents registered daily during the period 1 June–31 August 2003 and during the same period of 2002 for each of the 21 capitals of the Italian regions. As it was necessary to obtain mortality data quickly from many municipalities and to make the analysis as soon as possible, the method adopted was comparison of mortality counts during the heat wave with figures observed during the same period of the previous year. Results: Compared with 2002, between 1 June and 31 August 2003, there was an overall increase in mortality of 3134 (from 20,564 to 23,698). The greatest increase was among the elderly; 2876 deaths (92%) occurred among people aged 75 years and older, a more than one-fifth increase (21.3%, from 13.517 to 16.393%). The highest increases were observed in the northwestern cities, which are generally characterized by cold weather, and in individuals 75 years and older: Turin (44.9%), Trento (35.2%), Milan (30.6%), and Genoa (22.2%). Of note are also the increases observed in two southern cities, L’Aquila (24.7%) and Potenza (25.4%), which are located, respectively, at 700 and 800m above see level. For Bari and Campobasso, both in the South, with a typically hot summer climate, the increase during the last 15 days of August was 186.2 and 450%, respectively. Conclusions: The relationship between mortality and discomfort due to climatic conditions as well as the short lag time give a clear public health message: preventive, social, and health care actions must be administered to the elderly and the frail to avoid excess deaths during heat waves.","container-title":"Environmental Research","DOI":"10.1016/j.envres.2004.10.009","ISSN":"0013-9351","issue":"3","journalAbbreviation":"Environmental Research","language":"en","page":"390-399","source":"ScienceDirect","title":"Epidemiologic study of mortality during the Summer 2003 heat wave in Italy","URL":"https://www.sciencedirect.com/science/article/pii/S0013935104002154","volume":"98","author":[{"family":"Conti","given":"Susanna"},{"family":"Meli","given":"Paola"},{"family":"Minelli","given":"Giada"},{"family":"Solimini","given":"Renata"},{"family":"Toccaceli","given":"Virgilia"},{"family":"Vichi","given":"Monica"},{"family":"Beltrano","given":"Carmen"},{"family":"Perini","given":"Luigi"}],"accessed":{"date-parts":[["2021",8,1]]},"issued":{"date-parts":[["2005",7,1]]}}}],"schema":"https://github.com/citation-style-language/schema/raw/master/csl-citation.json"} </w:instrText>
      </w:r>
      <w:r w:rsidR="008D0432" w:rsidRPr="00BE49E1">
        <w:fldChar w:fldCharType="separate"/>
      </w:r>
      <w:r w:rsidR="008D0432" w:rsidRPr="00BE49E1">
        <w:rPr>
          <w:rFonts w:cs="Times New Roman"/>
          <w:szCs w:val="24"/>
        </w:rPr>
        <w:t>(Applegate et al. 1981; O’Neill, Zanobetti, and Schwartz 2003; Ballester et al. 1997; Centers for Disease Control and Prevention (CDC) 1995; Conti et al. 2005)</w:t>
      </w:r>
      <w:r w:rsidR="008D0432" w:rsidRPr="00BE49E1">
        <w:fldChar w:fldCharType="end"/>
      </w:r>
      <w:r w:rsidR="008D0432" w:rsidRPr="00BE49E1">
        <w:t xml:space="preserve">. The elderly may be more likely to have co-morbidities and take medication that affect </w:t>
      </w:r>
      <w:r w:rsidR="00216B35" w:rsidRPr="00BE49E1">
        <w:t>thermal perception</w:t>
      </w:r>
      <w:r w:rsidRPr="00BE49E1">
        <w:t xml:space="preserve"> and regulation</w:t>
      </w:r>
      <w:r w:rsidR="008D0432" w:rsidRPr="00BE49E1">
        <w:t xml:space="preserve">. They also may have limited mobility to access cooling centers or limit AC usage due to fixed income. </w:t>
      </w:r>
      <w:r w:rsidR="00803D08" w:rsidRPr="00BE49E1">
        <w:t>Economic conditions</w:t>
      </w:r>
      <w:r w:rsidR="008D0432" w:rsidRPr="00BE49E1">
        <w:t xml:space="preserve"> and heat-related mortality</w:t>
      </w:r>
      <w:r w:rsidR="00803D08" w:rsidRPr="00BE49E1">
        <w:t xml:space="preserve"> are related. The economic situation was</w:t>
      </w:r>
      <w:r w:rsidR="008D0432" w:rsidRPr="00BE49E1">
        <w:t xml:space="preserve"> measured by poverty </w:t>
      </w:r>
      <w:r w:rsidR="008D0432" w:rsidRPr="00BE49E1">
        <w:fldChar w:fldCharType="begin"/>
      </w:r>
      <w:r w:rsidR="00351C61" w:rsidRPr="00BE49E1">
        <w:instrText xml:space="preserve"> ADDIN ZOTERO_ITEM CSL_CITATION {"citationID":"HLxDcLqi","properties":{"formattedCitation":"(Naughton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rsidR="008D0432" w:rsidRPr="00BE49E1">
        <w:fldChar w:fldCharType="separate"/>
      </w:r>
      <w:r w:rsidR="008D0432" w:rsidRPr="00BE49E1">
        <w:t>(Naughton et al. 2002; Curriero et al. 2002)</w:t>
      </w:r>
      <w:r w:rsidR="008D0432" w:rsidRPr="00BE49E1">
        <w:fldChar w:fldCharType="end"/>
      </w:r>
      <w:r w:rsidR="008D0432" w:rsidRPr="00BE49E1">
        <w:t xml:space="preserve">, unemployment </w:t>
      </w:r>
      <w:r w:rsidR="008D0432" w:rsidRPr="00BE49E1">
        <w:fldChar w:fldCharType="begin"/>
      </w:r>
      <w:r w:rsidR="00351C61" w:rsidRPr="00BE49E1">
        <w:instrText xml:space="preserve"> ADDIN ZOTERO_ITEM CSL_CITATION {"citationID":"0e0nM4XE","properties":{"formattedCitation":"(Nayak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008D0432" w:rsidRPr="00BE49E1">
        <w:fldChar w:fldCharType="separate"/>
      </w:r>
      <w:r w:rsidR="008D0432" w:rsidRPr="00BE49E1">
        <w:t>(Nayak et al. 2018)</w:t>
      </w:r>
      <w:r w:rsidR="008D0432" w:rsidRPr="00BE49E1">
        <w:fldChar w:fldCharType="end"/>
      </w:r>
      <w:r w:rsidR="008D0432" w:rsidRPr="00BE49E1">
        <w:t xml:space="preserve">, renter status </w:t>
      </w:r>
      <w:r w:rsidR="008D0432" w:rsidRPr="00BE49E1">
        <w:fldChar w:fldCharType="begin"/>
      </w:r>
      <w:r w:rsidR="00351C61" w:rsidRPr="00BE49E1">
        <w:instrText xml:space="preserve"> ADDIN ZOTERO_ITEM CSL_CITATION {"citationID":"6YGmhClx","properties":{"formattedCitation":"(Uejio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8D0432" w:rsidRPr="00BE49E1">
        <w:fldChar w:fldCharType="separate"/>
      </w:r>
      <w:r w:rsidR="008D0432" w:rsidRPr="00BE49E1">
        <w:t>(Uejio et al. 2011; Wright et al. 2020)</w:t>
      </w:r>
      <w:r w:rsidR="008D0432" w:rsidRPr="00BE49E1">
        <w:fldChar w:fldCharType="end"/>
      </w:r>
      <w:r w:rsidR="008D0432" w:rsidRPr="00BE49E1">
        <w:t xml:space="preserve">, and utility payment </w:t>
      </w:r>
      <w:r w:rsidR="008D0432" w:rsidRPr="00BE49E1">
        <w:fldChar w:fldCharType="begin"/>
      </w:r>
      <w:r w:rsidR="00351C61" w:rsidRPr="00BE49E1">
        <w:instrText xml:space="preserve"> ADDIN ZOTERO_ITEM CSL_CITATION {"citationID":"0CZXFn6A","properties":{"formattedCitation":"(Wright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8D0432" w:rsidRPr="00BE49E1">
        <w:fldChar w:fldCharType="separate"/>
      </w:r>
      <w:r w:rsidR="008D0432" w:rsidRPr="00BE49E1">
        <w:t>(Wright et al. 2020)</w:t>
      </w:r>
      <w:r w:rsidR="008D0432" w:rsidRPr="00BE49E1">
        <w:fldChar w:fldCharType="end"/>
      </w:r>
      <w:r w:rsidR="008D0432" w:rsidRPr="00BE49E1">
        <w:t xml:space="preserve">. </w:t>
      </w:r>
      <w:proofErr w:type="spellStart"/>
      <w:r w:rsidR="008D0432" w:rsidRPr="00BE49E1">
        <w:t>Klinenberg’s</w:t>
      </w:r>
      <w:proofErr w:type="spellEnd"/>
      <w:r w:rsidR="008D0432" w:rsidRPr="00BE49E1">
        <w:t xml:space="preserve"> sociological analysis of the 1995 Chicago heat wave found a higher risk of death in individuals with limited social connections such as </w:t>
      </w:r>
      <w:r w:rsidR="009C5340" w:rsidRPr="00BE49E1">
        <w:t xml:space="preserve">those </w:t>
      </w:r>
      <w:r w:rsidR="008D0432" w:rsidRPr="00BE49E1">
        <w:t xml:space="preserve">living alone </w:t>
      </w:r>
      <w:r w:rsidR="008D0432" w:rsidRPr="00BE49E1">
        <w:fldChar w:fldCharType="begin"/>
      </w:r>
      <w:r w:rsidR="00351C61" w:rsidRPr="00BE49E1">
        <w:instrText xml:space="preserve"> ADDIN ZOTERO_ITEM CSL_CITATION {"citationID":"0QJPraa3","properties":{"formattedCitation":"(Klinenberg 2015)","plainCitation":"(Klinenberg 2015)","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wave","author":[{"family":"Klinenberg","given":"Eric"}],"issued":{"date-parts":[["2015"]]}}}],"schema":"https://github.com/citation-style-language/schema/raw/master/csl-citation.json"} </w:instrText>
      </w:r>
      <w:r w:rsidR="008D0432" w:rsidRPr="00BE49E1">
        <w:fldChar w:fldCharType="separate"/>
      </w:r>
      <w:r w:rsidR="008D0432" w:rsidRPr="00BE49E1">
        <w:t>(Klinenberg 2015)</w:t>
      </w:r>
      <w:r w:rsidR="008D0432" w:rsidRPr="00BE49E1">
        <w:fldChar w:fldCharType="end"/>
      </w:r>
      <w:r w:rsidR="008D0432" w:rsidRPr="00BE49E1">
        <w:t xml:space="preserve">. </w:t>
      </w:r>
      <w:r w:rsidR="009C5340" w:rsidRPr="00BE49E1">
        <w:t>These individuals may be at higher risk of not being checked on regularly during a heat emergency</w:t>
      </w:r>
      <w:r w:rsidR="00803D08" w:rsidRPr="00BE49E1">
        <w:t xml:space="preserve"> and they may have less help in coping with heat</w:t>
      </w:r>
      <w:r w:rsidR="009C5340" w:rsidRPr="00BE49E1">
        <w:t xml:space="preserve">. </w:t>
      </w:r>
      <w:r w:rsidR="008D0432" w:rsidRPr="00BE49E1">
        <w:t xml:space="preserve">On the other hand large households (7+ members) may </w:t>
      </w:r>
      <w:r w:rsidR="002833A0" w:rsidRPr="00BE49E1">
        <w:t xml:space="preserve">also </w:t>
      </w:r>
      <w:r w:rsidR="008D0432" w:rsidRPr="00BE49E1">
        <w:t xml:space="preserve">have elevated heat mortality risk </w:t>
      </w:r>
      <w:r w:rsidR="008D0432" w:rsidRPr="00BE49E1">
        <w:fldChar w:fldCharType="begin"/>
      </w:r>
      <w:r w:rsidR="00351C61" w:rsidRPr="00BE49E1">
        <w:instrText xml:space="preserve"> ADDIN ZOTERO_ITEM CSL_CITATION {"citationID":"HTeHEhXL","properties":{"formattedCitation":"(Uejio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rsidRPr="00BE49E1">
        <w:fldChar w:fldCharType="separate"/>
      </w:r>
      <w:r w:rsidR="008D0432" w:rsidRPr="00BE49E1">
        <w:t>(Uejio et al. 2011)</w:t>
      </w:r>
      <w:r w:rsidR="008D0432" w:rsidRPr="00BE49E1">
        <w:fldChar w:fldCharType="end"/>
      </w:r>
      <w:r w:rsidR="008D0432" w:rsidRPr="00BE49E1">
        <w:t xml:space="preserve">. The impact of race and ethnicity on heat-related mortality is mixed, with some studies finding a higher risk for African Americans or non-white racial and ethnic groups </w:t>
      </w:r>
      <w:r w:rsidR="008D0432" w:rsidRPr="00BE49E1">
        <w:fldChar w:fldCharType="begin"/>
      </w:r>
      <w:r w:rsidR="00351C61" w:rsidRPr="00BE49E1">
        <w:instrText xml:space="preserve"> ADDIN ZOTERO_ITEM CSL_CITATION {"citationID":"4d3Hmcfy","properties":{"formattedCitation":"(O\\uc0\\u8217{}Neill, Zanobetti, and Schwartz 2005; Schwartz 2005)","plainCitation":"(O’Neill, Zanobetti, and Schwartz 2005;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366,"uris":["http://zotero.org/users/4259226/items/6IAGCLCN",["http://zotero.org/users/4259226/items/6IAGCLCN"]],"itemData":{"id":366,"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URL":"https://www.jstor.org/stable/20486001","volume":"16","author":[{"family":"Schwartz","given":"Joel"}],"accessed":{"date-parts":[["2021",8,1]]},"issued":{"date-parts":[["2005"]]}}}],"schema":"https://github.com/citation-style-language/schema/raw/master/csl-citation.json"} </w:instrText>
      </w:r>
      <w:r w:rsidR="008D0432" w:rsidRPr="00BE49E1">
        <w:fldChar w:fldCharType="separate"/>
      </w:r>
      <w:r w:rsidR="008D0432" w:rsidRPr="00BE49E1">
        <w:rPr>
          <w:rFonts w:cs="Times New Roman"/>
          <w:szCs w:val="24"/>
        </w:rPr>
        <w:t>(O’Neill, Zanobetti, and Schwartz 2005; Schwartz 2005)</w:t>
      </w:r>
      <w:r w:rsidR="008D0432" w:rsidRPr="00BE49E1">
        <w:fldChar w:fldCharType="end"/>
      </w:r>
      <w:r w:rsidR="008D0432" w:rsidRPr="00BE49E1">
        <w:t xml:space="preserve">. </w:t>
      </w:r>
      <w:bookmarkStart w:id="104" w:name="_Ref77436719"/>
      <w:bookmarkStart w:id="105" w:name="_Ref151582921"/>
      <w:commentRangeEnd w:id="99"/>
      <w:r w:rsidR="00803D08" w:rsidRPr="00BE49E1">
        <w:rPr>
          <w:rStyle w:val="CommentReference"/>
        </w:rPr>
        <w:commentReference w:id="99"/>
      </w:r>
      <w:commentRangeEnd w:id="100"/>
      <w:r w:rsidR="00FE12B6" w:rsidRPr="00BE49E1">
        <w:rPr>
          <w:rStyle w:val="CommentReference"/>
        </w:rPr>
        <w:commentReference w:id="100"/>
      </w:r>
      <w:commentRangeEnd w:id="101"/>
      <w:r w:rsidR="00CD39E1">
        <w:rPr>
          <w:rStyle w:val="CommentReference"/>
        </w:rPr>
        <w:commentReference w:id="101"/>
      </w:r>
    </w:p>
    <w:p w14:paraId="3767D6B5" w14:textId="510CC1EE" w:rsidR="001076D9" w:rsidRPr="00BE49E1" w:rsidRDefault="001076D9" w:rsidP="001076D9">
      <w:pPr>
        <w:pStyle w:val="Figurecaption"/>
      </w:pPr>
      <w:commentRangeStart w:id="106"/>
      <w:commentRangeStart w:id="107"/>
      <w:commentRangeStart w:id="108"/>
      <w:r w:rsidRPr="00BE49E1">
        <w:t xml:space="preserve">Table </w:t>
      </w:r>
      <w:r w:rsidR="00000000">
        <w:fldChar w:fldCharType="begin"/>
      </w:r>
      <w:r w:rsidR="00000000">
        <w:instrText xml:space="preserve"> SEQ Table \* ARABIC </w:instrText>
      </w:r>
      <w:r w:rsidR="00000000">
        <w:fldChar w:fldCharType="separate"/>
      </w:r>
      <w:r w:rsidR="00C41E03" w:rsidRPr="00BE49E1">
        <w:rPr>
          <w:noProof/>
        </w:rPr>
        <w:t>2</w:t>
      </w:r>
      <w:r w:rsidR="00000000">
        <w:rPr>
          <w:noProof/>
        </w:rPr>
        <w:fldChar w:fldCharType="end"/>
      </w:r>
      <w:commentRangeEnd w:id="106"/>
      <w:r w:rsidR="00471507" w:rsidRPr="00BE49E1">
        <w:rPr>
          <w:rStyle w:val="CommentReference"/>
        </w:rPr>
        <w:commentReference w:id="106"/>
      </w:r>
      <w:commentRangeEnd w:id="107"/>
      <w:r w:rsidR="00861CEB" w:rsidRPr="00BE49E1">
        <w:rPr>
          <w:rStyle w:val="CommentReference"/>
        </w:rPr>
        <w:commentReference w:id="107"/>
      </w:r>
      <w:commentRangeEnd w:id="108"/>
      <w:r w:rsidR="00323DFC">
        <w:rPr>
          <w:rStyle w:val="CommentReference"/>
        </w:rPr>
        <w:commentReference w:id="108"/>
      </w:r>
      <w:r w:rsidRPr="00BE49E1">
        <w:t>. Summary of household characteristics derived from the RECS dataset relevant to the household’s vulnerability or exposure to extreme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7"/>
        <w:gridCol w:w="1798"/>
        <w:gridCol w:w="4798"/>
        <w:gridCol w:w="787"/>
      </w:tblGrid>
      <w:tr w:rsidR="002833A0" w:rsidRPr="00BE49E1" w14:paraId="5F245EEB" w14:textId="77777777" w:rsidTr="00891DE7">
        <w:trPr>
          <w:tblHeader/>
        </w:trPr>
        <w:tc>
          <w:tcPr>
            <w:tcW w:w="1980" w:type="dxa"/>
            <w:tcBorders>
              <w:top w:val="single" w:sz="4" w:space="0" w:color="DBDBDB" w:themeColor="accent3" w:themeTint="66"/>
              <w:bottom w:val="single" w:sz="4" w:space="0" w:color="DBDBDB" w:themeColor="accent3" w:themeTint="66"/>
            </w:tcBorders>
            <w:shd w:val="clear" w:color="auto" w:fill="auto"/>
            <w:vAlign w:val="center"/>
          </w:tcPr>
          <w:p w14:paraId="25A4A29D" w14:textId="77777777" w:rsidR="002833A0" w:rsidRPr="00BE49E1" w:rsidRDefault="002833A0" w:rsidP="00E86163">
            <w:pPr>
              <w:pStyle w:val="Tabletext"/>
              <w:rPr>
                <w:b/>
                <w:bCs/>
                <w:sz w:val="20"/>
                <w:szCs w:val="20"/>
              </w:rPr>
            </w:pPr>
            <w:r w:rsidRPr="00BE49E1">
              <w:rPr>
                <w:b/>
                <w:bCs/>
                <w:sz w:val="20"/>
                <w:szCs w:val="20"/>
              </w:rPr>
              <w:t>Category</w:t>
            </w:r>
          </w:p>
        </w:tc>
        <w:tc>
          <w:tcPr>
            <w:tcW w:w="1800" w:type="dxa"/>
            <w:tcBorders>
              <w:top w:val="single" w:sz="4" w:space="0" w:color="DBDBDB" w:themeColor="accent3" w:themeTint="66"/>
              <w:bottom w:val="single" w:sz="4" w:space="0" w:color="DBDBDB" w:themeColor="accent3" w:themeTint="66"/>
            </w:tcBorders>
            <w:shd w:val="clear" w:color="auto" w:fill="auto"/>
            <w:vAlign w:val="center"/>
          </w:tcPr>
          <w:p w14:paraId="37FF381A" w14:textId="77777777" w:rsidR="002833A0" w:rsidRPr="00BE49E1" w:rsidRDefault="002833A0" w:rsidP="00E86163">
            <w:pPr>
              <w:pStyle w:val="Tabletext"/>
              <w:rPr>
                <w:b/>
                <w:bCs/>
                <w:sz w:val="20"/>
                <w:szCs w:val="20"/>
              </w:rPr>
            </w:pPr>
            <w:r w:rsidRPr="00BE49E1">
              <w:rPr>
                <w:b/>
                <w:bCs/>
                <w:sz w:val="20"/>
                <w:szCs w:val="20"/>
              </w:rPr>
              <w:t>Variable</w:t>
            </w:r>
          </w:p>
        </w:tc>
        <w:tc>
          <w:tcPr>
            <w:tcW w:w="4810" w:type="dxa"/>
            <w:tcBorders>
              <w:top w:val="single" w:sz="4" w:space="0" w:color="DBDBDB" w:themeColor="accent3" w:themeTint="66"/>
              <w:bottom w:val="single" w:sz="4" w:space="0" w:color="DBDBDB" w:themeColor="accent3" w:themeTint="66"/>
            </w:tcBorders>
            <w:vAlign w:val="center"/>
          </w:tcPr>
          <w:p w14:paraId="551819D5" w14:textId="77777777" w:rsidR="002833A0" w:rsidRPr="00BE49E1" w:rsidRDefault="002833A0" w:rsidP="00E86163">
            <w:pPr>
              <w:pStyle w:val="Tabletext"/>
              <w:rPr>
                <w:b/>
                <w:bCs/>
                <w:sz w:val="20"/>
                <w:szCs w:val="20"/>
              </w:rPr>
            </w:pPr>
            <w:r w:rsidRPr="00BE49E1">
              <w:rPr>
                <w:b/>
                <w:bCs/>
                <w:sz w:val="20"/>
                <w:szCs w:val="20"/>
              </w:rPr>
              <w:t>Variable description</w:t>
            </w:r>
          </w:p>
        </w:tc>
        <w:tc>
          <w:tcPr>
            <w:tcW w:w="770" w:type="dxa"/>
            <w:tcBorders>
              <w:top w:val="single" w:sz="4" w:space="0" w:color="DBDBDB" w:themeColor="accent3" w:themeTint="66"/>
              <w:bottom w:val="single" w:sz="4" w:space="0" w:color="DBDBDB" w:themeColor="accent3" w:themeTint="66"/>
            </w:tcBorders>
            <w:shd w:val="clear" w:color="auto" w:fill="auto"/>
            <w:vAlign w:val="center"/>
          </w:tcPr>
          <w:p w14:paraId="18A3D8CC" w14:textId="77777777" w:rsidR="002833A0" w:rsidRPr="00BE49E1" w:rsidRDefault="002833A0" w:rsidP="00E86163">
            <w:pPr>
              <w:pStyle w:val="Tabletext"/>
              <w:rPr>
                <w:b/>
                <w:bCs/>
                <w:sz w:val="20"/>
                <w:szCs w:val="20"/>
                <w:vertAlign w:val="superscript"/>
              </w:rPr>
            </w:pPr>
            <w:r w:rsidRPr="00BE49E1">
              <w:rPr>
                <w:b/>
                <w:bCs/>
                <w:sz w:val="20"/>
                <w:szCs w:val="20"/>
              </w:rPr>
              <w:t xml:space="preserve">Type </w:t>
            </w:r>
            <w:r w:rsidRPr="00BE49E1">
              <w:rPr>
                <w:b/>
                <w:bCs/>
                <w:sz w:val="20"/>
                <w:szCs w:val="20"/>
                <w:vertAlign w:val="superscript"/>
              </w:rPr>
              <w:t>a</w:t>
            </w:r>
          </w:p>
        </w:tc>
      </w:tr>
      <w:tr w:rsidR="002833A0" w:rsidRPr="00BE49E1" w14:paraId="03C9337D" w14:textId="77777777" w:rsidTr="00891DE7">
        <w:tc>
          <w:tcPr>
            <w:tcW w:w="1980" w:type="dxa"/>
            <w:vMerge w:val="restart"/>
          </w:tcPr>
          <w:p w14:paraId="115A4AD8" w14:textId="77777777" w:rsidR="002833A0" w:rsidRPr="00BE49E1" w:rsidRDefault="002833A0" w:rsidP="00E86163">
            <w:pPr>
              <w:pStyle w:val="Tabletext"/>
              <w:rPr>
                <w:sz w:val="20"/>
                <w:szCs w:val="20"/>
              </w:rPr>
            </w:pPr>
            <w:r w:rsidRPr="00BE49E1">
              <w:rPr>
                <w:sz w:val="20"/>
                <w:szCs w:val="20"/>
              </w:rPr>
              <w:t>Climate</w:t>
            </w:r>
          </w:p>
        </w:tc>
        <w:tc>
          <w:tcPr>
            <w:tcW w:w="1800" w:type="dxa"/>
          </w:tcPr>
          <w:p w14:paraId="4FF60268" w14:textId="77777777" w:rsidR="002833A0" w:rsidRPr="00BE49E1" w:rsidRDefault="002833A0" w:rsidP="00E86163">
            <w:pPr>
              <w:pStyle w:val="Tabletext"/>
              <w:rPr>
                <w:sz w:val="20"/>
                <w:szCs w:val="20"/>
              </w:rPr>
            </w:pPr>
            <w:r w:rsidRPr="00BE49E1">
              <w:rPr>
                <w:sz w:val="20"/>
                <w:szCs w:val="20"/>
              </w:rPr>
              <w:t>Cooling design temperature</w:t>
            </w:r>
          </w:p>
        </w:tc>
        <w:tc>
          <w:tcPr>
            <w:tcW w:w="4810" w:type="dxa"/>
          </w:tcPr>
          <w:p w14:paraId="2BC723A1" w14:textId="5EB8ECB9" w:rsidR="002833A0" w:rsidRPr="00BE49E1" w:rsidRDefault="002833A0" w:rsidP="00E86163">
            <w:pPr>
              <w:pStyle w:val="Tabletext"/>
              <w:rPr>
                <w:sz w:val="20"/>
                <w:szCs w:val="20"/>
              </w:rPr>
            </w:pPr>
            <w:r w:rsidRPr="00BE49E1">
              <w:rPr>
                <w:sz w:val="20"/>
                <w:szCs w:val="20"/>
              </w:rPr>
              <w:t>Dry bulb design temperature (</w:t>
            </w:r>
            <w:r w:rsidR="00471507" w:rsidRPr="00BE49E1">
              <w:rPr>
                <w:sz w:val="20"/>
                <w:szCs w:val="20"/>
              </w:rPr>
              <w:t>°</w:t>
            </w:r>
            <w:r w:rsidRPr="00BE49E1">
              <w:rPr>
                <w:sz w:val="20"/>
                <w:szCs w:val="20"/>
              </w:rPr>
              <w:t>F) expected to be exceeded 1% of the time</w:t>
            </w:r>
          </w:p>
        </w:tc>
        <w:tc>
          <w:tcPr>
            <w:tcW w:w="770" w:type="dxa"/>
          </w:tcPr>
          <w:p w14:paraId="11AE94C8"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02792949" w14:textId="77777777" w:rsidTr="00891DE7">
        <w:tc>
          <w:tcPr>
            <w:tcW w:w="1980" w:type="dxa"/>
            <w:vMerge/>
          </w:tcPr>
          <w:p w14:paraId="58C8F4FC" w14:textId="77777777" w:rsidR="002833A0" w:rsidRPr="00BE49E1" w:rsidRDefault="002833A0" w:rsidP="00E86163">
            <w:pPr>
              <w:pStyle w:val="Tabletext"/>
              <w:rPr>
                <w:sz w:val="20"/>
                <w:szCs w:val="20"/>
              </w:rPr>
            </w:pPr>
          </w:p>
        </w:tc>
        <w:tc>
          <w:tcPr>
            <w:tcW w:w="1800" w:type="dxa"/>
          </w:tcPr>
          <w:p w14:paraId="306B58B1" w14:textId="77777777" w:rsidR="002833A0" w:rsidRPr="00BE49E1" w:rsidRDefault="002833A0" w:rsidP="00E86163">
            <w:pPr>
              <w:pStyle w:val="Tabletext"/>
              <w:rPr>
                <w:sz w:val="20"/>
                <w:szCs w:val="20"/>
              </w:rPr>
            </w:pPr>
            <w:r w:rsidRPr="00BE49E1">
              <w:rPr>
                <w:sz w:val="20"/>
                <w:szCs w:val="20"/>
              </w:rPr>
              <w:t>Heating design temperature</w:t>
            </w:r>
          </w:p>
        </w:tc>
        <w:tc>
          <w:tcPr>
            <w:tcW w:w="4810" w:type="dxa"/>
          </w:tcPr>
          <w:p w14:paraId="21363C6B" w14:textId="46833A01" w:rsidR="002833A0" w:rsidRPr="00BE49E1" w:rsidRDefault="002833A0" w:rsidP="00E86163">
            <w:pPr>
              <w:pStyle w:val="Tabletext"/>
              <w:rPr>
                <w:sz w:val="20"/>
                <w:szCs w:val="20"/>
              </w:rPr>
            </w:pPr>
            <w:r w:rsidRPr="00BE49E1">
              <w:rPr>
                <w:sz w:val="20"/>
                <w:szCs w:val="20"/>
              </w:rPr>
              <w:t>Dry bulb design temperature (</w:t>
            </w:r>
            <w:r w:rsidR="00471507" w:rsidRPr="00BE49E1">
              <w:rPr>
                <w:sz w:val="20"/>
                <w:szCs w:val="20"/>
              </w:rPr>
              <w:t>°</w:t>
            </w:r>
            <w:r w:rsidRPr="00BE49E1">
              <w:rPr>
                <w:sz w:val="20"/>
                <w:szCs w:val="20"/>
              </w:rPr>
              <w:t>F) expected to be exceeded 99% of the time</w:t>
            </w:r>
          </w:p>
        </w:tc>
        <w:tc>
          <w:tcPr>
            <w:tcW w:w="770" w:type="dxa"/>
          </w:tcPr>
          <w:p w14:paraId="38B89E9A"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E597E4B" w14:textId="77777777" w:rsidTr="00891DE7">
        <w:tc>
          <w:tcPr>
            <w:tcW w:w="1980" w:type="dxa"/>
            <w:vMerge w:val="restart"/>
          </w:tcPr>
          <w:p w14:paraId="7D31798E" w14:textId="77777777" w:rsidR="002833A0" w:rsidRPr="00BE49E1" w:rsidRDefault="002833A0" w:rsidP="00E86163">
            <w:pPr>
              <w:pStyle w:val="Tabletext"/>
              <w:rPr>
                <w:sz w:val="20"/>
                <w:szCs w:val="20"/>
              </w:rPr>
            </w:pPr>
            <w:r w:rsidRPr="00BE49E1">
              <w:rPr>
                <w:sz w:val="20"/>
                <w:szCs w:val="20"/>
              </w:rPr>
              <w:t>Demographic</w:t>
            </w:r>
          </w:p>
        </w:tc>
        <w:tc>
          <w:tcPr>
            <w:tcW w:w="1800" w:type="dxa"/>
          </w:tcPr>
          <w:p w14:paraId="6E114AF3" w14:textId="77777777" w:rsidR="002833A0" w:rsidRPr="00BE49E1" w:rsidRDefault="002833A0" w:rsidP="00E86163">
            <w:pPr>
              <w:pStyle w:val="Tabletext"/>
              <w:rPr>
                <w:sz w:val="20"/>
                <w:szCs w:val="20"/>
              </w:rPr>
            </w:pPr>
            <w:r w:rsidRPr="00BE49E1">
              <w:rPr>
                <w:sz w:val="20"/>
                <w:szCs w:val="20"/>
              </w:rPr>
              <w:t>Non-white</w:t>
            </w:r>
          </w:p>
        </w:tc>
        <w:tc>
          <w:tcPr>
            <w:tcW w:w="4810" w:type="dxa"/>
          </w:tcPr>
          <w:p w14:paraId="2875418B" w14:textId="77777777" w:rsidR="002833A0" w:rsidRPr="00BE49E1" w:rsidRDefault="002833A0" w:rsidP="00E86163">
            <w:pPr>
              <w:pStyle w:val="Tabletext"/>
              <w:rPr>
                <w:sz w:val="20"/>
                <w:szCs w:val="20"/>
              </w:rPr>
            </w:pPr>
            <w:r w:rsidRPr="00BE49E1">
              <w:rPr>
                <w:sz w:val="20"/>
                <w:szCs w:val="20"/>
              </w:rPr>
              <w:t xml:space="preserve">Householder (respondent) race is non-white, </w:t>
            </w:r>
            <w:commentRangeStart w:id="109"/>
            <w:commentRangeStart w:id="110"/>
            <w:commentRangeStart w:id="111"/>
            <w:r w:rsidRPr="00BE49E1">
              <w:rPr>
                <w:sz w:val="20"/>
                <w:szCs w:val="20"/>
              </w:rPr>
              <w:t>or ethnicity is of Spanish descent.</w:t>
            </w:r>
            <w:commentRangeEnd w:id="109"/>
            <w:r w:rsidR="00471507" w:rsidRPr="00BE49E1">
              <w:rPr>
                <w:rStyle w:val="CommentReference"/>
              </w:rPr>
              <w:commentReference w:id="109"/>
            </w:r>
            <w:commentRangeEnd w:id="110"/>
            <w:r w:rsidR="00861CEB" w:rsidRPr="00BE49E1">
              <w:rPr>
                <w:rStyle w:val="CommentReference"/>
              </w:rPr>
              <w:commentReference w:id="110"/>
            </w:r>
            <w:commentRangeEnd w:id="111"/>
            <w:r w:rsidR="002035B5">
              <w:rPr>
                <w:rStyle w:val="CommentReference"/>
              </w:rPr>
              <w:commentReference w:id="111"/>
            </w:r>
          </w:p>
        </w:tc>
        <w:tc>
          <w:tcPr>
            <w:tcW w:w="770" w:type="dxa"/>
          </w:tcPr>
          <w:p w14:paraId="35602F5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4258FD1F" w14:textId="77777777" w:rsidTr="00891DE7">
        <w:tc>
          <w:tcPr>
            <w:tcW w:w="1980" w:type="dxa"/>
            <w:vMerge/>
          </w:tcPr>
          <w:p w14:paraId="6A4EB871" w14:textId="77777777" w:rsidR="002833A0" w:rsidRPr="00BE49E1" w:rsidRDefault="002833A0" w:rsidP="00E86163">
            <w:pPr>
              <w:pStyle w:val="Tabletext"/>
              <w:rPr>
                <w:sz w:val="20"/>
                <w:szCs w:val="20"/>
              </w:rPr>
            </w:pPr>
          </w:p>
        </w:tc>
        <w:tc>
          <w:tcPr>
            <w:tcW w:w="1800" w:type="dxa"/>
          </w:tcPr>
          <w:p w14:paraId="6906C5E7" w14:textId="4ECADBC6" w:rsidR="002833A0" w:rsidRPr="00BE49E1" w:rsidRDefault="00891DE7" w:rsidP="00E86163">
            <w:pPr>
              <w:pStyle w:val="Tabletext"/>
              <w:rPr>
                <w:sz w:val="20"/>
                <w:szCs w:val="20"/>
              </w:rPr>
            </w:pPr>
            <w:r w:rsidRPr="00BE49E1">
              <w:rPr>
                <w:sz w:val="20"/>
                <w:szCs w:val="20"/>
              </w:rPr>
              <w:t>Older than 65</w:t>
            </w:r>
          </w:p>
        </w:tc>
        <w:tc>
          <w:tcPr>
            <w:tcW w:w="4810" w:type="dxa"/>
          </w:tcPr>
          <w:p w14:paraId="43E31C9D" w14:textId="575E142B" w:rsidR="002833A0" w:rsidRPr="00BE49E1" w:rsidRDefault="002833A0" w:rsidP="00E86163">
            <w:pPr>
              <w:pStyle w:val="Tabletext"/>
              <w:rPr>
                <w:sz w:val="20"/>
                <w:szCs w:val="20"/>
              </w:rPr>
            </w:pPr>
            <w:r w:rsidRPr="00BE49E1">
              <w:rPr>
                <w:sz w:val="20"/>
                <w:szCs w:val="20"/>
              </w:rPr>
              <w:t xml:space="preserve">Respondent or household member age is </w:t>
            </w:r>
            <w:r w:rsidRPr="00BE49E1">
              <w:rPr>
                <w:sz w:val="20"/>
                <w:szCs w:val="20"/>
                <w:u w:val="single"/>
              </w:rPr>
              <w:t>&gt;</w:t>
            </w:r>
            <w:r w:rsidR="00891DE7" w:rsidRPr="00BE49E1">
              <w:rPr>
                <w:sz w:val="20"/>
                <w:szCs w:val="20"/>
              </w:rPr>
              <w:t xml:space="preserve"> </w:t>
            </w:r>
            <w:r w:rsidRPr="00BE49E1">
              <w:rPr>
                <w:sz w:val="20"/>
                <w:szCs w:val="20"/>
              </w:rPr>
              <w:t xml:space="preserve">65 </w:t>
            </w:r>
          </w:p>
        </w:tc>
        <w:tc>
          <w:tcPr>
            <w:tcW w:w="770" w:type="dxa"/>
          </w:tcPr>
          <w:p w14:paraId="7ACD89E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66D5C596" w14:textId="77777777" w:rsidTr="00891DE7">
        <w:tc>
          <w:tcPr>
            <w:tcW w:w="1980" w:type="dxa"/>
            <w:vMerge/>
          </w:tcPr>
          <w:p w14:paraId="6AF373DD" w14:textId="77777777" w:rsidR="002833A0" w:rsidRPr="00BE49E1" w:rsidRDefault="002833A0" w:rsidP="00E86163">
            <w:pPr>
              <w:pStyle w:val="Tabletext"/>
              <w:rPr>
                <w:sz w:val="20"/>
                <w:szCs w:val="20"/>
              </w:rPr>
            </w:pPr>
          </w:p>
        </w:tc>
        <w:tc>
          <w:tcPr>
            <w:tcW w:w="1800" w:type="dxa"/>
          </w:tcPr>
          <w:p w14:paraId="18B0CAD1" w14:textId="77777777" w:rsidR="002833A0" w:rsidRPr="00BE49E1" w:rsidRDefault="002833A0" w:rsidP="00E86163">
            <w:pPr>
              <w:pStyle w:val="Tabletext"/>
              <w:rPr>
                <w:sz w:val="20"/>
                <w:szCs w:val="20"/>
              </w:rPr>
            </w:pPr>
            <w:r w:rsidRPr="00BE49E1">
              <w:rPr>
                <w:sz w:val="20"/>
                <w:szCs w:val="20"/>
              </w:rPr>
              <w:t>Lives alone</w:t>
            </w:r>
          </w:p>
        </w:tc>
        <w:tc>
          <w:tcPr>
            <w:tcW w:w="4810" w:type="dxa"/>
          </w:tcPr>
          <w:p w14:paraId="51616C32" w14:textId="77777777" w:rsidR="002833A0" w:rsidRPr="00BE49E1" w:rsidRDefault="002833A0" w:rsidP="00E86163">
            <w:pPr>
              <w:pStyle w:val="Tabletext"/>
              <w:rPr>
                <w:sz w:val="20"/>
                <w:szCs w:val="20"/>
              </w:rPr>
            </w:pPr>
            <w:r w:rsidRPr="00BE49E1">
              <w:rPr>
                <w:sz w:val="20"/>
                <w:szCs w:val="20"/>
              </w:rPr>
              <w:t>Number of household members = 1</w:t>
            </w:r>
          </w:p>
        </w:tc>
        <w:tc>
          <w:tcPr>
            <w:tcW w:w="770" w:type="dxa"/>
          </w:tcPr>
          <w:p w14:paraId="2180A3D1"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4B31866" w14:textId="77777777" w:rsidTr="00891DE7">
        <w:tc>
          <w:tcPr>
            <w:tcW w:w="1980" w:type="dxa"/>
            <w:vMerge/>
          </w:tcPr>
          <w:p w14:paraId="320A0268" w14:textId="77777777" w:rsidR="002833A0" w:rsidRPr="00BE49E1" w:rsidRDefault="002833A0" w:rsidP="00E86163">
            <w:pPr>
              <w:pStyle w:val="Tabletext"/>
              <w:rPr>
                <w:sz w:val="20"/>
                <w:szCs w:val="20"/>
              </w:rPr>
            </w:pPr>
          </w:p>
        </w:tc>
        <w:tc>
          <w:tcPr>
            <w:tcW w:w="1800" w:type="dxa"/>
          </w:tcPr>
          <w:p w14:paraId="450B0D5F" w14:textId="77777777" w:rsidR="002833A0" w:rsidRPr="00BE49E1" w:rsidRDefault="002833A0" w:rsidP="00E86163">
            <w:pPr>
              <w:pStyle w:val="Tabletext"/>
              <w:rPr>
                <w:sz w:val="20"/>
                <w:szCs w:val="20"/>
              </w:rPr>
            </w:pPr>
            <w:r w:rsidRPr="00BE49E1">
              <w:rPr>
                <w:sz w:val="20"/>
                <w:szCs w:val="20"/>
              </w:rPr>
              <w:t>Large households (7+ members)</w:t>
            </w:r>
          </w:p>
        </w:tc>
        <w:tc>
          <w:tcPr>
            <w:tcW w:w="4810" w:type="dxa"/>
          </w:tcPr>
          <w:p w14:paraId="540CDB30" w14:textId="2AB22F16" w:rsidR="002833A0" w:rsidRPr="00BE49E1" w:rsidRDefault="002833A0" w:rsidP="00E86163">
            <w:pPr>
              <w:pStyle w:val="Tabletext"/>
              <w:rPr>
                <w:sz w:val="20"/>
                <w:szCs w:val="20"/>
              </w:rPr>
            </w:pPr>
            <w:r w:rsidRPr="00BE49E1">
              <w:rPr>
                <w:sz w:val="20"/>
                <w:szCs w:val="20"/>
              </w:rPr>
              <w:t xml:space="preserve">Number of household members </w:t>
            </w:r>
            <w:r w:rsidRPr="00BE49E1">
              <w:rPr>
                <w:sz w:val="20"/>
                <w:szCs w:val="20"/>
                <w:u w:val="single"/>
              </w:rPr>
              <w:t>&gt;</w:t>
            </w:r>
            <w:r w:rsidRPr="00BE49E1">
              <w:rPr>
                <w:sz w:val="20"/>
                <w:szCs w:val="20"/>
              </w:rPr>
              <w:t xml:space="preserve"> 7</w:t>
            </w:r>
          </w:p>
        </w:tc>
        <w:tc>
          <w:tcPr>
            <w:tcW w:w="770" w:type="dxa"/>
          </w:tcPr>
          <w:p w14:paraId="0C41ACF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6B8336BC" w14:textId="77777777" w:rsidTr="00891DE7">
        <w:tc>
          <w:tcPr>
            <w:tcW w:w="1980" w:type="dxa"/>
            <w:vMerge/>
          </w:tcPr>
          <w:p w14:paraId="05BBB97B" w14:textId="77777777" w:rsidR="002833A0" w:rsidRPr="00BE49E1" w:rsidRDefault="002833A0" w:rsidP="00E86163">
            <w:pPr>
              <w:pStyle w:val="Tabletext"/>
              <w:rPr>
                <w:sz w:val="20"/>
                <w:szCs w:val="20"/>
              </w:rPr>
            </w:pPr>
          </w:p>
        </w:tc>
        <w:tc>
          <w:tcPr>
            <w:tcW w:w="1800" w:type="dxa"/>
          </w:tcPr>
          <w:p w14:paraId="0DC74E8C" w14:textId="77777777" w:rsidR="002833A0" w:rsidRPr="00BE49E1" w:rsidRDefault="002833A0" w:rsidP="00E86163">
            <w:pPr>
              <w:pStyle w:val="Tabletext"/>
              <w:rPr>
                <w:sz w:val="20"/>
                <w:szCs w:val="20"/>
              </w:rPr>
            </w:pPr>
            <w:r w:rsidRPr="00BE49E1">
              <w:rPr>
                <w:sz w:val="20"/>
                <w:szCs w:val="20"/>
              </w:rPr>
              <w:t>Poverty</w:t>
            </w:r>
          </w:p>
        </w:tc>
        <w:tc>
          <w:tcPr>
            <w:tcW w:w="4810" w:type="dxa"/>
          </w:tcPr>
          <w:p w14:paraId="321D0071" w14:textId="1D1B777A" w:rsidR="002833A0" w:rsidRPr="00BE49E1" w:rsidRDefault="002833A0" w:rsidP="00E86163">
            <w:pPr>
              <w:pStyle w:val="Tabletext"/>
              <w:rPr>
                <w:sz w:val="20"/>
                <w:szCs w:val="20"/>
              </w:rPr>
            </w:pPr>
            <w:commentRangeStart w:id="112"/>
            <w:commentRangeStart w:id="113"/>
            <w:r w:rsidRPr="00BE49E1">
              <w:rPr>
                <w:sz w:val="20"/>
                <w:szCs w:val="20"/>
              </w:rPr>
              <w:t>Calculated from gross income and number of household members based on U.S. Census Bureau definition for poverty threshold</w:t>
            </w:r>
            <w:r w:rsidR="00891DE7" w:rsidRPr="00BE49E1">
              <w:rPr>
                <w:sz w:val="20"/>
                <w:szCs w:val="20"/>
              </w:rPr>
              <w:t xml:space="preserve"> for that year</w:t>
            </w:r>
            <w:commentRangeEnd w:id="112"/>
            <w:r w:rsidR="00471507" w:rsidRPr="00BE49E1">
              <w:rPr>
                <w:rStyle w:val="CommentReference"/>
              </w:rPr>
              <w:commentReference w:id="112"/>
            </w:r>
            <w:commentRangeEnd w:id="113"/>
            <w:r w:rsidR="004D6A37">
              <w:rPr>
                <w:rStyle w:val="CommentReference"/>
              </w:rPr>
              <w:commentReference w:id="113"/>
            </w:r>
          </w:p>
        </w:tc>
        <w:tc>
          <w:tcPr>
            <w:tcW w:w="770" w:type="dxa"/>
          </w:tcPr>
          <w:p w14:paraId="1DA6AFA4"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350CB130" w14:textId="77777777" w:rsidTr="00891DE7">
        <w:tc>
          <w:tcPr>
            <w:tcW w:w="1980" w:type="dxa"/>
            <w:vMerge/>
          </w:tcPr>
          <w:p w14:paraId="23D7B3B9" w14:textId="77777777" w:rsidR="002833A0" w:rsidRPr="00BE49E1" w:rsidRDefault="002833A0" w:rsidP="00E86163">
            <w:pPr>
              <w:pStyle w:val="Tabletext"/>
              <w:rPr>
                <w:sz w:val="20"/>
                <w:szCs w:val="20"/>
              </w:rPr>
            </w:pPr>
          </w:p>
        </w:tc>
        <w:tc>
          <w:tcPr>
            <w:tcW w:w="1800" w:type="dxa"/>
          </w:tcPr>
          <w:p w14:paraId="25168990" w14:textId="77777777" w:rsidR="002833A0" w:rsidRPr="00BE49E1" w:rsidRDefault="002833A0" w:rsidP="00E86163">
            <w:pPr>
              <w:pStyle w:val="Tabletext"/>
              <w:rPr>
                <w:sz w:val="20"/>
                <w:szCs w:val="20"/>
              </w:rPr>
            </w:pPr>
            <w:r w:rsidRPr="00BE49E1">
              <w:rPr>
                <w:sz w:val="20"/>
                <w:szCs w:val="20"/>
              </w:rPr>
              <w:t>Unemployed</w:t>
            </w:r>
          </w:p>
        </w:tc>
        <w:tc>
          <w:tcPr>
            <w:tcW w:w="4810" w:type="dxa"/>
          </w:tcPr>
          <w:p w14:paraId="6CA82C7B" w14:textId="77777777" w:rsidR="002833A0" w:rsidRPr="00BE49E1" w:rsidRDefault="002833A0" w:rsidP="00E86163">
            <w:pPr>
              <w:pStyle w:val="Tabletext"/>
              <w:rPr>
                <w:sz w:val="20"/>
                <w:szCs w:val="20"/>
              </w:rPr>
            </w:pPr>
            <w:r w:rsidRPr="00BE49E1">
              <w:rPr>
                <w:sz w:val="20"/>
                <w:szCs w:val="20"/>
              </w:rPr>
              <w:t>Respondent is unemployed or retired</w:t>
            </w:r>
          </w:p>
        </w:tc>
        <w:tc>
          <w:tcPr>
            <w:tcW w:w="770" w:type="dxa"/>
          </w:tcPr>
          <w:p w14:paraId="0ABF5C5A"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1B777739" w14:textId="77777777" w:rsidTr="00891DE7">
        <w:tc>
          <w:tcPr>
            <w:tcW w:w="1980" w:type="dxa"/>
            <w:vMerge/>
          </w:tcPr>
          <w:p w14:paraId="42F64C96" w14:textId="77777777" w:rsidR="002833A0" w:rsidRPr="00BE49E1" w:rsidRDefault="002833A0" w:rsidP="00E86163">
            <w:pPr>
              <w:pStyle w:val="Tabletext"/>
              <w:rPr>
                <w:sz w:val="20"/>
                <w:szCs w:val="20"/>
              </w:rPr>
            </w:pPr>
          </w:p>
        </w:tc>
        <w:tc>
          <w:tcPr>
            <w:tcW w:w="1800" w:type="dxa"/>
          </w:tcPr>
          <w:p w14:paraId="7DE501A3" w14:textId="0A90471A" w:rsidR="002833A0" w:rsidRPr="00BE49E1" w:rsidRDefault="002833A0" w:rsidP="00E86163">
            <w:pPr>
              <w:pStyle w:val="Tabletext"/>
              <w:rPr>
                <w:sz w:val="20"/>
                <w:szCs w:val="20"/>
              </w:rPr>
            </w:pPr>
            <w:r w:rsidRPr="00BE49E1">
              <w:rPr>
                <w:sz w:val="20"/>
                <w:szCs w:val="20"/>
              </w:rPr>
              <w:t>Education</w:t>
            </w:r>
            <w:r w:rsidR="005B308F" w:rsidRPr="00BE49E1">
              <w:rPr>
                <w:sz w:val="20"/>
                <w:szCs w:val="20"/>
              </w:rPr>
              <w:t xml:space="preserve"> level</w:t>
            </w:r>
          </w:p>
        </w:tc>
        <w:tc>
          <w:tcPr>
            <w:tcW w:w="4810" w:type="dxa"/>
          </w:tcPr>
          <w:p w14:paraId="557CC0AD" w14:textId="77777777" w:rsidR="002833A0" w:rsidRPr="00BE49E1" w:rsidRDefault="002833A0" w:rsidP="00E86163">
            <w:pPr>
              <w:pStyle w:val="Tabletext"/>
              <w:rPr>
                <w:sz w:val="20"/>
                <w:szCs w:val="20"/>
              </w:rPr>
            </w:pPr>
            <w:r w:rsidRPr="00BE49E1">
              <w:rPr>
                <w:sz w:val="20"/>
                <w:szCs w:val="20"/>
              </w:rPr>
              <w:t>Highest education attained is high school or equivalent</w:t>
            </w:r>
          </w:p>
        </w:tc>
        <w:tc>
          <w:tcPr>
            <w:tcW w:w="770" w:type="dxa"/>
          </w:tcPr>
          <w:p w14:paraId="2DF88D6F" w14:textId="77777777" w:rsidR="002833A0" w:rsidRPr="00BE49E1" w:rsidRDefault="002833A0" w:rsidP="00E86163">
            <w:pPr>
              <w:pStyle w:val="Tabletext"/>
              <w:jc w:val="center"/>
              <w:rPr>
                <w:sz w:val="20"/>
                <w:szCs w:val="20"/>
              </w:rPr>
            </w:pPr>
          </w:p>
        </w:tc>
      </w:tr>
      <w:tr w:rsidR="002833A0" w:rsidRPr="00BE49E1" w14:paraId="3CD4C2EB" w14:textId="77777777" w:rsidTr="00891DE7">
        <w:tc>
          <w:tcPr>
            <w:tcW w:w="1980" w:type="dxa"/>
            <w:vMerge/>
          </w:tcPr>
          <w:p w14:paraId="51258F49" w14:textId="77777777" w:rsidR="002833A0" w:rsidRPr="00BE49E1" w:rsidRDefault="002833A0" w:rsidP="00E86163">
            <w:pPr>
              <w:pStyle w:val="Tabletext"/>
              <w:rPr>
                <w:sz w:val="20"/>
                <w:szCs w:val="20"/>
              </w:rPr>
            </w:pPr>
          </w:p>
        </w:tc>
        <w:tc>
          <w:tcPr>
            <w:tcW w:w="1800" w:type="dxa"/>
          </w:tcPr>
          <w:p w14:paraId="28F6CB99" w14:textId="77777777" w:rsidR="002833A0" w:rsidRPr="00BE49E1" w:rsidRDefault="002833A0" w:rsidP="00E86163">
            <w:pPr>
              <w:pStyle w:val="Tabletext"/>
              <w:rPr>
                <w:sz w:val="20"/>
                <w:szCs w:val="20"/>
              </w:rPr>
            </w:pPr>
            <w:r w:rsidRPr="00BE49E1">
              <w:rPr>
                <w:sz w:val="20"/>
                <w:szCs w:val="20"/>
              </w:rPr>
              <w:t>Renting</w:t>
            </w:r>
          </w:p>
        </w:tc>
        <w:tc>
          <w:tcPr>
            <w:tcW w:w="4810" w:type="dxa"/>
          </w:tcPr>
          <w:p w14:paraId="1EED6B86" w14:textId="77777777" w:rsidR="002833A0" w:rsidRPr="00BE49E1" w:rsidRDefault="002833A0" w:rsidP="00E86163">
            <w:pPr>
              <w:pStyle w:val="Tabletext"/>
              <w:rPr>
                <w:sz w:val="20"/>
                <w:szCs w:val="20"/>
              </w:rPr>
            </w:pPr>
            <w:r w:rsidRPr="00BE49E1">
              <w:rPr>
                <w:sz w:val="20"/>
                <w:szCs w:val="20"/>
              </w:rPr>
              <w:t>Household pays rent</w:t>
            </w:r>
          </w:p>
        </w:tc>
        <w:tc>
          <w:tcPr>
            <w:tcW w:w="770" w:type="dxa"/>
          </w:tcPr>
          <w:p w14:paraId="1542BD56"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A5438AF" w14:textId="77777777" w:rsidTr="00891DE7">
        <w:tc>
          <w:tcPr>
            <w:tcW w:w="1980" w:type="dxa"/>
            <w:vMerge/>
          </w:tcPr>
          <w:p w14:paraId="49467B66" w14:textId="77777777" w:rsidR="002833A0" w:rsidRPr="00BE49E1" w:rsidRDefault="002833A0" w:rsidP="00E86163">
            <w:pPr>
              <w:pStyle w:val="Tabletext"/>
              <w:rPr>
                <w:sz w:val="20"/>
                <w:szCs w:val="20"/>
              </w:rPr>
            </w:pPr>
          </w:p>
        </w:tc>
        <w:tc>
          <w:tcPr>
            <w:tcW w:w="1800" w:type="dxa"/>
          </w:tcPr>
          <w:p w14:paraId="2FF8E394" w14:textId="77777777" w:rsidR="002833A0" w:rsidRPr="00BE49E1" w:rsidRDefault="002833A0" w:rsidP="00E86163">
            <w:pPr>
              <w:pStyle w:val="Tabletext"/>
              <w:rPr>
                <w:sz w:val="20"/>
                <w:szCs w:val="20"/>
              </w:rPr>
            </w:pPr>
            <w:r w:rsidRPr="00BE49E1">
              <w:rPr>
                <w:sz w:val="20"/>
                <w:szCs w:val="20"/>
              </w:rPr>
              <w:t>Pays utility or for other fuel</w:t>
            </w:r>
          </w:p>
        </w:tc>
        <w:tc>
          <w:tcPr>
            <w:tcW w:w="4810" w:type="dxa"/>
          </w:tcPr>
          <w:p w14:paraId="7A3F7157" w14:textId="77777777" w:rsidR="002833A0" w:rsidRPr="00BE49E1" w:rsidRDefault="002833A0" w:rsidP="00E86163">
            <w:pPr>
              <w:pStyle w:val="Tabletext"/>
              <w:rPr>
                <w:sz w:val="20"/>
                <w:szCs w:val="20"/>
              </w:rPr>
            </w:pPr>
            <w:r w:rsidRPr="00BE49E1">
              <w:rPr>
                <w:sz w:val="20"/>
                <w:szCs w:val="20"/>
              </w:rPr>
              <w:t>Household pays for electricity, natural gas, propane, and/or fuel oil</w:t>
            </w:r>
          </w:p>
        </w:tc>
        <w:tc>
          <w:tcPr>
            <w:tcW w:w="770" w:type="dxa"/>
          </w:tcPr>
          <w:p w14:paraId="6EEC08DE"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C0CE817" w14:textId="77777777" w:rsidTr="00891DE7">
        <w:tc>
          <w:tcPr>
            <w:tcW w:w="1980" w:type="dxa"/>
            <w:vMerge w:val="restart"/>
          </w:tcPr>
          <w:p w14:paraId="7C0F69C3" w14:textId="76C48EC9" w:rsidR="002833A0" w:rsidRPr="00BE49E1" w:rsidRDefault="002833A0" w:rsidP="00E86163">
            <w:pPr>
              <w:pStyle w:val="Tabletext"/>
              <w:rPr>
                <w:sz w:val="20"/>
                <w:szCs w:val="20"/>
              </w:rPr>
            </w:pPr>
            <w:r w:rsidRPr="00BE49E1">
              <w:rPr>
                <w:sz w:val="20"/>
                <w:szCs w:val="20"/>
              </w:rPr>
              <w:t>Buildings: construction</w:t>
            </w:r>
          </w:p>
        </w:tc>
        <w:tc>
          <w:tcPr>
            <w:tcW w:w="1800" w:type="dxa"/>
          </w:tcPr>
          <w:p w14:paraId="76595606" w14:textId="77777777" w:rsidR="002833A0" w:rsidRPr="00BE49E1" w:rsidRDefault="002833A0" w:rsidP="00E86163">
            <w:pPr>
              <w:pStyle w:val="Tabletext"/>
              <w:rPr>
                <w:sz w:val="20"/>
                <w:szCs w:val="20"/>
              </w:rPr>
            </w:pPr>
            <w:r w:rsidRPr="00BE49E1">
              <w:rPr>
                <w:sz w:val="20"/>
                <w:szCs w:val="20"/>
              </w:rPr>
              <w:t>Construction age</w:t>
            </w:r>
          </w:p>
        </w:tc>
        <w:tc>
          <w:tcPr>
            <w:tcW w:w="4810" w:type="dxa"/>
          </w:tcPr>
          <w:p w14:paraId="5C460B81" w14:textId="77777777" w:rsidR="002833A0" w:rsidRPr="00BE49E1" w:rsidRDefault="002833A0" w:rsidP="00E86163">
            <w:pPr>
              <w:pStyle w:val="Tabletext"/>
              <w:rPr>
                <w:sz w:val="20"/>
                <w:szCs w:val="20"/>
              </w:rPr>
            </w:pPr>
            <w:r w:rsidRPr="00BE49E1">
              <w:rPr>
                <w:sz w:val="20"/>
                <w:szCs w:val="20"/>
              </w:rPr>
              <w:t>Estimated year when housing unit was built (taken as the maximum of the range in RECS response coding)</w:t>
            </w:r>
          </w:p>
        </w:tc>
        <w:tc>
          <w:tcPr>
            <w:tcW w:w="770" w:type="dxa"/>
          </w:tcPr>
          <w:p w14:paraId="0634404A"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24FE007E" w14:textId="77777777" w:rsidTr="00891DE7">
        <w:tc>
          <w:tcPr>
            <w:tcW w:w="1980" w:type="dxa"/>
            <w:vMerge/>
          </w:tcPr>
          <w:p w14:paraId="06307268" w14:textId="77777777" w:rsidR="002833A0" w:rsidRPr="00BE49E1" w:rsidRDefault="002833A0" w:rsidP="00E86163">
            <w:pPr>
              <w:pStyle w:val="Tabletext"/>
              <w:rPr>
                <w:sz w:val="20"/>
                <w:szCs w:val="20"/>
              </w:rPr>
            </w:pPr>
          </w:p>
        </w:tc>
        <w:tc>
          <w:tcPr>
            <w:tcW w:w="1800" w:type="dxa"/>
          </w:tcPr>
          <w:p w14:paraId="0BA1AE2A" w14:textId="77777777" w:rsidR="002833A0" w:rsidRPr="00BE49E1" w:rsidRDefault="002833A0" w:rsidP="00E86163">
            <w:pPr>
              <w:pStyle w:val="Tabletext"/>
              <w:rPr>
                <w:sz w:val="20"/>
                <w:szCs w:val="20"/>
              </w:rPr>
            </w:pPr>
            <w:r w:rsidRPr="00BE49E1">
              <w:rPr>
                <w:sz w:val="20"/>
                <w:szCs w:val="20"/>
              </w:rPr>
              <w:t>Apartment</w:t>
            </w:r>
          </w:p>
        </w:tc>
        <w:tc>
          <w:tcPr>
            <w:tcW w:w="4810" w:type="dxa"/>
          </w:tcPr>
          <w:p w14:paraId="54A34571" w14:textId="77777777" w:rsidR="002833A0" w:rsidRPr="00BE49E1" w:rsidRDefault="002833A0" w:rsidP="00E86163">
            <w:pPr>
              <w:pStyle w:val="Tabletext"/>
              <w:rPr>
                <w:sz w:val="20"/>
                <w:szCs w:val="20"/>
              </w:rPr>
            </w:pPr>
            <w:r w:rsidRPr="00BE49E1">
              <w:rPr>
                <w:sz w:val="20"/>
                <w:szCs w:val="20"/>
              </w:rPr>
              <w:t>Type of housing unit is low-rise or high-rise apartment</w:t>
            </w:r>
          </w:p>
        </w:tc>
        <w:tc>
          <w:tcPr>
            <w:tcW w:w="770" w:type="dxa"/>
          </w:tcPr>
          <w:p w14:paraId="16ABE522"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52ACB25C" w14:textId="77777777" w:rsidTr="00891DE7">
        <w:tc>
          <w:tcPr>
            <w:tcW w:w="1980" w:type="dxa"/>
          </w:tcPr>
          <w:p w14:paraId="3F659B78" w14:textId="77777777" w:rsidR="002833A0" w:rsidRPr="00BE49E1" w:rsidRDefault="002833A0" w:rsidP="00E86163">
            <w:pPr>
              <w:pStyle w:val="Tabletext"/>
              <w:rPr>
                <w:sz w:val="20"/>
                <w:szCs w:val="20"/>
              </w:rPr>
            </w:pPr>
          </w:p>
        </w:tc>
        <w:tc>
          <w:tcPr>
            <w:tcW w:w="1800" w:type="dxa"/>
          </w:tcPr>
          <w:p w14:paraId="380A1F30" w14:textId="77777777" w:rsidR="002833A0" w:rsidRPr="00BE49E1" w:rsidRDefault="002833A0" w:rsidP="00E86163">
            <w:pPr>
              <w:pStyle w:val="Tabletext"/>
              <w:rPr>
                <w:sz w:val="20"/>
                <w:szCs w:val="20"/>
              </w:rPr>
            </w:pPr>
            <w:r w:rsidRPr="00BE49E1">
              <w:rPr>
                <w:sz w:val="20"/>
                <w:szCs w:val="20"/>
              </w:rPr>
              <w:t>Mobile</w:t>
            </w:r>
          </w:p>
        </w:tc>
        <w:tc>
          <w:tcPr>
            <w:tcW w:w="4810" w:type="dxa"/>
          </w:tcPr>
          <w:p w14:paraId="775B510C" w14:textId="77777777" w:rsidR="002833A0" w:rsidRPr="00BE49E1" w:rsidRDefault="002833A0" w:rsidP="00E86163">
            <w:pPr>
              <w:pStyle w:val="Tabletext"/>
              <w:rPr>
                <w:sz w:val="20"/>
                <w:szCs w:val="20"/>
              </w:rPr>
            </w:pPr>
            <w:r w:rsidRPr="00BE49E1">
              <w:rPr>
                <w:sz w:val="20"/>
                <w:szCs w:val="20"/>
              </w:rPr>
              <w:t>Type of housing unit is mobile home</w:t>
            </w:r>
          </w:p>
        </w:tc>
        <w:tc>
          <w:tcPr>
            <w:tcW w:w="770" w:type="dxa"/>
          </w:tcPr>
          <w:p w14:paraId="054126AF"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074EEFF0" w14:textId="77777777" w:rsidTr="00891DE7">
        <w:tc>
          <w:tcPr>
            <w:tcW w:w="1980" w:type="dxa"/>
            <w:vMerge w:val="restart"/>
          </w:tcPr>
          <w:p w14:paraId="46435235" w14:textId="2FC25A9C" w:rsidR="002833A0" w:rsidRPr="00BE49E1" w:rsidRDefault="002833A0" w:rsidP="00E86163">
            <w:pPr>
              <w:pStyle w:val="Tabletext"/>
              <w:rPr>
                <w:sz w:val="20"/>
                <w:szCs w:val="20"/>
              </w:rPr>
            </w:pPr>
            <w:r w:rsidRPr="00BE49E1">
              <w:rPr>
                <w:sz w:val="20"/>
                <w:szCs w:val="20"/>
              </w:rPr>
              <w:t>Buildings: envelope</w:t>
            </w:r>
          </w:p>
        </w:tc>
        <w:tc>
          <w:tcPr>
            <w:tcW w:w="1800" w:type="dxa"/>
          </w:tcPr>
          <w:p w14:paraId="1FB58C7A" w14:textId="290F2635" w:rsidR="002833A0" w:rsidRPr="00BE49E1" w:rsidRDefault="002833A0" w:rsidP="00E86163">
            <w:pPr>
              <w:pStyle w:val="Tabletext"/>
              <w:rPr>
                <w:sz w:val="20"/>
                <w:szCs w:val="20"/>
              </w:rPr>
            </w:pPr>
            <w:r w:rsidRPr="00BE49E1">
              <w:rPr>
                <w:sz w:val="20"/>
                <w:szCs w:val="20"/>
              </w:rPr>
              <w:t>Thermal</w:t>
            </w:r>
            <w:r w:rsidR="005B308F" w:rsidRPr="00BE49E1">
              <w:rPr>
                <w:sz w:val="20"/>
                <w:szCs w:val="20"/>
              </w:rPr>
              <w:t>ly massive wall</w:t>
            </w:r>
          </w:p>
        </w:tc>
        <w:tc>
          <w:tcPr>
            <w:tcW w:w="4810" w:type="dxa"/>
          </w:tcPr>
          <w:p w14:paraId="12DAFA44" w14:textId="619C6081" w:rsidR="002833A0" w:rsidRPr="00BE49E1" w:rsidRDefault="005B308F" w:rsidP="00E86163">
            <w:pPr>
              <w:pStyle w:val="Tabletext"/>
              <w:rPr>
                <w:sz w:val="20"/>
                <w:szCs w:val="20"/>
              </w:rPr>
            </w:pPr>
            <w:r w:rsidRPr="00BE49E1">
              <w:rPr>
                <w:sz w:val="20"/>
                <w:szCs w:val="20"/>
              </w:rPr>
              <w:t>Estimated thermal mass based on exterior wall material and presence of insulation</w:t>
            </w:r>
          </w:p>
        </w:tc>
        <w:tc>
          <w:tcPr>
            <w:tcW w:w="770" w:type="dxa"/>
          </w:tcPr>
          <w:p w14:paraId="75BFC34A" w14:textId="7D806696" w:rsidR="002833A0" w:rsidRPr="00BE49E1" w:rsidRDefault="005B308F" w:rsidP="00E86163">
            <w:pPr>
              <w:pStyle w:val="Tabletext"/>
              <w:jc w:val="center"/>
              <w:rPr>
                <w:sz w:val="20"/>
                <w:szCs w:val="20"/>
              </w:rPr>
            </w:pPr>
            <w:r w:rsidRPr="00BE49E1">
              <w:rPr>
                <w:sz w:val="20"/>
                <w:szCs w:val="20"/>
              </w:rPr>
              <w:t>N</w:t>
            </w:r>
          </w:p>
        </w:tc>
      </w:tr>
      <w:tr w:rsidR="005B308F" w:rsidRPr="00BE49E1" w14:paraId="08445798" w14:textId="77777777" w:rsidTr="00891DE7">
        <w:tc>
          <w:tcPr>
            <w:tcW w:w="1980" w:type="dxa"/>
            <w:vMerge/>
          </w:tcPr>
          <w:p w14:paraId="5E019853" w14:textId="77777777" w:rsidR="005B308F" w:rsidRPr="00BE49E1" w:rsidRDefault="005B308F" w:rsidP="00E86163">
            <w:pPr>
              <w:pStyle w:val="Tabletext"/>
              <w:rPr>
                <w:sz w:val="20"/>
                <w:szCs w:val="20"/>
              </w:rPr>
            </w:pPr>
          </w:p>
        </w:tc>
        <w:tc>
          <w:tcPr>
            <w:tcW w:w="1800" w:type="dxa"/>
          </w:tcPr>
          <w:p w14:paraId="7E3D82BD" w14:textId="184E9541" w:rsidR="005B308F" w:rsidRPr="00BE49E1" w:rsidRDefault="005B308F" w:rsidP="00E86163">
            <w:pPr>
              <w:pStyle w:val="Tabletext"/>
              <w:rPr>
                <w:sz w:val="20"/>
                <w:szCs w:val="20"/>
              </w:rPr>
            </w:pPr>
            <w:r w:rsidRPr="00BE49E1">
              <w:rPr>
                <w:sz w:val="20"/>
                <w:szCs w:val="20"/>
              </w:rPr>
              <w:t>Thermally massive roof</w:t>
            </w:r>
          </w:p>
        </w:tc>
        <w:tc>
          <w:tcPr>
            <w:tcW w:w="4810" w:type="dxa"/>
          </w:tcPr>
          <w:p w14:paraId="18CD7DA8" w14:textId="493C2F9E" w:rsidR="005B308F" w:rsidRPr="00BE49E1" w:rsidRDefault="005B308F" w:rsidP="00E86163">
            <w:pPr>
              <w:pStyle w:val="Tabletext"/>
              <w:rPr>
                <w:sz w:val="20"/>
                <w:szCs w:val="20"/>
              </w:rPr>
            </w:pPr>
            <w:r w:rsidRPr="00BE49E1">
              <w:rPr>
                <w:sz w:val="20"/>
                <w:szCs w:val="20"/>
              </w:rPr>
              <w:t>Estimated thermal mass based on exterior roof material and presence of insulation</w:t>
            </w:r>
          </w:p>
        </w:tc>
        <w:tc>
          <w:tcPr>
            <w:tcW w:w="770" w:type="dxa"/>
          </w:tcPr>
          <w:p w14:paraId="1E5A4636" w14:textId="41EC86F9" w:rsidR="005B308F" w:rsidRPr="00BE49E1" w:rsidRDefault="005B308F" w:rsidP="00E86163">
            <w:pPr>
              <w:pStyle w:val="Tabletext"/>
              <w:jc w:val="center"/>
              <w:rPr>
                <w:sz w:val="20"/>
                <w:szCs w:val="20"/>
              </w:rPr>
            </w:pPr>
            <w:r w:rsidRPr="00BE49E1">
              <w:rPr>
                <w:sz w:val="20"/>
                <w:szCs w:val="20"/>
              </w:rPr>
              <w:t>N</w:t>
            </w:r>
          </w:p>
        </w:tc>
      </w:tr>
      <w:tr w:rsidR="002833A0" w:rsidRPr="00BE49E1" w14:paraId="4B334E55" w14:textId="77777777" w:rsidTr="00891DE7">
        <w:tc>
          <w:tcPr>
            <w:tcW w:w="1980" w:type="dxa"/>
            <w:vMerge/>
          </w:tcPr>
          <w:p w14:paraId="7A576DDA" w14:textId="77777777" w:rsidR="002833A0" w:rsidRPr="00BE49E1" w:rsidRDefault="002833A0" w:rsidP="00E86163">
            <w:pPr>
              <w:pStyle w:val="Tabletext"/>
              <w:rPr>
                <w:sz w:val="20"/>
                <w:szCs w:val="20"/>
              </w:rPr>
            </w:pPr>
          </w:p>
        </w:tc>
        <w:tc>
          <w:tcPr>
            <w:tcW w:w="1800" w:type="dxa"/>
          </w:tcPr>
          <w:p w14:paraId="071E2FB9" w14:textId="77777777" w:rsidR="002833A0" w:rsidRPr="00BE49E1" w:rsidRDefault="002833A0" w:rsidP="00E86163">
            <w:pPr>
              <w:pStyle w:val="Tabletext"/>
              <w:rPr>
                <w:sz w:val="20"/>
                <w:szCs w:val="20"/>
              </w:rPr>
            </w:pPr>
            <w:r w:rsidRPr="00BE49E1">
              <w:rPr>
                <w:sz w:val="20"/>
                <w:szCs w:val="20"/>
              </w:rPr>
              <w:t>Insulation</w:t>
            </w:r>
          </w:p>
        </w:tc>
        <w:tc>
          <w:tcPr>
            <w:tcW w:w="4810" w:type="dxa"/>
          </w:tcPr>
          <w:p w14:paraId="2C19727F" w14:textId="77777777" w:rsidR="002833A0" w:rsidRPr="00BE49E1" w:rsidRDefault="002833A0" w:rsidP="00E86163">
            <w:pPr>
              <w:pStyle w:val="Tabletext"/>
              <w:rPr>
                <w:sz w:val="20"/>
                <w:szCs w:val="20"/>
              </w:rPr>
            </w:pPr>
            <w:r w:rsidRPr="00BE49E1">
              <w:rPr>
                <w:sz w:val="20"/>
                <w:szCs w:val="20"/>
              </w:rPr>
              <w:t>Level of insulation</w:t>
            </w:r>
          </w:p>
        </w:tc>
        <w:tc>
          <w:tcPr>
            <w:tcW w:w="770" w:type="dxa"/>
          </w:tcPr>
          <w:p w14:paraId="674A4501"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6A0A0173" w14:textId="77777777" w:rsidTr="00891DE7">
        <w:tc>
          <w:tcPr>
            <w:tcW w:w="1980" w:type="dxa"/>
            <w:vMerge/>
          </w:tcPr>
          <w:p w14:paraId="0A50E4A1" w14:textId="77777777" w:rsidR="002833A0" w:rsidRPr="00BE49E1" w:rsidRDefault="002833A0" w:rsidP="00E86163">
            <w:pPr>
              <w:pStyle w:val="Tabletext"/>
              <w:rPr>
                <w:sz w:val="20"/>
                <w:szCs w:val="20"/>
              </w:rPr>
            </w:pPr>
          </w:p>
        </w:tc>
        <w:tc>
          <w:tcPr>
            <w:tcW w:w="1800" w:type="dxa"/>
          </w:tcPr>
          <w:p w14:paraId="5C5FAE7B" w14:textId="77777777" w:rsidR="002833A0" w:rsidRPr="00BE49E1" w:rsidRDefault="002833A0" w:rsidP="00E86163">
            <w:pPr>
              <w:pStyle w:val="Tabletext"/>
              <w:rPr>
                <w:sz w:val="20"/>
                <w:szCs w:val="20"/>
              </w:rPr>
            </w:pPr>
            <w:r w:rsidRPr="00BE49E1">
              <w:rPr>
                <w:sz w:val="20"/>
                <w:szCs w:val="20"/>
              </w:rPr>
              <w:t>Infiltration</w:t>
            </w:r>
          </w:p>
        </w:tc>
        <w:tc>
          <w:tcPr>
            <w:tcW w:w="4810" w:type="dxa"/>
          </w:tcPr>
          <w:p w14:paraId="5DB59526" w14:textId="77777777" w:rsidR="002833A0" w:rsidRPr="00BE49E1" w:rsidRDefault="002833A0" w:rsidP="00E86163">
            <w:pPr>
              <w:pStyle w:val="Tabletext"/>
              <w:rPr>
                <w:sz w:val="20"/>
                <w:szCs w:val="20"/>
              </w:rPr>
            </w:pPr>
            <w:r w:rsidRPr="00BE49E1">
              <w:rPr>
                <w:sz w:val="20"/>
                <w:szCs w:val="20"/>
              </w:rPr>
              <w:t>Frequency of draft</w:t>
            </w:r>
          </w:p>
        </w:tc>
        <w:tc>
          <w:tcPr>
            <w:tcW w:w="770" w:type="dxa"/>
          </w:tcPr>
          <w:p w14:paraId="1A27C54C"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D4C40F7" w14:textId="77777777" w:rsidTr="00891DE7">
        <w:tc>
          <w:tcPr>
            <w:tcW w:w="1980" w:type="dxa"/>
            <w:vMerge/>
          </w:tcPr>
          <w:p w14:paraId="1CE6958A" w14:textId="77777777" w:rsidR="002833A0" w:rsidRPr="00BE49E1" w:rsidRDefault="002833A0" w:rsidP="00E86163">
            <w:pPr>
              <w:pStyle w:val="Tabletext"/>
              <w:rPr>
                <w:sz w:val="20"/>
                <w:szCs w:val="20"/>
              </w:rPr>
            </w:pPr>
          </w:p>
        </w:tc>
        <w:tc>
          <w:tcPr>
            <w:tcW w:w="1800" w:type="dxa"/>
          </w:tcPr>
          <w:p w14:paraId="550383CE" w14:textId="77777777" w:rsidR="002833A0" w:rsidRPr="00BE49E1" w:rsidRDefault="002833A0" w:rsidP="00E86163">
            <w:pPr>
              <w:pStyle w:val="Tabletext"/>
              <w:rPr>
                <w:sz w:val="20"/>
                <w:szCs w:val="20"/>
              </w:rPr>
            </w:pPr>
            <w:r w:rsidRPr="00BE49E1">
              <w:rPr>
                <w:sz w:val="20"/>
                <w:szCs w:val="20"/>
              </w:rPr>
              <w:t>Window per room</w:t>
            </w:r>
          </w:p>
        </w:tc>
        <w:tc>
          <w:tcPr>
            <w:tcW w:w="4810" w:type="dxa"/>
          </w:tcPr>
          <w:p w14:paraId="02E46A47" w14:textId="77777777" w:rsidR="002833A0" w:rsidRPr="00BE49E1" w:rsidRDefault="002833A0" w:rsidP="00E86163">
            <w:pPr>
              <w:pStyle w:val="Tabletext"/>
              <w:rPr>
                <w:sz w:val="20"/>
                <w:szCs w:val="20"/>
              </w:rPr>
            </w:pPr>
            <w:r w:rsidRPr="00BE49E1">
              <w:rPr>
                <w:sz w:val="20"/>
                <w:szCs w:val="20"/>
              </w:rPr>
              <w:t>Number of windows per room as an approximation for window-to-wall ratio</w:t>
            </w:r>
          </w:p>
        </w:tc>
        <w:tc>
          <w:tcPr>
            <w:tcW w:w="770" w:type="dxa"/>
          </w:tcPr>
          <w:p w14:paraId="0FCDE39D"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C0C5A3B" w14:textId="77777777" w:rsidTr="00891DE7">
        <w:tc>
          <w:tcPr>
            <w:tcW w:w="1980" w:type="dxa"/>
            <w:vMerge/>
          </w:tcPr>
          <w:p w14:paraId="1165163B" w14:textId="77777777" w:rsidR="002833A0" w:rsidRPr="00BE49E1" w:rsidRDefault="002833A0" w:rsidP="00E86163">
            <w:pPr>
              <w:pStyle w:val="Tabletext"/>
              <w:rPr>
                <w:sz w:val="20"/>
                <w:szCs w:val="20"/>
              </w:rPr>
            </w:pPr>
          </w:p>
        </w:tc>
        <w:tc>
          <w:tcPr>
            <w:tcW w:w="1800" w:type="dxa"/>
          </w:tcPr>
          <w:p w14:paraId="6E128862" w14:textId="77777777" w:rsidR="002833A0" w:rsidRPr="00BE49E1" w:rsidRDefault="002833A0" w:rsidP="00E86163">
            <w:pPr>
              <w:pStyle w:val="Tabletext"/>
              <w:rPr>
                <w:sz w:val="20"/>
                <w:szCs w:val="20"/>
              </w:rPr>
            </w:pPr>
            <w:r w:rsidRPr="00BE49E1">
              <w:rPr>
                <w:sz w:val="20"/>
                <w:szCs w:val="20"/>
              </w:rPr>
              <w:t>Glazing type</w:t>
            </w:r>
          </w:p>
        </w:tc>
        <w:tc>
          <w:tcPr>
            <w:tcW w:w="4810" w:type="dxa"/>
          </w:tcPr>
          <w:p w14:paraId="58070538" w14:textId="77777777" w:rsidR="002833A0" w:rsidRPr="00BE49E1" w:rsidRDefault="002833A0" w:rsidP="00E86163">
            <w:pPr>
              <w:pStyle w:val="Tabletext"/>
              <w:rPr>
                <w:sz w:val="20"/>
                <w:szCs w:val="20"/>
              </w:rPr>
            </w:pPr>
            <w:r w:rsidRPr="00BE49E1">
              <w:rPr>
                <w:sz w:val="20"/>
                <w:szCs w:val="20"/>
              </w:rPr>
              <w:t>Type of glass in most windows</w:t>
            </w:r>
          </w:p>
        </w:tc>
        <w:tc>
          <w:tcPr>
            <w:tcW w:w="770" w:type="dxa"/>
          </w:tcPr>
          <w:p w14:paraId="20602BA8"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79801428" w14:textId="77777777" w:rsidTr="00891DE7">
        <w:tc>
          <w:tcPr>
            <w:tcW w:w="1980" w:type="dxa"/>
            <w:vMerge w:val="restart"/>
          </w:tcPr>
          <w:p w14:paraId="20EE4C92" w14:textId="78D67BEF" w:rsidR="002833A0" w:rsidRPr="00BE49E1" w:rsidRDefault="002833A0" w:rsidP="00E86163">
            <w:pPr>
              <w:pStyle w:val="Tabletext"/>
              <w:rPr>
                <w:sz w:val="20"/>
                <w:szCs w:val="20"/>
              </w:rPr>
            </w:pPr>
            <w:r w:rsidRPr="00BE49E1">
              <w:rPr>
                <w:sz w:val="20"/>
                <w:szCs w:val="20"/>
              </w:rPr>
              <w:t>Buildings: HVAC</w:t>
            </w:r>
          </w:p>
        </w:tc>
        <w:tc>
          <w:tcPr>
            <w:tcW w:w="1800" w:type="dxa"/>
          </w:tcPr>
          <w:p w14:paraId="70FC4D49" w14:textId="77777777" w:rsidR="002833A0" w:rsidRPr="00BE49E1" w:rsidRDefault="002833A0" w:rsidP="00E86163">
            <w:pPr>
              <w:pStyle w:val="Tabletext"/>
              <w:rPr>
                <w:sz w:val="20"/>
                <w:szCs w:val="20"/>
              </w:rPr>
            </w:pPr>
            <w:r w:rsidRPr="00BE49E1">
              <w:rPr>
                <w:sz w:val="20"/>
                <w:szCs w:val="20"/>
              </w:rPr>
              <w:t>AC type</w:t>
            </w:r>
          </w:p>
        </w:tc>
        <w:tc>
          <w:tcPr>
            <w:tcW w:w="4810" w:type="dxa"/>
          </w:tcPr>
          <w:p w14:paraId="1A2DD7F7" w14:textId="77777777" w:rsidR="002833A0" w:rsidRPr="00BE49E1" w:rsidRDefault="002833A0" w:rsidP="00E86163">
            <w:pPr>
              <w:pStyle w:val="Tabletext"/>
              <w:rPr>
                <w:sz w:val="20"/>
                <w:szCs w:val="20"/>
              </w:rPr>
            </w:pPr>
            <w:r w:rsidRPr="00BE49E1">
              <w:rPr>
                <w:sz w:val="20"/>
                <w:szCs w:val="20"/>
              </w:rPr>
              <w:t>Air conditioning equipment used</w:t>
            </w:r>
          </w:p>
        </w:tc>
        <w:tc>
          <w:tcPr>
            <w:tcW w:w="770" w:type="dxa"/>
          </w:tcPr>
          <w:p w14:paraId="6BC2EE87" w14:textId="63A3A478" w:rsidR="002833A0" w:rsidRPr="00BE49E1" w:rsidRDefault="005B308F" w:rsidP="00E86163">
            <w:pPr>
              <w:pStyle w:val="Tabletext"/>
              <w:jc w:val="center"/>
              <w:rPr>
                <w:sz w:val="20"/>
                <w:szCs w:val="20"/>
              </w:rPr>
            </w:pPr>
            <w:r w:rsidRPr="00BE49E1">
              <w:rPr>
                <w:sz w:val="20"/>
                <w:szCs w:val="20"/>
              </w:rPr>
              <w:t>N</w:t>
            </w:r>
          </w:p>
        </w:tc>
      </w:tr>
      <w:tr w:rsidR="002833A0" w:rsidRPr="00BE49E1" w14:paraId="0D88DF36" w14:textId="77777777" w:rsidTr="00891DE7">
        <w:tc>
          <w:tcPr>
            <w:tcW w:w="1980" w:type="dxa"/>
            <w:vMerge/>
          </w:tcPr>
          <w:p w14:paraId="41922B48" w14:textId="77777777" w:rsidR="002833A0" w:rsidRPr="00BE49E1" w:rsidRDefault="002833A0" w:rsidP="00E86163">
            <w:pPr>
              <w:pStyle w:val="Tabletext"/>
              <w:rPr>
                <w:sz w:val="20"/>
                <w:szCs w:val="20"/>
              </w:rPr>
            </w:pPr>
          </w:p>
        </w:tc>
        <w:tc>
          <w:tcPr>
            <w:tcW w:w="1800" w:type="dxa"/>
          </w:tcPr>
          <w:p w14:paraId="1F934073" w14:textId="77777777" w:rsidR="002833A0" w:rsidRPr="00BE49E1" w:rsidRDefault="002833A0" w:rsidP="00E86163">
            <w:pPr>
              <w:pStyle w:val="Tabletext"/>
              <w:rPr>
                <w:sz w:val="20"/>
                <w:szCs w:val="20"/>
              </w:rPr>
            </w:pPr>
            <w:r w:rsidRPr="00BE49E1">
              <w:rPr>
                <w:sz w:val="20"/>
                <w:szCs w:val="20"/>
              </w:rPr>
              <w:t>Heating type</w:t>
            </w:r>
          </w:p>
        </w:tc>
        <w:tc>
          <w:tcPr>
            <w:tcW w:w="4810" w:type="dxa"/>
          </w:tcPr>
          <w:p w14:paraId="6F1C46B4" w14:textId="6ADE7165" w:rsidR="002833A0" w:rsidRPr="00BE49E1" w:rsidRDefault="002833A0" w:rsidP="00E86163">
            <w:pPr>
              <w:pStyle w:val="Tabletext"/>
              <w:rPr>
                <w:sz w:val="20"/>
                <w:szCs w:val="20"/>
              </w:rPr>
            </w:pPr>
            <w:r w:rsidRPr="00BE49E1">
              <w:rPr>
                <w:sz w:val="20"/>
                <w:szCs w:val="20"/>
              </w:rPr>
              <w:t xml:space="preserve">Space heating </w:t>
            </w:r>
            <w:r w:rsidR="005B308F" w:rsidRPr="00BE49E1">
              <w:rPr>
                <w:sz w:val="20"/>
                <w:szCs w:val="20"/>
              </w:rPr>
              <w:t xml:space="preserve">equipment </w:t>
            </w:r>
            <w:r w:rsidRPr="00BE49E1">
              <w:rPr>
                <w:sz w:val="20"/>
                <w:szCs w:val="20"/>
              </w:rPr>
              <w:t>used</w:t>
            </w:r>
          </w:p>
        </w:tc>
        <w:tc>
          <w:tcPr>
            <w:tcW w:w="770" w:type="dxa"/>
          </w:tcPr>
          <w:p w14:paraId="2AD159CF" w14:textId="719E0C10" w:rsidR="002833A0" w:rsidRPr="00BE49E1" w:rsidRDefault="005B308F" w:rsidP="00E86163">
            <w:pPr>
              <w:pStyle w:val="Tabletext"/>
              <w:jc w:val="center"/>
              <w:rPr>
                <w:sz w:val="20"/>
                <w:szCs w:val="20"/>
              </w:rPr>
            </w:pPr>
            <w:r w:rsidRPr="00BE49E1">
              <w:rPr>
                <w:sz w:val="20"/>
                <w:szCs w:val="20"/>
              </w:rPr>
              <w:t>N</w:t>
            </w:r>
          </w:p>
        </w:tc>
      </w:tr>
      <w:tr w:rsidR="002833A0" w:rsidRPr="00BE49E1" w14:paraId="3F47AD24" w14:textId="77777777" w:rsidTr="00891DE7">
        <w:tc>
          <w:tcPr>
            <w:tcW w:w="1980" w:type="dxa"/>
            <w:vMerge/>
          </w:tcPr>
          <w:p w14:paraId="56E7C626" w14:textId="77777777" w:rsidR="002833A0" w:rsidRPr="00BE49E1" w:rsidRDefault="002833A0" w:rsidP="00E86163">
            <w:pPr>
              <w:pStyle w:val="Tabletext"/>
              <w:rPr>
                <w:sz w:val="20"/>
                <w:szCs w:val="20"/>
              </w:rPr>
            </w:pPr>
          </w:p>
        </w:tc>
        <w:tc>
          <w:tcPr>
            <w:tcW w:w="1800" w:type="dxa"/>
          </w:tcPr>
          <w:p w14:paraId="14A98E1A" w14:textId="77777777" w:rsidR="002833A0" w:rsidRPr="00BE49E1" w:rsidRDefault="002833A0" w:rsidP="00E86163">
            <w:pPr>
              <w:pStyle w:val="Tabletext"/>
              <w:rPr>
                <w:sz w:val="20"/>
                <w:szCs w:val="20"/>
              </w:rPr>
            </w:pPr>
            <w:commentRangeStart w:id="114"/>
            <w:r w:rsidRPr="00BE49E1">
              <w:rPr>
                <w:sz w:val="20"/>
                <w:szCs w:val="20"/>
              </w:rPr>
              <w:t>Energy insecurity</w:t>
            </w:r>
          </w:p>
        </w:tc>
        <w:tc>
          <w:tcPr>
            <w:tcW w:w="4810" w:type="dxa"/>
          </w:tcPr>
          <w:p w14:paraId="47BD3D4F" w14:textId="77777777" w:rsidR="002833A0" w:rsidRPr="00BE49E1" w:rsidRDefault="002833A0" w:rsidP="00E86163">
            <w:pPr>
              <w:pStyle w:val="Tabletext"/>
              <w:rPr>
                <w:sz w:val="20"/>
                <w:szCs w:val="20"/>
              </w:rPr>
            </w:pPr>
            <w:r w:rsidRPr="00BE49E1">
              <w:rPr>
                <w:sz w:val="20"/>
                <w:szCs w:val="20"/>
              </w:rPr>
              <w:t>Household reported difficulty paying energy bills; repairing or replacing broken heating or cooling equipment; or that they had kept their home at unsafe temperatures because of cost concerns</w:t>
            </w:r>
          </w:p>
        </w:tc>
        <w:tc>
          <w:tcPr>
            <w:tcW w:w="770" w:type="dxa"/>
          </w:tcPr>
          <w:p w14:paraId="41E5CC93" w14:textId="77777777" w:rsidR="002833A0" w:rsidRPr="00BE49E1" w:rsidRDefault="002833A0" w:rsidP="00E86163">
            <w:pPr>
              <w:pStyle w:val="Tabletext"/>
              <w:jc w:val="center"/>
              <w:rPr>
                <w:sz w:val="20"/>
                <w:szCs w:val="20"/>
              </w:rPr>
            </w:pPr>
            <w:r w:rsidRPr="00BE49E1">
              <w:rPr>
                <w:sz w:val="20"/>
                <w:szCs w:val="20"/>
              </w:rPr>
              <w:t>B</w:t>
            </w:r>
            <w:commentRangeEnd w:id="114"/>
            <w:r w:rsidR="00F862C0" w:rsidRPr="00BE49E1">
              <w:rPr>
                <w:rStyle w:val="CommentReference"/>
              </w:rPr>
              <w:commentReference w:id="114"/>
            </w:r>
          </w:p>
        </w:tc>
      </w:tr>
      <w:tr w:rsidR="002833A0" w:rsidRPr="00BE49E1" w14:paraId="2F57B931" w14:textId="77777777" w:rsidTr="00891DE7">
        <w:tc>
          <w:tcPr>
            <w:tcW w:w="1980" w:type="dxa"/>
            <w:vMerge/>
          </w:tcPr>
          <w:p w14:paraId="3BCA1838" w14:textId="77777777" w:rsidR="002833A0" w:rsidRPr="00BE49E1" w:rsidRDefault="002833A0" w:rsidP="00E86163">
            <w:pPr>
              <w:pStyle w:val="Tabletext"/>
              <w:rPr>
                <w:sz w:val="20"/>
                <w:szCs w:val="20"/>
              </w:rPr>
            </w:pPr>
          </w:p>
        </w:tc>
        <w:tc>
          <w:tcPr>
            <w:tcW w:w="1800" w:type="dxa"/>
          </w:tcPr>
          <w:p w14:paraId="530FE386" w14:textId="77777777" w:rsidR="002833A0" w:rsidRPr="00BE49E1" w:rsidRDefault="002833A0" w:rsidP="00E86163">
            <w:pPr>
              <w:pStyle w:val="Tabletext"/>
              <w:rPr>
                <w:sz w:val="20"/>
                <w:szCs w:val="20"/>
              </w:rPr>
            </w:pPr>
            <w:r w:rsidRPr="00BE49E1">
              <w:rPr>
                <w:sz w:val="20"/>
                <w:szCs w:val="20"/>
              </w:rPr>
              <w:t>Fans</w:t>
            </w:r>
          </w:p>
        </w:tc>
        <w:tc>
          <w:tcPr>
            <w:tcW w:w="4810" w:type="dxa"/>
          </w:tcPr>
          <w:p w14:paraId="23987AF3" w14:textId="77777777" w:rsidR="002833A0" w:rsidRPr="00BE49E1" w:rsidRDefault="002833A0" w:rsidP="00E86163">
            <w:pPr>
              <w:pStyle w:val="Tabletext"/>
              <w:rPr>
                <w:sz w:val="20"/>
                <w:szCs w:val="20"/>
              </w:rPr>
            </w:pPr>
            <w:r w:rsidRPr="00BE49E1">
              <w:rPr>
                <w:sz w:val="20"/>
                <w:szCs w:val="20"/>
              </w:rPr>
              <w:t>Number of ceiling, floor, window, and/or table fans used</w:t>
            </w:r>
          </w:p>
        </w:tc>
        <w:tc>
          <w:tcPr>
            <w:tcW w:w="770" w:type="dxa"/>
          </w:tcPr>
          <w:p w14:paraId="2BB18C01"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38D44E96" w14:textId="77777777" w:rsidTr="00891DE7">
        <w:trPr>
          <w:trHeight w:val="56"/>
        </w:trPr>
        <w:tc>
          <w:tcPr>
            <w:tcW w:w="1980" w:type="dxa"/>
            <w:vMerge/>
          </w:tcPr>
          <w:p w14:paraId="53684ED0" w14:textId="77777777" w:rsidR="002833A0" w:rsidRPr="00BE49E1" w:rsidRDefault="002833A0" w:rsidP="00E86163">
            <w:pPr>
              <w:pStyle w:val="Tabletext"/>
              <w:rPr>
                <w:sz w:val="20"/>
                <w:szCs w:val="20"/>
              </w:rPr>
            </w:pPr>
          </w:p>
        </w:tc>
        <w:tc>
          <w:tcPr>
            <w:tcW w:w="1800" w:type="dxa"/>
          </w:tcPr>
          <w:p w14:paraId="63A45C60" w14:textId="77777777" w:rsidR="002833A0" w:rsidRPr="00BE49E1" w:rsidRDefault="002833A0" w:rsidP="00E86163">
            <w:pPr>
              <w:pStyle w:val="Tabletext"/>
              <w:rPr>
                <w:sz w:val="20"/>
                <w:szCs w:val="20"/>
              </w:rPr>
            </w:pPr>
            <w:r w:rsidRPr="00BE49E1">
              <w:rPr>
                <w:sz w:val="20"/>
                <w:szCs w:val="20"/>
              </w:rPr>
              <w:t>Off-grid</w:t>
            </w:r>
          </w:p>
        </w:tc>
        <w:tc>
          <w:tcPr>
            <w:tcW w:w="4810" w:type="dxa"/>
          </w:tcPr>
          <w:p w14:paraId="3378AE69" w14:textId="77777777" w:rsidR="002833A0" w:rsidRPr="00BE49E1" w:rsidRDefault="002833A0" w:rsidP="00E86163">
            <w:pPr>
              <w:pStyle w:val="Tabletext"/>
              <w:rPr>
                <w:sz w:val="20"/>
                <w:szCs w:val="20"/>
              </w:rPr>
            </w:pPr>
            <w:r w:rsidRPr="00BE49E1">
              <w:rPr>
                <w:sz w:val="20"/>
                <w:szCs w:val="20"/>
              </w:rPr>
              <w:t>Home has back-up generator or on-site solar electricity generation</w:t>
            </w:r>
          </w:p>
        </w:tc>
        <w:tc>
          <w:tcPr>
            <w:tcW w:w="770" w:type="dxa"/>
          </w:tcPr>
          <w:p w14:paraId="37C7BC53" w14:textId="77777777" w:rsidR="002833A0" w:rsidRPr="00BE49E1" w:rsidRDefault="002833A0" w:rsidP="00E86163">
            <w:pPr>
              <w:pStyle w:val="Tabletext"/>
              <w:jc w:val="center"/>
              <w:rPr>
                <w:sz w:val="20"/>
                <w:szCs w:val="20"/>
              </w:rPr>
            </w:pPr>
            <w:r w:rsidRPr="00BE49E1">
              <w:rPr>
                <w:sz w:val="20"/>
                <w:szCs w:val="20"/>
              </w:rPr>
              <w:t>B</w:t>
            </w:r>
          </w:p>
        </w:tc>
      </w:tr>
    </w:tbl>
    <w:p w14:paraId="6B79B6D4" w14:textId="5718A977" w:rsidR="001076D9" w:rsidRPr="00BE49E1" w:rsidRDefault="001076D9" w:rsidP="001076D9">
      <w:pPr>
        <w:pStyle w:val="Tabletext"/>
        <w:spacing w:after="160"/>
      </w:pPr>
      <w:r w:rsidRPr="00BE49E1">
        <w:rPr>
          <w:vertAlign w:val="superscript"/>
        </w:rPr>
        <w:t>a</w:t>
      </w:r>
      <w:r w:rsidRPr="00BE49E1">
        <w:t xml:space="preserve"> Type includes numerical (N) and binary (B)</w:t>
      </w:r>
    </w:p>
    <w:p w14:paraId="27A3FBE2" w14:textId="4BA63652" w:rsidR="00ED50F0" w:rsidRPr="00BE49E1" w:rsidRDefault="00ED50F0" w:rsidP="00ED50F0">
      <w:pPr>
        <w:pStyle w:val="Heading3List"/>
      </w:pPr>
      <w:r w:rsidRPr="00BE49E1">
        <w:t>Building</w:t>
      </w:r>
      <w:r w:rsidR="004960B2" w:rsidRPr="00BE49E1">
        <w:t xml:space="preserve">s: </w:t>
      </w:r>
      <w:r w:rsidRPr="00BE49E1">
        <w:t>construction</w:t>
      </w:r>
    </w:p>
    <w:p w14:paraId="5902C6F2" w14:textId="55B13D89" w:rsidR="00ED50F0" w:rsidRPr="00BE49E1" w:rsidRDefault="00ED50F0" w:rsidP="00ED50F0">
      <w:r w:rsidRPr="00BE49E1">
        <w:t xml:space="preserve">Building construction represents variables related to the building age and form. As mentioned in Section </w:t>
      </w:r>
      <w:r w:rsidRPr="00BE49E1">
        <w:fldChar w:fldCharType="begin"/>
      </w:r>
      <w:r w:rsidRPr="00BE49E1">
        <w:instrText xml:space="preserve"> REF _Ref150108267 \r \h </w:instrText>
      </w:r>
      <w:r w:rsidRPr="00BE49E1">
        <w:fldChar w:fldCharType="separate"/>
      </w:r>
      <w:r w:rsidRPr="00BE49E1">
        <w:t>1.2</w:t>
      </w:r>
      <w:r w:rsidRPr="00BE49E1">
        <w:fldChar w:fldCharType="end"/>
      </w:r>
      <w:r w:rsidRPr="00BE49E1">
        <w:t>, several city and state-level HVI use construction age as a catch-all for other building characteristics</w:t>
      </w:r>
      <w:r w:rsidR="00177FF6" w:rsidRPr="00BE49E1">
        <w:t xml:space="preserve"> that affect the indoor thermal environment</w:t>
      </w:r>
      <w:r w:rsidRPr="00BE49E1">
        <w:t xml:space="preserve"> </w:t>
      </w:r>
      <w:r w:rsidRPr="00BE49E1">
        <w:fldChar w:fldCharType="begin"/>
      </w:r>
      <w:r w:rsidRPr="00BE49E1">
        <w:instrText xml:space="preserve"> ADDIN ZOTERO_ITEM CSL_CITATION {"citationID":"gAkNRE3i","properties":{"formattedCitation":"(Rinner et al. 2010; Uejio et al. 2011; Nayak et al. 2018)","plainCitation":"(Rinner et al. 2010; Uejio et al. 2011; Nayak et al. 2018)","noteIndex":0},"citationItems":[{"id":300,"uris":["http://zotero.org/users/4259226/items/NMDWFU2C",["http://zotero.org/users/4259226/items/NMDWFU2C"]],"itemData":{"id":300,"type":"article-journal","abstract":"Extreme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(Rinner et al. 2010; Uejio et al. 2011; Nayak et al. 2018)</w:t>
      </w:r>
      <w:r w:rsidRPr="00BE49E1">
        <w:fldChar w:fldCharType="end"/>
      </w:r>
      <w:r w:rsidRPr="00BE49E1">
        <w:t>. A building performance simulation study of London dwellings found a significant impact of archetype, a combination of construction age and construction type on overheating risk</w:t>
      </w:r>
      <w:r w:rsidR="00BE49E1" w:rsidRPr="00BE49E1">
        <w:t xml:space="preserve"> </w:t>
      </w:r>
      <w:r w:rsidR="00BE49E1" w:rsidRPr="00BE49E1">
        <w:fldChar w:fldCharType="begin"/>
      </w:r>
      <w:r w:rsidR="00BE49E1" w:rsidRPr="00BE49E1">
        <w:instrText xml:space="preserve"> ADDIN ZOTERO_ITEM CSL_CITATION {"citationID":"RBYEL4ko","properties":{"formattedCitation":"(Mavrogianni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rsidR="00BE49E1" w:rsidRPr="00BE49E1">
        <w:fldChar w:fldCharType="separate"/>
      </w:r>
      <w:r w:rsidR="00BE49E1" w:rsidRPr="00BE49E1">
        <w:rPr>
          <w:noProof/>
        </w:rPr>
        <w:t>(Mavrogianni et al. 2012)</w:t>
      </w:r>
      <w:r w:rsidR="00BE49E1" w:rsidRPr="00BE49E1">
        <w:fldChar w:fldCharType="end"/>
      </w:r>
      <w:r w:rsidRPr="00BE49E1">
        <w:t xml:space="preserve">. Samuelson et al. </w:t>
      </w:r>
      <w:r w:rsidRPr="00BE49E1">
        <w:fldChar w:fldCharType="begin"/>
      </w:r>
      <w:r w:rsidRPr="00BE49E1">
        <w:instrText xml:space="preserve"> ADDIN ZOTERO_ITEM CSL_CITATION {"citationID":"Mbd680ip","properties":{"formattedCitation":"(Samuelson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suggests that detached buildings may be less vulnerable due to a greater potential for exposed walls to exchange heat and more opportunities for cross-ventilation. Similarly, Lomas </w:t>
      </w:r>
      <w:r w:rsidRPr="00BE49E1">
        <w:fldChar w:fldCharType="begin"/>
      </w:r>
      <w:r w:rsidRPr="00BE49E1">
        <w:instrText xml:space="preserve"> ADDIN ZOTERO_ITEM CSL_CITATION {"citationID":"J4RPAozv","properties":{"formattedCitation":"(Lomas 2021)","plainCitation":"(Lomas 2021)","noteIndex":0},"citationItems":[{"id":479,"uris":["http://zotero.org/users/4259226/items/MDLDX24R",["http://zotero.org/users/4259226/items/MDLDX24R"]],"itemData":{"id":479,"type":"article-journal","abstract":"Summertime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inferred.","note":"number: 1\npublisher: Ubiquity Press","page":"487–494","source":"journal-buildingscities.org","title":"Summertime overheating in dwellings in temperate climates","URL":"http://journal-buildingscities.org/articles/10.5334/bc.128/","volume":"2","author":[{"family":"Lomas","given":"Kevin J."}],"accessed":{"date-parts":[["2021",6,7]]},"issued":{"date-parts":[["2021",5,27]]}}}],"schema":"https://github.com/citation-style-language/schema/raw/master/csl-citation.json"} </w:instrText>
      </w:r>
      <w:r w:rsidRPr="00BE49E1">
        <w:fldChar w:fldCharType="separate"/>
      </w:r>
      <w:r w:rsidRPr="00BE49E1">
        <w:t>(Lomas 2021)</w:t>
      </w:r>
      <w:r w:rsidRPr="00BE49E1">
        <w:fldChar w:fldCharType="end"/>
      </w:r>
      <w:r w:rsidRPr="00BE49E1">
        <w:t xml:space="preserve"> singles out flats or apartments because of more limited opportunities for natural ventilation. Mobile or manufactured homes may also increase heat or cold exposure due to poor energy efficiency </w:t>
      </w:r>
      <w:r w:rsidRPr="00BE49E1">
        <w:fldChar w:fldCharType="begin"/>
      </w:r>
      <w:r w:rsidRPr="00BE49E1">
        <w:instrText xml:space="preserve"> ADDIN ZOTERO_ITEM CSL_CITATION {"citationID":"OPpKcxNK","properties":{"formattedCitation":"(Harrison and Popke 2011)","plainCitation":"(Harrison and Popke 2011)","noteIndex":0},"citationItems":[{"id":1687,"uris":["http://zotero.org/users/4259226/items/C4Z39XCT"],"itemData":{"id":1687,"type":"article-journal","abstract":"Current discussions of energy policy seldom acknowledge the problem of energy poverty, a situation in which a household cannot afford to adequately heat or cool the home. In this article, we examine the concept of energy poverty and describe some of its contours in a rural part of North Carolina. Energy poverty, we suggest, is best viewed as a geographical assemblage of networked materialities and socioeconomic relations. To illustrate this approach, we focus on the geographical patterns of three key determinants of energy poverty in eastern North Carolina: the socioeconomic characteristics of rural households, the networked infrastructures of energy provision, and the material conditions of the home. Throughout, we highlight the lived effects of energy poverty, drawing on transcripts from interviews conducted with recipients of weatherization assistance in the region. The challenges of the energy poor, we suggest, deserve greater attention in public policy and as part of a broader understanding of welfare and care. </w:instrText>
      </w:r>
      <w:r w:rsidRPr="00BE49E1">
        <w:rPr>
          <w:rFonts w:ascii="MS Gothic" w:eastAsia="MS Gothic" w:hAnsi="MS Gothic" w:cs="MS Gothic"/>
        </w:rPr>
        <w:instrText>能源政策的当前</w:instrText>
      </w:r>
      <w:r w:rsidRPr="00BE49E1">
        <w:rPr>
          <w:rFonts w:ascii="Microsoft JhengHei" w:eastAsia="Microsoft JhengHei" w:hAnsi="Microsoft JhengHei" w:cs="Microsoft JhengHei"/>
        </w:rPr>
        <w:instrText>讨论</w:instrText>
      </w:r>
      <w:r w:rsidRPr="00BE49E1">
        <w:rPr>
          <w:rFonts w:ascii="MS Gothic" w:eastAsia="MS Gothic" w:hAnsi="MS Gothic" w:cs="MS Gothic"/>
        </w:rPr>
        <w:instrText>很少承</w:instrText>
      </w:r>
      <w:r w:rsidRPr="00BE49E1">
        <w:rPr>
          <w:rFonts w:ascii="Microsoft JhengHei" w:eastAsia="Microsoft JhengHei" w:hAnsi="Microsoft JhengHei" w:cs="Microsoft JhengHei"/>
        </w:rPr>
        <w:instrText>认</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w:instrText>
      </w:r>
      <w:r w:rsidRPr="00BE49E1">
        <w:rPr>
          <w:rFonts w:ascii="Microsoft JhengHei" w:eastAsia="Microsoft JhengHei" w:hAnsi="Microsoft JhengHei" w:cs="Microsoft JhengHei"/>
        </w:rPr>
        <w:instrText>问题</w:instrText>
      </w:r>
      <w:r w:rsidRPr="00BE49E1">
        <w:rPr>
          <w:rFonts w:ascii="MS Gothic" w:eastAsia="MS Gothic" w:hAnsi="MS Gothic" w:cs="MS Gothic"/>
        </w:rPr>
        <w:instrText>，</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种情况使一个家庭</w:instrText>
      </w:r>
      <w:r w:rsidRPr="00BE49E1">
        <w:rPr>
          <w:rFonts w:ascii="Microsoft JhengHei" w:eastAsia="Microsoft JhengHei" w:hAnsi="Microsoft JhengHei" w:cs="Microsoft JhengHei"/>
        </w:rPr>
        <w:instrText>负</w:instrText>
      </w:r>
      <w:r w:rsidRPr="00BE49E1">
        <w:rPr>
          <w:rFonts w:ascii="MS Gothic" w:eastAsia="MS Gothic" w:hAnsi="MS Gothic" w:cs="MS Gothic"/>
        </w:rPr>
        <w:instrText>担不起家庭所需充分加</w:instrText>
      </w:r>
      <w:r w:rsidRPr="00BE49E1">
        <w:rPr>
          <w:rFonts w:ascii="Microsoft JhengHei" w:eastAsia="Microsoft JhengHei" w:hAnsi="Microsoft JhengHei" w:cs="Microsoft JhengHei"/>
        </w:rPr>
        <w:instrText>热</w:instrText>
      </w:r>
      <w:r w:rsidRPr="00BE49E1">
        <w:rPr>
          <w:rFonts w:ascii="MS Gothic" w:eastAsia="MS Gothic" w:hAnsi="MS Gothic" w:cs="MS Gothic"/>
        </w:rPr>
        <w:instrText>或冷却的</w:instrText>
      </w:r>
      <w:r w:rsidRPr="00BE49E1">
        <w:rPr>
          <w:rFonts w:ascii="Microsoft JhengHei" w:eastAsia="Microsoft JhengHei" w:hAnsi="Microsoft JhengHei" w:cs="Microsoft JhengHei"/>
        </w:rPr>
        <w:instrText>费</w:instrText>
      </w:r>
      <w:r w:rsidRPr="00BE49E1">
        <w:rPr>
          <w:rFonts w:ascii="MS Gothic" w:eastAsia="MS Gothic" w:hAnsi="MS Gothic" w:cs="MS Gothic"/>
        </w:rPr>
        <w:instrText>用。在</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篇文章中，我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考察了能源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的概念和描述它在北卡</w:instrText>
      </w:r>
      <w:r w:rsidRPr="00BE49E1">
        <w:rPr>
          <w:rFonts w:ascii="Microsoft JhengHei" w:eastAsia="Microsoft JhengHei" w:hAnsi="Microsoft JhengHei" w:cs="Microsoft JhengHei"/>
        </w:rPr>
        <w:instrText>罗</w:instrText>
      </w:r>
      <w:r w:rsidRPr="00BE49E1">
        <w:rPr>
          <w:rFonts w:ascii="MS Gothic" w:eastAsia="MS Gothic" w:hAnsi="MS Gothic" w:cs="MS Gothic"/>
        </w:rPr>
        <w:instrText>莱</w:instrText>
      </w:r>
      <w:r w:rsidRPr="00BE49E1">
        <w:rPr>
          <w:rFonts w:ascii="Microsoft JhengHei" w:eastAsia="Microsoft JhengHei" w:hAnsi="Microsoft JhengHei" w:cs="Microsoft JhengHei"/>
        </w:rPr>
        <w:instrText>纳</w:instrText>
      </w:r>
      <w:r w:rsidRPr="00BE49E1">
        <w:rPr>
          <w:rFonts w:ascii="MS Gothic" w:eastAsia="MS Gothic" w:hAnsi="MS Gothic" w:cs="MS Gothic"/>
        </w:rPr>
        <w:instrText>州</w:instrText>
      </w:r>
      <w:r w:rsidRPr="00BE49E1">
        <w:rPr>
          <w:rFonts w:ascii="Microsoft JhengHei" w:eastAsia="Microsoft JhengHei" w:hAnsi="Microsoft JhengHei" w:cs="Microsoft JhengHei"/>
        </w:rPr>
        <w:instrText>乡</w:instrText>
      </w:r>
      <w:r w:rsidRPr="00BE49E1">
        <w:rPr>
          <w:rFonts w:ascii="MS Gothic" w:eastAsia="MS Gothic" w:hAnsi="MS Gothic" w:cs="MS Gothic"/>
        </w:rPr>
        <w:instrText>村地区的一些</w:instrText>
      </w:r>
      <w:r w:rsidRPr="00BE49E1">
        <w:rPr>
          <w:rFonts w:ascii="Microsoft JhengHei" w:eastAsia="Microsoft JhengHei" w:hAnsi="Microsoft JhengHei" w:cs="Microsoft JhengHei"/>
        </w:rPr>
        <w:instrText>轮</w:instrText>
      </w:r>
      <w:r w:rsidRPr="00BE49E1">
        <w:rPr>
          <w:rFonts w:ascii="MS Gothic" w:eastAsia="MS Gothic" w:hAnsi="MS Gothic" w:cs="MS Gothic"/>
        </w:rPr>
        <w:instrText>廓。我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建</w:instrText>
      </w:r>
      <w:r w:rsidRPr="00BE49E1">
        <w:rPr>
          <w:rFonts w:ascii="Microsoft JhengHei" w:eastAsia="Microsoft JhengHei" w:hAnsi="Microsoft JhengHei" w:cs="Microsoft JhengHei"/>
        </w:rPr>
        <w:instrText>议</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，最好被看作是网</w:instrText>
      </w:r>
      <w:r w:rsidRPr="00BE49E1">
        <w:rPr>
          <w:rFonts w:ascii="Microsoft JhengHei" w:eastAsia="Microsoft JhengHei" w:hAnsi="Microsoft JhengHei" w:cs="Microsoft JhengHei"/>
        </w:rPr>
        <w:instrText>络</w:instrText>
      </w:r>
      <w:r w:rsidRPr="00BE49E1">
        <w:rPr>
          <w:rFonts w:ascii="MS Gothic" w:eastAsia="MS Gothic" w:hAnsi="MS Gothic" w:cs="MS Gothic"/>
        </w:rPr>
        <w:instrText>物</w:instrText>
      </w:r>
      <w:r w:rsidRPr="00BE49E1">
        <w:rPr>
          <w:rFonts w:ascii="Microsoft JhengHei" w:eastAsia="Microsoft JhengHei" w:hAnsi="Microsoft JhengHei" w:cs="Microsoft JhengHei"/>
        </w:rPr>
        <w:instrText>资</w:instrText>
      </w:r>
      <w:r w:rsidRPr="00BE49E1">
        <w:rPr>
          <w:rFonts w:ascii="MS Gothic" w:eastAsia="MS Gothic" w:hAnsi="MS Gothic" w:cs="MS Gothic"/>
        </w:rPr>
        <w:instrText>和社会</w:instrText>
      </w:r>
      <w:r w:rsidRPr="00BE49E1">
        <w:rPr>
          <w:rFonts w:ascii="Microsoft JhengHei" w:eastAsia="Microsoft JhengHei" w:hAnsi="Microsoft JhengHei" w:cs="Microsoft JhengHei"/>
        </w:rPr>
        <w:instrText>经济</w:instrText>
      </w:r>
      <w:r w:rsidRPr="00BE49E1">
        <w:rPr>
          <w:rFonts w:ascii="MS Gothic" w:eastAsia="MS Gothic" w:hAnsi="MS Gothic" w:cs="MS Gothic"/>
        </w:rPr>
        <w:instrText>关系的地理</w:instrText>
      </w:r>
      <w:r w:rsidRPr="00BE49E1">
        <w:rPr>
          <w:rFonts w:ascii="Microsoft JhengHei" w:eastAsia="Microsoft JhengHei" w:hAnsi="Microsoft JhengHei" w:cs="Microsoft JhengHei"/>
        </w:rPr>
        <w:instrText>组</w:instrText>
      </w:r>
      <w:r w:rsidRPr="00BE49E1">
        <w:rPr>
          <w:rFonts w:ascii="MS Gothic" w:eastAsia="MS Gothic" w:hAnsi="MS Gothic" w:cs="MS Gothic"/>
        </w:rPr>
        <w:instrText>合。</w:instrText>
      </w:r>
      <w:r w:rsidRPr="00BE49E1">
        <w:rPr>
          <w:rFonts w:ascii="Microsoft JhengHei" w:eastAsia="Microsoft JhengHei" w:hAnsi="Microsoft JhengHei" w:cs="Microsoft JhengHei"/>
        </w:rPr>
        <w:instrText>为</w:instrText>
      </w:r>
      <w:r w:rsidRPr="00BE49E1">
        <w:rPr>
          <w:rFonts w:ascii="MS Gothic" w:eastAsia="MS Gothic" w:hAnsi="MS Gothic" w:cs="MS Gothic"/>
        </w:rPr>
        <w:instrText>了</w:instrText>
      </w:r>
      <w:r w:rsidRPr="00BE49E1">
        <w:rPr>
          <w:rFonts w:ascii="Microsoft JhengHei" w:eastAsia="Microsoft JhengHei" w:hAnsi="Microsoft JhengHei" w:cs="Microsoft JhengHei"/>
        </w:rPr>
        <w:instrText>说</w:instrText>
      </w:r>
      <w:r w:rsidRPr="00BE49E1">
        <w:rPr>
          <w:rFonts w:ascii="MS Gothic" w:eastAsia="MS Gothic" w:hAnsi="MS Gothic" w:cs="MS Gothic"/>
        </w:rPr>
        <w:instrText>明</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种方法，我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着重于北卡</w:instrText>
      </w:r>
      <w:r w:rsidRPr="00BE49E1">
        <w:rPr>
          <w:rFonts w:ascii="Microsoft JhengHei" w:eastAsia="Microsoft JhengHei" w:hAnsi="Microsoft JhengHei" w:cs="Microsoft JhengHei"/>
        </w:rPr>
        <w:instrText>罗</w:instrText>
      </w:r>
      <w:r w:rsidRPr="00BE49E1">
        <w:rPr>
          <w:rFonts w:ascii="MS Gothic" w:eastAsia="MS Gothic" w:hAnsi="MS Gothic" w:cs="MS Gothic"/>
        </w:rPr>
        <w:instrText>莱</w:instrText>
      </w:r>
      <w:r w:rsidRPr="00BE49E1">
        <w:rPr>
          <w:rFonts w:ascii="Microsoft JhengHei" w:eastAsia="Microsoft JhengHei" w:hAnsi="Microsoft JhengHei" w:cs="Microsoft JhengHei"/>
        </w:rPr>
        <w:instrText>纳</w:instrText>
      </w:r>
      <w:r w:rsidRPr="00BE49E1">
        <w:rPr>
          <w:rFonts w:ascii="MS Gothic" w:eastAsia="MS Gothic" w:hAnsi="MS Gothic" w:cs="MS Gothic"/>
        </w:rPr>
        <w:instrText>州</w:instrText>
      </w:r>
      <w:r w:rsidRPr="00BE49E1">
        <w:rPr>
          <w:rFonts w:ascii="Microsoft JhengHei" w:eastAsia="Microsoft JhengHei" w:hAnsi="Microsoft JhengHei" w:cs="Microsoft JhengHei"/>
        </w:rPr>
        <w:instrText>东</w:instrText>
      </w:r>
      <w:r w:rsidRPr="00BE49E1">
        <w:rPr>
          <w:rFonts w:ascii="MS Gothic" w:eastAsia="MS Gothic" w:hAnsi="MS Gothic" w:cs="MS Gothic"/>
        </w:rPr>
        <w:instrText>部的能源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困的三个关</w:instrText>
      </w:r>
      <w:r w:rsidRPr="00BE49E1">
        <w:rPr>
          <w:rFonts w:ascii="Microsoft JhengHei" w:eastAsia="Microsoft JhengHei" w:hAnsi="Microsoft JhengHei" w:cs="Microsoft JhengHei"/>
        </w:rPr>
        <w:instrText>键</w:instrText>
      </w:r>
      <w:r w:rsidRPr="00BE49E1">
        <w:rPr>
          <w:rFonts w:ascii="MS Gothic" w:eastAsia="MS Gothic" w:hAnsi="MS Gothic" w:cs="MS Gothic"/>
        </w:rPr>
        <w:instrText>因素的地理格局：</w:instrText>
      </w:r>
      <w:r w:rsidRPr="00BE49E1">
        <w:rPr>
          <w:rFonts w:ascii="Microsoft JhengHei" w:eastAsia="Microsoft JhengHei" w:hAnsi="Microsoft JhengHei" w:cs="Microsoft JhengHei"/>
        </w:rPr>
        <w:instrText>农</w:instrText>
      </w:r>
      <w:r w:rsidRPr="00BE49E1">
        <w:rPr>
          <w:rFonts w:ascii="MS Gothic" w:eastAsia="MS Gothic" w:hAnsi="MS Gothic" w:cs="MS Gothic"/>
        </w:rPr>
        <w:instrText>村家庭的杜会</w:instrText>
      </w:r>
      <w:r w:rsidRPr="00BE49E1">
        <w:rPr>
          <w:rFonts w:ascii="Microsoft JhengHei" w:eastAsia="Microsoft JhengHei" w:hAnsi="Microsoft JhengHei" w:cs="Microsoft JhengHei"/>
        </w:rPr>
        <w:instrText>经济</w:instrText>
      </w:r>
      <w:r w:rsidRPr="00BE49E1">
        <w:rPr>
          <w:rFonts w:ascii="MS Gothic" w:eastAsia="MS Gothic" w:hAnsi="MS Gothic" w:cs="MS Gothic"/>
        </w:rPr>
        <w:instrText>特点，能源供</w:instrText>
      </w:r>
      <w:r w:rsidRPr="00BE49E1">
        <w:rPr>
          <w:rFonts w:ascii="Microsoft JhengHei" w:eastAsia="Microsoft JhengHei" w:hAnsi="Microsoft JhengHei" w:cs="Microsoft JhengHei"/>
        </w:rPr>
        <w:instrText>应</w:instrText>
      </w:r>
      <w:r w:rsidRPr="00BE49E1">
        <w:rPr>
          <w:rFonts w:ascii="MS Gothic" w:eastAsia="MS Gothic" w:hAnsi="MS Gothic" w:cs="MS Gothic"/>
        </w:rPr>
        <w:instrText>的网</w:instrText>
      </w:r>
      <w:r w:rsidRPr="00BE49E1">
        <w:rPr>
          <w:rFonts w:ascii="Microsoft JhengHei" w:eastAsia="Microsoft JhengHei" w:hAnsi="Microsoft JhengHei" w:cs="Microsoft JhengHei"/>
        </w:rPr>
        <w:instrText>络</w:instrText>
      </w:r>
      <w:r w:rsidRPr="00BE49E1">
        <w:rPr>
          <w:rFonts w:ascii="MS Gothic" w:eastAsia="MS Gothic" w:hAnsi="MS Gothic" w:cs="MS Gothic"/>
        </w:rPr>
        <w:instrText>基</w:instrText>
      </w:r>
      <w:r w:rsidRPr="00BE49E1">
        <w:rPr>
          <w:rFonts w:ascii="Microsoft JhengHei" w:eastAsia="Microsoft JhengHei" w:hAnsi="Microsoft JhengHei" w:cs="Microsoft JhengHei"/>
        </w:rPr>
        <w:instrText>础设</w:instrText>
      </w:r>
      <w:r w:rsidRPr="00BE49E1">
        <w:rPr>
          <w:rFonts w:ascii="MS Gothic" w:eastAsia="MS Gothic" w:hAnsi="MS Gothic" w:cs="MS Gothic"/>
        </w:rPr>
        <w:instrText>施，以及家庭的物</w:instrText>
      </w:r>
      <w:r w:rsidRPr="00BE49E1">
        <w:rPr>
          <w:rFonts w:ascii="Microsoft JhengHei" w:eastAsia="Microsoft JhengHei" w:hAnsi="Microsoft JhengHei" w:cs="Microsoft JhengHei"/>
        </w:rPr>
        <w:instrText>质</w:instrText>
      </w:r>
      <w:r w:rsidRPr="00BE49E1">
        <w:rPr>
          <w:rFonts w:ascii="MS Gothic" w:eastAsia="MS Gothic" w:hAnsi="MS Gothic" w:cs="MS Gothic"/>
        </w:rPr>
        <w:instrText>条件。自始至</w:instrText>
      </w:r>
      <w:r w:rsidRPr="00BE49E1">
        <w:rPr>
          <w:rFonts w:ascii="Microsoft JhengHei" w:eastAsia="Microsoft JhengHei" w:hAnsi="Microsoft JhengHei" w:cs="Microsoft JhengHei"/>
        </w:rPr>
        <w:instrText>终</w:instrText>
      </w:r>
      <w:r w:rsidRPr="00BE49E1">
        <w:rPr>
          <w:rFonts w:ascii="MS Gothic" w:eastAsia="MS Gothic" w:hAnsi="MS Gothic" w:cs="MS Gothic"/>
        </w:rPr>
        <w:instrText>，我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通</w:instrText>
      </w:r>
      <w:r w:rsidRPr="00BE49E1">
        <w:rPr>
          <w:rFonts w:ascii="Microsoft JhengHei" w:eastAsia="Microsoft JhengHei" w:hAnsi="Microsoft JhengHei" w:cs="Microsoft JhengHei"/>
        </w:rPr>
        <w:instrText>过</w:instrText>
      </w:r>
      <w:r w:rsidRPr="00BE49E1">
        <w:rPr>
          <w:rFonts w:ascii="MS Gothic" w:eastAsia="MS Gothic" w:hAnsi="MS Gothic" w:cs="MS Gothic"/>
        </w:rPr>
        <w:instrText>借</w:instrText>
      </w:r>
      <w:r w:rsidRPr="00BE49E1">
        <w:rPr>
          <w:rFonts w:ascii="Microsoft JhengHei" w:eastAsia="Microsoft JhengHei" w:hAnsi="Microsoft JhengHei" w:cs="Microsoft JhengHei"/>
        </w:rPr>
        <w:instrText>鉴对该</w:instrText>
      </w:r>
      <w:r w:rsidRPr="00BE49E1">
        <w:rPr>
          <w:rFonts w:ascii="MS Gothic" w:eastAsia="MS Gothic" w:hAnsi="MS Gothic" w:cs="MS Gothic"/>
        </w:rPr>
        <w:instrText>地区防寒保暖援助受惠人的采</w:instrText>
      </w:r>
      <w:r w:rsidRPr="00BE49E1">
        <w:rPr>
          <w:rFonts w:ascii="Microsoft JhengHei" w:eastAsia="Microsoft JhengHei" w:hAnsi="Microsoft JhengHei" w:cs="Microsoft JhengHei"/>
        </w:rPr>
        <w:instrText>访记录</w:instrText>
      </w:r>
      <w:r w:rsidRPr="00BE49E1">
        <w:rPr>
          <w:rFonts w:ascii="MS Gothic" w:eastAsia="MS Gothic" w:hAnsi="MS Gothic" w:cs="MS Gothic"/>
        </w:rPr>
        <w:instrText>，</w:instrText>
      </w:r>
      <w:r w:rsidRPr="00BE49E1">
        <w:rPr>
          <w:rFonts w:ascii="Yu Gothic" w:eastAsia="Yu Gothic" w:hAnsi="Yu Gothic" w:cs="Yu Gothic"/>
        </w:rPr>
        <w:instrText>强</w:instrText>
      </w:r>
      <w:r w:rsidRPr="00BE49E1">
        <w:rPr>
          <w:rFonts w:ascii="Microsoft JhengHei" w:eastAsia="Microsoft JhengHei" w:hAnsi="Microsoft JhengHei" w:cs="Microsoft JhengHei"/>
        </w:rPr>
        <w:instrText>调</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困的生活影响。我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建</w:instrText>
      </w:r>
      <w:r w:rsidRPr="00BE49E1">
        <w:rPr>
          <w:rFonts w:ascii="Microsoft JhengHei" w:eastAsia="Microsoft JhengHei" w:hAnsi="Microsoft JhengHei" w:cs="Microsoft JhengHei"/>
        </w:rPr>
        <w:instrText>议</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的挑</w:instrText>
      </w:r>
      <w:r w:rsidRPr="00BE49E1">
        <w:rPr>
          <w:rFonts w:ascii="Microsoft JhengHei" w:eastAsia="Microsoft JhengHei" w:hAnsi="Microsoft JhengHei" w:cs="Microsoft JhengHei"/>
        </w:rPr>
        <w:instrText>战</w:instrText>
      </w:r>
      <w:r w:rsidRPr="00BE49E1">
        <w:rPr>
          <w:rFonts w:ascii="MS Gothic" w:eastAsia="MS Gothic" w:hAnsi="MS Gothic" w:cs="MS Gothic"/>
        </w:rPr>
        <w:instrText>，</w:instrText>
      </w:r>
      <w:r w:rsidRPr="00BE49E1">
        <w:rPr>
          <w:rFonts w:ascii="Microsoft JhengHei" w:eastAsia="Microsoft JhengHei" w:hAnsi="Microsoft JhengHei" w:cs="Microsoft JhengHei"/>
        </w:rPr>
        <w:instrText>应该</w:instrText>
      </w:r>
      <w:r w:rsidRPr="00BE49E1">
        <w:rPr>
          <w:rFonts w:ascii="MS Gothic" w:eastAsia="MS Gothic" w:hAnsi="MS Gothic" w:cs="MS Gothic"/>
        </w:rPr>
        <w:instrText>在公共政策中，和作</w:instrText>
      </w:r>
      <w:r w:rsidRPr="00BE49E1">
        <w:rPr>
          <w:rFonts w:ascii="Microsoft JhengHei" w:eastAsia="Microsoft JhengHei" w:hAnsi="Microsoft JhengHei" w:cs="Microsoft JhengHei"/>
        </w:rPr>
        <w:instrText>为</w:instrText>
      </w:r>
      <w:r w:rsidRPr="00BE49E1">
        <w:rPr>
          <w:rFonts w:ascii="MS Gothic" w:eastAsia="MS Gothic" w:hAnsi="MS Gothic" w:cs="MS Gothic"/>
        </w:rPr>
        <w:instrText>福利和关</w:instrText>
      </w:r>
      <w:r w:rsidRPr="00BE49E1">
        <w:rPr>
          <w:rFonts w:ascii="Microsoft JhengHei" w:eastAsia="Microsoft JhengHei" w:hAnsi="Microsoft JhengHei" w:cs="Microsoft JhengHei"/>
        </w:rPr>
        <w:instrText>怀</w:instrText>
      </w:r>
      <w:r w:rsidRPr="00BE49E1">
        <w:rPr>
          <w:rFonts w:ascii="MS Gothic" w:eastAsia="MS Gothic" w:hAnsi="MS Gothic" w:cs="MS Gothic"/>
        </w:rPr>
        <w:instrText>的更广泛的理解的一部分，得到更多的关注。</w:instrText>
      </w:r>
      <w:r w:rsidRPr="00BE49E1">
        <w:instrText xml:space="preserve"> Las actuales discusiones sobre política energética rara vez reconocen el problema de la pobreza de energía, una situación en la que un hogar no puede solventar el costo para calentar o enfriar adecuadamente la casa. En este artículo examinamos el concepto de pobreza de energía y describimos algunos de sus contornos en la parte rural de Carolina del Norte. Sugerimos que la pobreza de energía se puede ver mejor como un ensamble de materialidades en red y relaciones socio-económicas. Para ilustrar este enfoque, nos concentramos en los patrones geográficos de tres determinantes claves de la pobreza de energía en la parte oriental de Carolina del Norte: las características socio-económicas de los hogares rurales, las infraestructuras en red para el suministro de energía y las condiciones materiales de la casa. En todo esto, destacamos los efectos vividos en situación de pobreza de energía, a partir de las transcripciones de entrevistas administradas entre quienes reciben ayudas de climatización en la región. Sugerimos que los retos de los pobres en energía merecen mayor atención de la política pública, como parte de un más amplio entendimiento del bienestar y cuidado social.","container-title":"Annals of the Association of American Geographers","ISSN":"0004-5608","issue":"4","note":"publisher: Taylor &amp; Francis, Ltd.","page":"949-961","source":"JSTOR","title":"\"Because You Got to Have Heat\": The Networked Assemblage of Energy Poverty in Eastern North Carolina","title-short":"Because You Got to Have Heat","URL":"https://www.jstor.org/stable/27980241","volume":"101","author":[{"family":"Harrison","given":"Conor"},{"family":"Popke","given":"Jeff"}],"accessed":{"date-parts":[["2023",11,23]]},"issued":{"date-parts":[["2011"]]}}}],"schema":"https://github.com/citation-style-language/schema/raw/master/csl-citation.json"} </w:instrText>
      </w:r>
      <w:r w:rsidRPr="00BE49E1">
        <w:fldChar w:fldCharType="separate"/>
      </w:r>
      <w:r w:rsidRPr="00BE49E1">
        <w:rPr>
          <w:noProof/>
        </w:rPr>
        <w:t>(Harrison and Popke 2011)</w:t>
      </w:r>
      <w:r w:rsidRPr="00BE49E1">
        <w:fldChar w:fldCharType="end"/>
      </w:r>
      <w:r w:rsidRPr="00BE49E1">
        <w:t xml:space="preserve">, an issue common in even newer mobile homes </w:t>
      </w:r>
      <w:r w:rsidRPr="00BE49E1">
        <w:fldChar w:fldCharType="begin"/>
      </w:r>
      <w:r w:rsidRPr="00BE49E1">
        <w:instrText xml:space="preserve"> ADDIN ZOTERO_ITEM CSL_CITATION {"citationID":"53UKeptf","properties":{"formattedCitation":"(Hart et al. 2002)","plainCitation":"(Hart et al. 2002)","noteIndex":0},"citationItems":[{"id":1691,"uris":["http://zotero.org/users/4259226/items/D3GS7KPU"],"itemData":{"id":1691,"type":"book","abstract":"An in-depth look at the history and culture of mobile homes in the United States. In American popular imagination, the mobile home evokes images of cramped interiors, cheap materials, and occupants too poor or unsavory to live anywhere else. Since the 1940s and '50s, however, mobile home manufacturers have improved standards of construction and now present them as an affordable alternative to conventional site-built homes. Today one of every fourteen Americans lives in a mobile home. In The Unknown World of the Mobile Home authors John Fraser Hart, Michelle J. Rhodes, and John T. Morgan illuminate the history and culture of these often misunderstood domiciles. They describe early mobile homes, which were trailers designed to be pulled behind automobiles and which were more often than not poorly constructed and unequal to the needs of those who used them. During the 1970s, however, Congress enacted federal standards for the quality and safety of mobile homes, which led to innovation in design and the production of much more attractive and durable models. These models now comply with local building codes and many are designed to look like conventional houses. As a result, one out every five new single-family housing units purchased in the United States is a mobile home, sited everywhere from the conventional trailer park to custom-designed \"estates\" aimed at young couples and retirees. Despite all these changes in manufacture and design, even the most immobile mobile homes are still sold, financed, regulated, and taxed as vehicles. With a wealth of detail and illustrations, The Unknown World of the Mobile Home provides readers with an in-depth look into this variation on the American dream. \"A clear, concise, and innovative look at the history, the economics, and the politics of the mobile home. The authors reveal the inner workings of mobile home living by drawing upon a wide variety of sources, from industry data to interviews conducted at mobile home parks across the country. Further, they explore new types of mobile home communities--those assembled for workers at meat-processing centers in southwest Kansas, for example--that complicate the familiar image of the mobile home park as retirement village. The ideas presented in this book provide a solid starting point for many detailed studies on this important topic.\" --Karl Raitz, University of Kentucky, author of The National Road","event-place":"Baltimore, UNITED STATES","ISBN":"978-0-8018-7583-0","publisher":"Johns Hopkins University Press","publisher-place":"Baltimore, UNITED STATES","source":"ProQuest Ebook Central","title":"The Unknown World of the Mobile Home","URL":"http://ebookcentral.proquest.com/lib/berkeley-ebooks/detail.action?docID=3318195","author":[{"family":"Hart","given":"John Fraser"},{"family":"Rhodes","given":"Michelle J."},{"family":"Morgan","given":"John T."},{"family":"Morgan","given":"John T."}],"accessed":{"date-parts":[["2023",11,23]]},"issued":{"date-parts":[["2002"]]}}}],"schema":"https://github.com/citation-style-language/schema/raw/master/csl-citation.json"} </w:instrText>
      </w:r>
      <w:r w:rsidRPr="00BE49E1">
        <w:fldChar w:fldCharType="separate"/>
      </w:r>
      <w:r w:rsidRPr="00BE49E1">
        <w:rPr>
          <w:noProof/>
        </w:rPr>
        <w:t>(Hart et al. 2002)</w:t>
      </w:r>
      <w:r w:rsidRPr="00BE49E1">
        <w:fldChar w:fldCharType="end"/>
      </w:r>
      <w:r w:rsidRPr="00BE49E1">
        <w:t xml:space="preserve">. </w:t>
      </w:r>
    </w:p>
    <w:p w14:paraId="5A971472" w14:textId="16B9CDED" w:rsidR="00ED50F0" w:rsidRPr="00BE49E1" w:rsidRDefault="00ED50F0" w:rsidP="00ED50F0">
      <w:pPr>
        <w:pStyle w:val="Heading3List"/>
      </w:pPr>
      <w:r w:rsidRPr="00BE49E1">
        <w:t>Building</w:t>
      </w:r>
      <w:r w:rsidR="004960B2" w:rsidRPr="00BE49E1">
        <w:t>s:</w:t>
      </w:r>
      <w:r w:rsidRPr="00BE49E1">
        <w:t xml:space="preserve"> envelope</w:t>
      </w:r>
    </w:p>
    <w:p w14:paraId="70F82DC8" w14:textId="7D4668C6" w:rsidR="00ED50F0" w:rsidRPr="00BE49E1" w:rsidRDefault="00ED50F0" w:rsidP="00ED50F0">
      <w:r w:rsidRPr="00BE49E1">
        <w:t xml:space="preserve">The building envelope represents the materials that separate the interior and exterior of the building. Building performance simulations find wall insulation reduces the overheating risk when applied to the exterior, but may increase overheating risk when applied to the interior </w:t>
      </w:r>
      <w:r w:rsidRPr="00BE49E1">
        <w:fldChar w:fldCharType="begin"/>
      </w:r>
      <w:r w:rsidRPr="00BE49E1">
        <w:instrText xml:space="preserve"> ADDIN ZOTERO_ITEM CSL_CITATION {"citationID":"nHzpi3LD","properties":{"formattedCitation":"(Mavrogianni et al. 2012; Porritt et al. 2012)","plainCitation":"(Mavrogianni et al. 2012; Porritt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rsidRPr="00BE49E1">
        <w:fldChar w:fldCharType="separate"/>
      </w:r>
      <w:r w:rsidRPr="00BE49E1">
        <w:t>(Mavrogianni et al. 2012; Porritt et al. 2012)</w:t>
      </w:r>
      <w:r w:rsidRPr="00BE49E1">
        <w:fldChar w:fldCharType="end"/>
      </w:r>
      <w:r w:rsidRPr="00BE49E1">
        <w:t xml:space="preserve">. Porritt et al. </w:t>
      </w:r>
      <w:r w:rsidRPr="00BE49E1">
        <w:fldChar w:fldCharType="begin"/>
      </w:r>
      <w:r w:rsidRPr="00BE49E1">
        <w:instrText xml:space="preserve"> ADDIN ZOTERO_ITEM CSL_CITATION {"citationID":"wNmxBBNS","properties":{"formattedCitation":"(Porritt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rsidRPr="00BE49E1">
        <w:fldChar w:fldCharType="separate"/>
      </w:r>
      <w:r w:rsidRPr="00BE49E1">
        <w:t>(Porritt et al. 2012)</w:t>
      </w:r>
      <w:r w:rsidRPr="00BE49E1">
        <w:fldChar w:fldCharType="end"/>
      </w:r>
      <w:r w:rsidRPr="00BE49E1">
        <w:t xml:space="preserve"> also found a correlation between roof and wall surface reflectivity i.e., inverse of solar absorptivity and overheating risk. Samuelson et al. </w:t>
      </w:r>
      <w:r w:rsidRPr="00BE49E1">
        <w:fldChar w:fldCharType="begin"/>
      </w:r>
      <w:r w:rsidRPr="00BE49E1">
        <w:instrText xml:space="preserve"> ADDIN ZOTERO_ITEM CSL_CITATION {"citationID":"S1nEAbg2","properties":{"formattedCitation":"(Samuelson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infers that other building envelope characteristics like infiltration, and window-to-wall ratio may also be significant. One HVI considered houses with thermally massive materials to have greater adaptive capacity </w:t>
      </w:r>
      <w:r w:rsidRPr="00BE49E1">
        <w:fldChar w:fldCharType="begin"/>
      </w:r>
      <w:r w:rsidRPr="00BE49E1">
        <w:instrText xml:space="preserve"> ADDIN ZOTERO_ITEM CSL_CITATION {"citationID":"eYKaB1Nc","properties":{"formattedCitation":"(Inostroza, Palme, and de la Barrera 2016)","plainCitation":"(Inostroza, Palme, and de la Barrera 2016)","noteIndex":0},"citationItems":[{"id":517,"uris":["http://zotero.org/users/4259226/items/UN6WPFGF",["http://zotero.org/users/4259226/items/UN6WPFGF"]],"itemData":{"id":517,"type":"article-journal","container-title":"PLOS ONE","DOI":"10.1371/journal.pone.0162464","ISSN":"1932-6203","issue":"9","journalAbbreviation":"PLoS ONE","language":"en","page":"e0162464","source":"DOI.org (Crossref)","title":"A Heat Vulnerability Index: Spatial Patterns of Exposure, Sensitivity and Adaptive Capacity for Santiago de Chile","title-short":"A Heat Vulnerability Index","URL":"https://dx.plos.org/10.1371/journal.pone.0162464","volume":"11","author":[{"family":"Inostroza","given":"Luis"},{"family":"Palme","given":"Massimo"},{"family":"Barrera","given":"Francisco","non-dropping-particle":"de la"}],"editor":[{"family":"Shaman","given":"Jeffrey"}],"accessed":{"date-parts":[["2021",8,31]]},"issued":{"date-parts":[["2016",9,8]]}}}],"schema":"https://github.com/citation-style-language/schema/raw/master/csl-citation.json"} </w:instrText>
      </w:r>
      <w:r w:rsidRPr="00BE49E1">
        <w:fldChar w:fldCharType="separate"/>
      </w:r>
      <w:r w:rsidRPr="00BE49E1">
        <w:t>(Inostroza, Palme, and de la Barrera 2016)</w:t>
      </w:r>
      <w:r w:rsidRPr="00BE49E1">
        <w:fldChar w:fldCharType="end"/>
      </w:r>
      <w:r w:rsidRPr="00BE49E1">
        <w:t>. Thermal mass describes building materials with high heat capacity, such as brick, stone, and concrete, which can buffer temperature fluctuations.</w:t>
      </w:r>
      <w:r w:rsidR="004960B2" w:rsidRPr="00BE49E1">
        <w:t xml:space="preserve"> For this strategy to work, the material must be exposed to both the interior and exterior i.e. limited insulation. </w:t>
      </w:r>
      <w:r w:rsidRPr="00BE49E1">
        <w:t xml:space="preserve"> </w:t>
      </w:r>
    </w:p>
    <w:p w14:paraId="7C013FB9" w14:textId="3FC23BBC" w:rsidR="00ED50F0" w:rsidRPr="00BE49E1" w:rsidRDefault="00ED50F0" w:rsidP="00ED50F0">
      <w:pPr>
        <w:pStyle w:val="Heading3List"/>
      </w:pPr>
      <w:r w:rsidRPr="00BE49E1">
        <w:t>Building</w:t>
      </w:r>
      <w:r w:rsidR="004960B2" w:rsidRPr="00BE49E1">
        <w:t>s:</w:t>
      </w:r>
      <w:r w:rsidRPr="00BE49E1">
        <w:t xml:space="preserve"> HVAC</w:t>
      </w:r>
    </w:p>
    <w:p w14:paraId="432CF06C" w14:textId="14073014" w:rsidR="001076D9" w:rsidRPr="00BE49E1" w:rsidRDefault="00ED50F0" w:rsidP="001076D9">
      <w:r w:rsidRPr="00BE49E1">
        <w:t xml:space="preserve">Building HVAC characteristics describe the presence </w:t>
      </w:r>
      <w:r w:rsidRPr="00BE49E1">
        <w:fldChar w:fldCharType="begin"/>
      </w:r>
      <w:r w:rsidRPr="00BE49E1">
        <w:instrText xml:space="preserve"> ADDIN ZOTERO_ITEM CSL_CITATION {"citationID":"GL3pdvtq","properties":{"formattedCitation":"(Curriero et al. 2002)","plainCitation":"(Curriero et al. 2002)","noteIndex":0},"citationItems":[{"id":367,"uris":["http://zotero.org/users/4259226/items/SMTBQKCK",["http://zotero.org/users/4259226/items/SMTBQKCK"]],"itemData":{"id":367,"type":"article-journal","abstract":"Episodes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rsidRPr="00BE49E1">
        <w:fldChar w:fldCharType="separate"/>
      </w:r>
      <w:r w:rsidRPr="00BE49E1">
        <w:t>(Curriero et al. 2002)</w:t>
      </w:r>
      <w:r w:rsidRPr="00BE49E1">
        <w:fldChar w:fldCharType="end"/>
      </w:r>
      <w:r w:rsidRPr="00BE49E1">
        <w:t xml:space="preserve">, type </w:t>
      </w:r>
      <w:r w:rsidRPr="00BE49E1">
        <w:fldChar w:fldCharType="begin"/>
      </w:r>
      <w:r w:rsidRPr="00BE49E1">
        <w:instrText xml:space="preserve"> ADDIN ZOTERO_ITEM CSL_CITATION {"citationID":"AIgEz1LX","properties":{"formattedCitation":"(O\\uc0\\u8217{}Neill, Zanobetti, and Schwartz 2005)","plainCitation":"(O’Neill, Zanobetti, and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S."},{"family":"Zanobetti","given":"Antonella"},{"family":"Schwartz","given":"Joel"}],"accessed":{"date-parts":[["2021",8,1]]},"issued":{"date-parts":[["2005",6,1]]}}}],"schema":"https://github.com/citation-style-language/schema/raw/master/csl-citation.json"} </w:instrText>
      </w:r>
      <w:r w:rsidRPr="00BE49E1">
        <w:fldChar w:fldCharType="separate"/>
      </w:r>
      <w:r w:rsidRPr="00BE49E1">
        <w:rPr>
          <w:rFonts w:cs="Times New Roman"/>
          <w:szCs w:val="24"/>
        </w:rPr>
        <w:t>(O’Neill, Zanobetti, and Schwartz 2005)</w:t>
      </w:r>
      <w:r w:rsidRPr="00BE49E1">
        <w:fldChar w:fldCharType="end"/>
      </w:r>
      <w:r w:rsidRPr="00BE49E1">
        <w:t xml:space="preserve">, and functionality </w:t>
      </w:r>
      <w:r w:rsidRPr="00BE49E1">
        <w:fldChar w:fldCharType="begin"/>
      </w:r>
      <w:r w:rsidRPr="00BE49E1">
        <w:instrText xml:space="preserve"> ADDIN ZOTERO_ITEM CSL_CITATION {"citationID":"EqCDZFRh","properties":{"formattedCitation":"(Naughton et al. 2002; MCDPH 2019)","plainCitation":"(Naughton et al. 2002; MCDPH 2019)","noteIndex":0},"citationItems":[{"id":369,"uris":["http://zotero.org/users/4259226/items/T3LPVVB9",["http://zotero.org/users/4259226/items/T3LPVVB9"]],"itemData":{"id":369,"type":"article-journal","abstract":"Background: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BE49E1">
        <w:fldChar w:fldCharType="separate"/>
      </w:r>
      <w:r w:rsidRPr="00BE49E1">
        <w:t>(Naughton et al. 2002; MCDPH 2019)</w:t>
      </w:r>
      <w:r w:rsidRPr="00BE49E1">
        <w:fldChar w:fldCharType="end"/>
      </w:r>
      <w:r w:rsidRPr="00BE49E1">
        <w:t xml:space="preserve"> of HVAC systems. </w:t>
      </w:r>
      <w:r w:rsidR="00C1543B" w:rsidRPr="00BE49E1">
        <w:t xml:space="preserve">Fan are cost-effective and energy efficient solutions to keep people comfortable indoor by increasing </w:t>
      </w:r>
      <w:r w:rsidR="00C1543B" w:rsidRPr="00BE49E1">
        <w:lastRenderedPageBreak/>
        <w:t>evaporation and convective heat losses</w:t>
      </w:r>
      <w:r w:rsidRPr="00BE49E1">
        <w:t xml:space="preserve"> </w:t>
      </w:r>
      <w:commentRangeStart w:id="115"/>
      <w:r w:rsidRPr="00BE49E1">
        <w:fldChar w:fldCharType="begin"/>
      </w:r>
      <w:r w:rsidR="00067CB7">
        <w:instrText xml:space="preserve"> ADDIN ZOTERO_ITEM CSL_CITATION {"citationID":"1VBEOSRP","properties":{"formattedCitation":"(Jay et al. 2015; 2021; Miller et al. 2021; Kent et al. 2023)","plainCitation":"(Jay et al. 2015; 2021; Miller et al. 2021; Kent et al. 2023)","noteIndex":0},"citationItems":[{"id":362,"uris":["http://zotero.org/users/4259226/items/AGTZXEC5",["http://zotero.org/users/4259226/items/AGTZXEC5"]],"itemData":{"id":362,"type":"article-journal","abstract":"Heat waves continue to claim lives, with the elderly and poor at greatest risk. A simple and cost-effective intervention is an electric fan, but public health agencies warn against their use despite no evidence refuting their efficacy in heat waves. A conceptual human heat balance model can be used to estimate the evaporative requirement for heat balance, the potential for evaporative heat loss from the skin, and the predicted sweat rate, with and without an electrical fan during heat wave conditions. Using criteria defined by the literature, it is clear that fans increase the predicted critical environmental limits for both the physiological compensation of endogenous/exogenous heat, and the onset of cardiovascular strain by an air temperature of ∼3-4 °C, irrespective of relative humidity (RH) for the young and elderly. Even above these critical limits, fans would apparently still provide marginal benefits at air temperatures as high as 51.1 °C at 10%RH for young adults and 48.1 °C at 10%RH for the elderly. Previous concerns that dehydration would be exacerbated with fan use do not seem likely, except under very hot (&gt;40 °C) and dry (&lt;10%RH) conditions, when predicted sweat losses are only greater with fans by a minor amount (∼20-30 mL/h). Relative to the peak outdoor environmental conditions reported during ten of the most severe heat waves in recent history, fan use would be advisable in all of these situations, even when reducing the predicted maximum sweat output for the elderly. The protective benefit of fans appears to be underestimated by current guidelines.","container-title":"Applied Ergonomics","DOI":"10.1016/j.apergo.2014.07.013","ISSN":"1872-9126","journalAbbreviation":"Appl Ergon","language":"eng","note":"PMID: 25134988","page":"137-143","source":"PubMed","title":"Should electric fans be used during a heat wave?","volume":"46 Pt A","author":[{"family":"Jay","given":"Ollie"},{"family":"Cramer","given":"Matthew N."},{"family":"Ravanelli","given":"Nicholas M."},{"family":"Hodder","given":"Simon G."}],"issued":{"date-parts":[["2015",1]]}}},{"id":521,"uris":["http://zotero.org/users/4259226/items/X4D7LADY"],"itemData":{"id":521,"type":"article-journal","abstract":"Heat extremes (ie, heatwaves) already have a serious impact on human health, with ageing, poverty, and chronic illnesses as aggravating factors. As the global community seeks to contend with even hotter weather in the future as a consequence of global climate change, there is a pressing need to better understand the most effective prevention and response measures that can be implemented, particularly in low-resource settings. In this Series paper, we describe how a future reliance on air conditioning is unsustainable and further marginalises the communities most vulnerable to the heat. We then show that a more holistic understanding of the thermal environment at the landscape and urban, building, and individual scales supports the identification of numerous sustainable opportunities to keep people cooler. We summarise the benefits (eg, effectiveness) and limitations of each identified cooling strategy, and recommend optimal interventions for settings such as aged care homes, slums, workplaces, mass gatherings, refugee camps, and playing sport. The integration of this information into well communicated heat action plans with robust surveillance and monitoring is essential for reducing the adverse health consequences of current and future extreme heat.","container-title":"The Lancet","DOI":"10.1016/S0140-6736(21)01209-5","ISSN":"0140-6736","issue":"10301","journalAbbreviation":"The Lancet","language":"en","page":"709-724","source":"ScienceDirect","title":"Reducing the health effects of hot weather and heat extremes: from personal cooling strategies to green cities","title-short":"Reducing the health effects of hot weather and heat extremes","URL":"https://www.sciencedirect.com/science/article/pii/S0140673621012095","volume":"398","author":[{"family":"Jay","given":"Ollie"},{"family":"Capon","given":"Anthony"},{"family":"Berry","given":"Peter"},{"family":"Broderick","given":"Carolyn"},{"family":"Dear","given":"Richard","non-dropping-particle":"de"},{"family":"Havenith","given":"George"},{"family":"Honda","given":"Yasushi"},{"family":"Kovats","given":"R Sari"},{"family":"Ma","given":"Wei"},{"family":"Malik","given":"Arunima"},{"family":"Morris","given":"Nathan B"},{"family":"Nybo","given":"Lars"},{"family":"Seneviratne","given":"Sonia I"},{"family":"Vanos","given":"Jennifer"},{"family":"Ebi","given":"Kristie L"}],"accessed":{"date-parts":[["2021",8,21]]},"issued":{"date-parts":[["2021",8,21]]}}},{"id":1571,"uris":["http://zotero.org/users/4259226/items/TAEFRJ46"],"itemData":{"id":1571,"type":"article-journal","abstract":"Controlled air movement is an effective strategy for maintaining occupant comfort while reducing energy consumption, since comfort at moderately warmer temperatures requires less space cooling. Modern ceiling fans provide a 2–4 °C cooling effect at power consumption comparable to LED lightbulbs (2–30 W) with gentle air speeds (0.5–1 m/s). However, very limited design guidance and performance data are available for using ceiling fans and air conditioning together, especially in commercial buildings. We present results from a 29-month field study of 99 automated ceiling fans and 12 thermostats installed in ten air-conditioned buildings in a hot/dry climate in California. Staging ceiling fans to automatically cool before, and then operate together with air conditioning enabled raising air conditioning cooling temperature setpoints in most zones, with overall positive occupant interview and survey responses. Overall measured cooling season (April– October) compressor energy savings were 36%, normalized by floor area served (41% during summer peak billing hours). Weather-normalized changes in zone energy use varied from 24% increase to 73% decrease across 13 compressors, reflecting variation in occupant schedules and other uncontrolled factors in occupied buildings. Median weather-normalized energy savings per compressor were 21%. Staging ceiling fans and air conditioning provided comfort across a wider temperature range, using less energy, than air conditioning alone.","container-title":"Energy and Buildings","DOI":"10.1016/j.enbuild.2021.111319","ISSN":"0378-7788","journalAbbreviation":"Energy and Buildings","language":"en","page":"111319","source":"ScienceDirect","title":"Cooling energy savings and occupant feedback in a two year retrofit evaluation of 99 automated ceiling fans staged with air conditioning","URL":"https://www.sciencedirect.com/science/article/pii/S0378778821006034","volume":"251","author":[{"family":"Miller","given":"Dana"},{"family":"Raftery","given":"Paul"},{"family":"Nakajima","given":"Mia"},{"family":"Salo","given":"Sonja"},{"family":"Graham","given":"Lindsay T."},{"family":"Peffer","given":"Therese"},{"family":"Delgado","given":"Marta"},{"family":"Zhang","given":"Hui"},{"family":"Brager","given":"Gail"},{"family":"Douglass-Jaimes","given":"David"},{"family":"Paliaga","given":"Gwelen"},{"family":"Cohn","given":"Sebastian"},{"family":"Greene","given":"Mitch"},{"family":"Brooks","given":"Andy"}],"accessed":{"date-parts":[["2022",12,25]]},"issued":{"date-parts":[["2021",11,15]]}}},{"id":1781,"uris":["http://zotero.org/users/4259226/items/RHLU6CJG"],"itemData":{"id":1781,"type":"article-journal","abstract":"Elevated air movement produced by fans can offset air-conditioning energy requirements by allowing temperature setpoints to be raised without compromising thermal comfort. These advantages are even greater in hot and humid climates that inherently have large and sustained indoor cooling requirements. Few studies have assessed the in-situ benefits of fans in actual buildings. We installed ceiling and desk fans into a Zero Energy office building (675 m2) in Singapore. Across an 11-week period, 35 occupants alternated between two conditions (no fan vs. fan): 24 °C setpoint with fans off, and 26.5 °C setpoint with fans on. When the temperature setpoint was raised and elevated air movement was provided, a 32% energy reduction was obtained. The energy savings accrued without any negative impacts occurring on thermal satisfaction. Overcooling caused by thermal preference to slightly warmer and warmer conditions was substantially reduced from 33 to 9%. No changes in perceived air-staleness or self-reported alertness and ability to concentrate occurred either, indicating parity across the no fan and fan conditions. Although occupants primarily relied on ceiling fans at the 26.5 °C setpoint, they were by default on at the beginning of each day, giving less incentive to use the desk fans. Our study took place in a high-performance Zero Energy building, whereby thermal dissatisfaction was already low (7%). Therefore, notable changes did not occur, but significant improvements to thermal comfort could still occur in buildings that are unable to maintain high levels of thermal satisfaction.","container-title":"Building and Environment","DOI":"10.1016/j.buildenv.2023.110674","ISSN":"0360-1323","journalAbbreviation":"Building and Environment","page":"110674","source":"ScienceDirect","title":"Energy savings and thermal comfort in a zero energy office building with fans in Singapore","URL":"https://www.sciencedirect.com/science/article/pii/S0360132323007011","volume":"243","author":[{"family":"Kent","given":"Michael G."},{"family":"Huynh","given":"Nam Khoa"},{"family":"Mishra","given":"Asit Kumar"},{"family":"Tartarini","given":"Federico"},{"family":"Lipczynska","given":"Aleksandra"},{"family":"Li","given":"Jiayu"},{"family":"Sultan","given":"Zurami"},{"family":"Goh","given":"Edwin"},{"family":"Karunagaran","given":"Giridharan"},{"family":"Natarajan","given":"Arulmani"},{"family":"Indrajith","given":"Asiri"},{"family":"Hendri","given":"Ivanna"},{"family":"Narendra","given":"Komang I."},{"family":"Wu","given":"Vicky"},{"family":"Chin","given":"Noel"},{"family":"Gao","given":"Chun Ping"},{"family":"Sapar","given":"Majid"},{"family":"Seoh","given":"Alvin"},{"family":"Shuhadah","given":"Nur"},{"family":"Valliappan","given":"Selvam"},{"family":"Jukes","given":"Tim"},{"family":"Spanos","given":"Costas"},{"family":"Schiavon","given":"Stefano"}],"accessed":{"date-parts":[["2024",2,4]]},"issued":{"date-parts":[["2023",9,1]]}}}],"schema":"https://github.com/citation-style-language/schema/raw/master/csl-citation.json"} </w:instrText>
      </w:r>
      <w:r w:rsidRPr="00BE49E1">
        <w:fldChar w:fldCharType="separate"/>
      </w:r>
      <w:r w:rsidR="00067CB7">
        <w:t>(Jay et al. 2015; 2021; Miller et al. 2021; Kent et al. 2023)</w:t>
      </w:r>
      <w:r w:rsidRPr="00BE49E1">
        <w:fldChar w:fldCharType="end"/>
      </w:r>
      <w:r w:rsidRPr="00BE49E1">
        <w:t xml:space="preserve">. </w:t>
      </w:r>
      <w:commentRangeEnd w:id="115"/>
      <w:r w:rsidR="00C1543B" w:rsidRPr="00BE49E1">
        <w:rPr>
          <w:rStyle w:val="CommentReference"/>
        </w:rPr>
        <w:commentReference w:id="115"/>
      </w:r>
      <w:r w:rsidRPr="00BE49E1">
        <w:t>Finally, we also consider availability of alternate power sources such as a back-up generator or on-site solar panels as they may reduce interruptions to HVAC systems</w:t>
      </w:r>
      <w:r w:rsidR="001076D9" w:rsidRPr="00BE49E1">
        <w:t>.</w:t>
      </w:r>
    </w:p>
    <w:p w14:paraId="5797D661" w14:textId="1E5F1E15" w:rsidR="002023F5" w:rsidRPr="00BE49E1" w:rsidRDefault="008D0432" w:rsidP="00EE070C">
      <w:pPr>
        <w:pStyle w:val="Heading2List"/>
      </w:pPr>
      <w:bookmarkStart w:id="116" w:name="_Ref151994837"/>
      <w:bookmarkEnd w:id="104"/>
      <w:bookmarkEnd w:id="105"/>
      <w:r w:rsidRPr="00BE49E1">
        <w:t>Machine learning</w:t>
      </w:r>
      <w:bookmarkEnd w:id="116"/>
    </w:p>
    <w:p w14:paraId="10B093CE" w14:textId="76E147BC" w:rsidR="001076D9" w:rsidRPr="00BE49E1" w:rsidRDefault="00523EC3" w:rsidP="00523EC3">
      <w:r w:rsidRPr="00BE49E1">
        <w:t xml:space="preserve">We used machine learning to predict the </w:t>
      </w:r>
      <w:r w:rsidR="00C7780F" w:rsidRPr="00BE49E1">
        <w:t xml:space="preserve">reporting </w:t>
      </w:r>
      <w:r w:rsidRPr="00BE49E1">
        <w:t xml:space="preserve">of a temperature-related </w:t>
      </w:r>
      <w:r w:rsidR="0025514A" w:rsidRPr="00BE49E1">
        <w:t>illness</w:t>
      </w:r>
      <w:r w:rsidRPr="00BE49E1">
        <w:t xml:space="preserve"> event, which we treated as a binary classification problem</w:t>
      </w:r>
      <w:r w:rsidR="009F6370" w:rsidRPr="00BE49E1">
        <w:t xml:space="preserve"> since the RECS survey is coded as a yes or no response</w:t>
      </w:r>
      <w:r w:rsidRPr="00BE49E1">
        <w:t xml:space="preserve">. The input features for the machine learning model are described in </w:t>
      </w:r>
      <w:r w:rsidRPr="00BE49E1">
        <w:fldChar w:fldCharType="begin"/>
      </w:r>
      <w:r w:rsidRPr="00BE49E1">
        <w:instrText xml:space="preserve"> REF _Ref151582921 \h </w:instrText>
      </w:r>
      <w:r w:rsidRPr="00BE49E1">
        <w:fldChar w:fldCharType="separate"/>
      </w:r>
      <w:r w:rsidRPr="00BE49E1">
        <w:t xml:space="preserve">Table </w:t>
      </w:r>
      <w:r w:rsidRPr="00BE49E1">
        <w:rPr>
          <w:noProof/>
        </w:rPr>
        <w:t>2</w:t>
      </w:r>
      <w:r w:rsidRPr="00BE49E1">
        <w:fldChar w:fldCharType="end"/>
      </w:r>
      <w:r w:rsidRPr="00BE49E1">
        <w:t xml:space="preserve">. </w:t>
      </w:r>
      <w:r w:rsidR="004960B2" w:rsidRPr="00BE49E1">
        <w:t xml:space="preserve">We focus on comparing the performance of models trained with and without building characteristics. </w:t>
      </w:r>
    </w:p>
    <w:p w14:paraId="4D3B5978" w14:textId="12F326B2" w:rsidR="00523EC3" w:rsidRPr="00BE49E1" w:rsidRDefault="00523EC3" w:rsidP="00523EC3">
      <w:r w:rsidRPr="00BE49E1">
        <w:t xml:space="preserve">We know from </w:t>
      </w:r>
      <w:r w:rsidRPr="00BE49E1">
        <w:fldChar w:fldCharType="begin"/>
      </w:r>
      <w:r w:rsidRPr="00BE49E1">
        <w:instrText xml:space="preserve"> REF _Ref80686156 \h </w:instrText>
      </w:r>
      <w:r w:rsidRPr="00BE49E1">
        <w:fldChar w:fldCharType="separate"/>
      </w:r>
      <w:r w:rsidRPr="00BE49E1">
        <w:t xml:space="preserve">Table </w:t>
      </w:r>
      <w:r w:rsidRPr="00BE49E1">
        <w:rPr>
          <w:noProof/>
        </w:rPr>
        <w:t>1</w:t>
      </w:r>
      <w:r w:rsidRPr="00BE49E1">
        <w:fldChar w:fldCharType="end"/>
      </w:r>
      <w:r w:rsidRPr="00BE49E1">
        <w:t xml:space="preserve"> that there is an extreme imbalanc</w:t>
      </w:r>
      <w:r w:rsidR="00313C42" w:rsidRPr="00BE49E1">
        <w:t>e in the RECS data</w:t>
      </w:r>
      <w:r w:rsidR="00FD133A" w:rsidRPr="00BE49E1">
        <w:t xml:space="preserve"> </w:t>
      </w:r>
      <w:r w:rsidR="009F6370" w:rsidRPr="00BE49E1">
        <w:t>–</w:t>
      </w:r>
      <w:r w:rsidR="00FD133A" w:rsidRPr="00BE49E1">
        <w:t xml:space="preserve"> </w:t>
      </w:r>
      <w:r w:rsidR="009F6370" w:rsidRPr="00BE49E1">
        <w:t xml:space="preserve">less than 1% of all households </w:t>
      </w:r>
      <w:del w:id="117" w:author="Arfa Aijazi" w:date="2024-02-04T22:46:00Z">
        <w:r w:rsidR="009F6370" w:rsidRPr="00BE49E1" w:rsidDel="00E31585">
          <w:delText xml:space="preserve">experienced </w:delText>
        </w:r>
      </w:del>
      <w:ins w:id="118" w:author="Arfa Aijazi" w:date="2024-02-04T22:46:00Z">
        <w:r w:rsidR="00E31585">
          <w:t>reported</w:t>
        </w:r>
        <w:r w:rsidR="00E31585" w:rsidRPr="00BE49E1">
          <w:t xml:space="preserve"> </w:t>
        </w:r>
      </w:ins>
      <w:r w:rsidR="009F6370" w:rsidRPr="00BE49E1">
        <w:t xml:space="preserve">temperature-related </w:t>
      </w:r>
      <w:r w:rsidR="0025514A" w:rsidRPr="00BE49E1">
        <w:t>illness</w:t>
      </w:r>
      <w:r w:rsidRPr="00BE49E1">
        <w:t xml:space="preserve">. </w:t>
      </w:r>
      <w:r w:rsidR="00313C42" w:rsidRPr="00BE49E1">
        <w:t>This</w:t>
      </w:r>
      <w:r w:rsidR="00FD133A" w:rsidRPr="00BE49E1">
        <w:t xml:space="preserve"> imbalance is problematic because a naïve model that always predicts </w:t>
      </w:r>
      <w:r w:rsidR="00313C42" w:rsidRPr="00BE49E1">
        <w:t>the majority class,</w:t>
      </w:r>
      <w:r w:rsidR="009F6370" w:rsidRPr="00BE49E1">
        <w:t xml:space="preserve"> i.e.</w:t>
      </w:r>
      <w:r w:rsidR="00313C42" w:rsidRPr="00BE49E1">
        <w:t xml:space="preserve"> no temperature-related </w:t>
      </w:r>
      <w:r w:rsidR="0025514A" w:rsidRPr="00BE49E1">
        <w:t>illness</w:t>
      </w:r>
      <w:r w:rsidR="00313C42" w:rsidRPr="00BE49E1">
        <w:t>,</w:t>
      </w:r>
      <w:r w:rsidR="00FD133A" w:rsidRPr="00BE49E1">
        <w:t xml:space="preserve"> will have a high accuracy, 99% in this case, but </w:t>
      </w:r>
      <w:r w:rsidR="004D258B" w:rsidRPr="00BE49E1">
        <w:t>will fail to predict any observations in the min</w:t>
      </w:r>
      <w:r w:rsidR="00313C42" w:rsidRPr="00BE49E1">
        <w:t>ority class,</w:t>
      </w:r>
      <w:r w:rsidR="004960B2" w:rsidRPr="00BE49E1">
        <w:t xml:space="preserve"> i.e.</w:t>
      </w:r>
      <w:r w:rsidR="009F6370" w:rsidRPr="00BE49E1">
        <w:t xml:space="preserve"> </w:t>
      </w:r>
      <w:r w:rsidR="00313C42" w:rsidRPr="00BE49E1">
        <w:t xml:space="preserve">occurrence of temperature-related </w:t>
      </w:r>
      <w:r w:rsidR="0025514A" w:rsidRPr="00BE49E1">
        <w:t>illness</w:t>
      </w:r>
      <w:r w:rsidR="00FD133A" w:rsidRPr="00BE49E1">
        <w:t>.  Imbalanced data is</w:t>
      </w:r>
      <w:r w:rsidR="00313C42" w:rsidRPr="00BE49E1">
        <w:t xml:space="preserve"> </w:t>
      </w:r>
      <w:r w:rsidR="009F6370" w:rsidRPr="00BE49E1">
        <w:t xml:space="preserve">a common issue </w:t>
      </w:r>
      <w:r w:rsidR="005010F8" w:rsidRPr="00BE49E1">
        <w:t xml:space="preserve">in </w:t>
      </w:r>
      <w:r w:rsidR="00FD133A" w:rsidRPr="00BE49E1">
        <w:t>other domains such as disease diagnosis, customer churn prediction, and fraud detection. As in our case, imbalanced data problems generally have a high cost associated with failure to predict the minority class.</w:t>
      </w:r>
      <w:r w:rsidR="00313C42" w:rsidRPr="00BE49E1">
        <w:t xml:space="preserve"> </w:t>
      </w:r>
      <w:r w:rsidR="009F6370" w:rsidRPr="00BE49E1">
        <w:t>We employ several techniques in the machine learning model building process to address the imbalanced data</w:t>
      </w:r>
      <w:r w:rsidR="002236F4" w:rsidRPr="00BE49E1">
        <w:t xml:space="preserve"> </w:t>
      </w:r>
      <w:r w:rsidR="00C41E03" w:rsidRPr="00BE49E1">
        <w:fldChar w:fldCharType="begin"/>
      </w:r>
      <w:r w:rsidR="00C41E03" w:rsidRPr="00BE49E1">
        <w:instrText xml:space="preserve"> ADDIN ZOTERO_ITEM CSL_CITATION {"citationID":"a3Bi0K7p","properties":{"formattedCitation":"(He and Garcia 2009; Kaur, Pannu, and Malhi 2019; Krawczyk 2016)","plainCitation":"(He and Garcia 2009; Kaur, Pannu, and Malhi 2019; Krawczyk 2016)","noteIndex":0},"citationItems":[{"id":1695,"uris":["http://zotero.org/users/4259226/items/H4P4QYNV"],"itemData":{"id":1695,"type":"article-journal","abstract":"With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data.","container-title":"IEEE Transactions on Knowledge and Data Engineering","DOI":"10.1109/TKDE.2008.239","ISSN":"1558-2191","issue":"9","note":"event-title: IEEE Transactions on Knowledge and Data Engineering","page":"1263-1284","source":"IEEE Xplore","title":"Learning from Imbalanced Data","URL":"https://ieeexplore.ieee.org/abstract/document/5128907/authors#authors","volume":"21","author":[{"family":"He","given":"Haibo"},{"family":"Garcia","given":"Edwardo A."}],"accessed":{"date-parts":[["2023",11,23]]},"issued":{"date-parts":[["2009",9]]}}},{"id":1693,"uris":["http://zotero.org/users/4259226/items/RJENFI82"],"itemData":{"id":1693,"type":"article-journal","abstract":"In machine learning, the data imbalance imposes challenges to perform data analytics in almost all areas of real-world research. The raw primary data often suffers from the skewed perspective of data distribution of one class over the other as in the case of computer vision, information security, marketing, and medical science. The goal of this article is to present a comparative analysis of the approaches from the reference of data pre-processing, algorithmic and hybrid paradigms for contemporary imbalance data analysis techniques, and their comparative study in lieu of different data distribution and their application areas.","container-title":"ACM Computing Surveys","DOI":"10.1145/3343440","ISSN":"0360-0300","issue":"4","journalAbbreviation":"ACM Comput. Surv.","page":"79:1–79:36","source":"ACM Digital Library","title":"A Systematic Review on Imbalanced Data Challenges in Machine Learning: Applications and Solutions","title-short":"A Systematic Review on Imbalanced Data Challenges in Machine Learning","URL":"https://dl.acm.org/doi/10.1145/3343440","volume":"52","author":[{"family":"Kaur","given":"Harsurinder"},{"family":"Pannu","given":"Husanbir Singh"},{"family":"Malhi","given":"Avleen Kaur"}],"accessed":{"date-parts":[["2023",11,23]]},"issued":{"date-parts":[["2019",8,30]]}}},{"id":1697,"uris":["http://zotero.org/users/4259226/items/CIYCY25U"],"itemData":{"id":1697,"type":"article-journal","abstract":"Despite more than two decades of continuous development learning from imbalanced data is still a focus of intense research. Starting as a problem of skewed distributions of binary tasks, this topic evolved way beyond this conception. With the expansion of machine learning and data mining, combined with the arrival of big data era, we have gained a deeper insight into the nature of imbalanced learning, while at the same time facing new emerging challenges. Data-level and algorithm-level methods are constantly being improved and hybrid approaches gain increasing popularity. Recent trends focus on analyzing not only the disproportion between classes, but also other difficulties embedded in the nature of data. New real-life problems motivate researchers to focus on computationally efficient, adaptive and real-time methods. This paper aims at discussing open issues and challenges that need to be addressed to further develop the field of imbalanced learning. Seven vital areas of research in this topic are identified, covering the full spectrum of learning from imbalanced data: classification, regression, clustering, data streams, big data analytics and applications, e.g., in social media and computer vision. This paper provides a discussion and suggestions concerning lines of future research for each of them.","container-title":"Progress in Artificial Intelligence","DOI":"10.1007/s13748-016-0094-0","ISSN":"2192-6360","issue":"4","journalAbbreviation":"Prog Artif Intell","language":"en","page":"221-232","source":"Springer Link","title":"Learning from imbalanced data: open challenges and future directions","title-short":"Learning from imbalanced data","URL":"https://doi.org/10.1007/s13748-016-0094-0","volume":"5","author":[{"family":"Krawczyk","given":"Bartosz"}],"accessed":{"date-parts":[["2023",11,23]]},"issued":{"date-parts":[["2016",11,1]]}}}],"schema":"https://github.com/citation-style-language/schema/raw/master/csl-citation.json"} </w:instrText>
      </w:r>
      <w:r w:rsidR="00C41E03" w:rsidRPr="00BE49E1">
        <w:fldChar w:fldCharType="separate"/>
      </w:r>
      <w:r w:rsidR="00C41E03" w:rsidRPr="00BE49E1">
        <w:rPr>
          <w:noProof/>
        </w:rPr>
        <w:t>(He and Garcia 2009; Kaur, Pannu, and Malhi 2019; Krawczyk 2016)</w:t>
      </w:r>
      <w:r w:rsidR="00C41E03" w:rsidRPr="00BE49E1">
        <w:fldChar w:fldCharType="end"/>
      </w:r>
      <w:r w:rsidR="00C1543B" w:rsidRPr="00BE49E1">
        <w:t xml:space="preserve">, we describe them below. </w:t>
      </w:r>
    </w:p>
    <w:p w14:paraId="572E88DE" w14:textId="3D801D67" w:rsidR="001076D9" w:rsidRPr="00BE49E1" w:rsidRDefault="001076D9" w:rsidP="001076D9">
      <w:pPr>
        <w:spacing w:before="240"/>
      </w:pPr>
      <w:r w:rsidRPr="00BE49E1">
        <w:t xml:space="preserve">We first pre-processed the data set to remove variables with zero or near-zero </w:t>
      </w:r>
      <w:r w:rsidR="004960B2" w:rsidRPr="00BE49E1">
        <w:t>variance</w:t>
      </w:r>
      <w:r w:rsidRPr="00BE49E1">
        <w:t xml:space="preserve">. These variables can negatively impact model performance as </w:t>
      </w:r>
      <w:r w:rsidR="00A732F9" w:rsidRPr="00BE49E1">
        <w:t>they may become zero variance</w:t>
      </w:r>
      <w:r w:rsidRPr="00BE49E1">
        <w:t xml:space="preserve"> </w:t>
      </w:r>
      <w:r w:rsidR="00987E42" w:rsidRPr="00BE49E1">
        <w:t>after the data is subdivided</w:t>
      </w:r>
      <w:r w:rsidRPr="00BE49E1">
        <w:t xml:space="preserve">. This step removed the variable for large households and pays utility and/or fuel. </w:t>
      </w:r>
      <w:commentRangeStart w:id="119"/>
      <w:commentRangeStart w:id="120"/>
      <w:commentRangeStart w:id="121"/>
      <w:r w:rsidRPr="00BE49E1">
        <w:t>We also checked for highly correlated variables</w:t>
      </w:r>
      <w:r w:rsidR="004960B2" w:rsidRPr="00BE49E1">
        <w:t xml:space="preserve"> (magnitude of Spearman’s correlation coefficient &gt; 0.75)</w:t>
      </w:r>
      <w:r w:rsidRPr="00BE49E1">
        <w:t xml:space="preserve"> and linear combinations, but no variable met the threshold for removal</w:t>
      </w:r>
      <w:commentRangeEnd w:id="119"/>
      <w:r w:rsidR="001F4815" w:rsidRPr="00BE49E1">
        <w:rPr>
          <w:rStyle w:val="CommentReference"/>
        </w:rPr>
        <w:commentReference w:id="119"/>
      </w:r>
      <w:commentRangeEnd w:id="120"/>
      <w:r w:rsidR="00DC49A6" w:rsidRPr="00BE49E1">
        <w:rPr>
          <w:rStyle w:val="CommentReference"/>
        </w:rPr>
        <w:commentReference w:id="120"/>
      </w:r>
      <w:r w:rsidRPr="00BE49E1">
        <w:t xml:space="preserve">. </w:t>
      </w:r>
      <w:commentRangeEnd w:id="121"/>
      <w:r w:rsidR="005C2B74" w:rsidRPr="00BE49E1">
        <w:rPr>
          <w:rStyle w:val="CommentReference"/>
        </w:rPr>
        <w:commentReference w:id="121"/>
      </w:r>
      <w:r w:rsidRPr="00BE49E1">
        <w:t xml:space="preserve">We then standardized input variables to have zero mean and unit variance. </w:t>
      </w:r>
      <w:r w:rsidR="008F31B5" w:rsidRPr="00BE49E1">
        <w:t xml:space="preserve">This step prevents variables with larger numerical quantities from having undue influence, particularly in regression-based modeling methods. </w:t>
      </w:r>
    </w:p>
    <w:p w14:paraId="5D0829C6" w14:textId="1AD95DC1" w:rsidR="001076D9" w:rsidRPr="00BE49E1" w:rsidRDefault="008019A8" w:rsidP="00523EC3">
      <w:r w:rsidRPr="00BE49E1">
        <w:t>W</w:t>
      </w:r>
      <w:r w:rsidR="009F6370" w:rsidRPr="00BE49E1">
        <w:t xml:space="preserve">e </w:t>
      </w:r>
      <w:r w:rsidR="001076D9" w:rsidRPr="00BE49E1">
        <w:t xml:space="preserve">then </w:t>
      </w:r>
      <w:r w:rsidR="009F6370" w:rsidRPr="00BE49E1">
        <w:t>split the RECS dataset into training and test data, using 80% for training and holding 20% for testing</w:t>
      </w:r>
      <w:r w:rsidRPr="00BE49E1">
        <w:t>, which prevents overfitting</w:t>
      </w:r>
      <w:r w:rsidR="009F6370" w:rsidRPr="00BE49E1">
        <w:t xml:space="preserve">. </w:t>
      </w:r>
      <w:r w:rsidR="00D34EA6" w:rsidRPr="00BE49E1">
        <w:t>We bootstrapped</w:t>
      </w:r>
      <w:r w:rsidR="00D46F7C" w:rsidRPr="00BE49E1">
        <w:t xml:space="preserve"> </w:t>
      </w:r>
      <w:r w:rsidR="00D34EA6" w:rsidRPr="00BE49E1">
        <w:t xml:space="preserve">this process </w:t>
      </w:r>
      <w:r w:rsidR="00D46F7C" w:rsidRPr="00BE49E1">
        <w:t xml:space="preserve">with </w:t>
      </w:r>
      <w:r w:rsidR="00A732F9" w:rsidRPr="00BE49E1">
        <w:t>30</w:t>
      </w:r>
      <w:r w:rsidR="00D46F7C" w:rsidRPr="00BE49E1">
        <w:t xml:space="preserve"> iterations </w:t>
      </w:r>
      <w:r w:rsidR="00D34EA6" w:rsidRPr="00BE49E1">
        <w:t xml:space="preserve">to quantify the </w:t>
      </w:r>
      <w:r w:rsidR="00A732F9" w:rsidRPr="00BE49E1">
        <w:t>uncertainty in</w:t>
      </w:r>
      <w:r w:rsidRPr="00BE49E1">
        <w:t xml:space="preserve"> model performance</w:t>
      </w:r>
      <w:r w:rsidR="00A732F9" w:rsidRPr="00BE49E1">
        <w:t xml:space="preserve"> due</w:t>
      </w:r>
      <w:r w:rsidRPr="00BE49E1">
        <w:t xml:space="preserve"> to the training data split</w:t>
      </w:r>
      <w:r w:rsidR="00D34EA6" w:rsidRPr="00BE49E1">
        <w:t>. For each training and test split, w</w:t>
      </w:r>
      <w:r w:rsidR="009F6370" w:rsidRPr="00BE49E1">
        <w:t xml:space="preserve">e then used 5-fold cross validation repeated 5 times to further split the training data into training and validation sets </w:t>
      </w:r>
      <w:r w:rsidR="00D34EA6" w:rsidRPr="00BE49E1">
        <w:t>for selecting</w:t>
      </w:r>
      <w:r w:rsidR="009F6370" w:rsidRPr="00BE49E1">
        <w:t xml:space="preserve"> </w:t>
      </w:r>
      <w:r w:rsidRPr="00BE49E1">
        <w:t xml:space="preserve">machine learning </w:t>
      </w:r>
      <w:r w:rsidR="009F6370" w:rsidRPr="00BE49E1">
        <w:t xml:space="preserve">model hyperparameters. </w:t>
      </w:r>
    </w:p>
    <w:p w14:paraId="339984E6" w14:textId="4AC2D9FE" w:rsidR="00465584" w:rsidRPr="00BE49E1" w:rsidRDefault="00C41E03" w:rsidP="00523EC3">
      <w:r w:rsidRPr="00BE49E1">
        <w:t xml:space="preserve">We compared performance from several machine learning algorithms, listed in </w:t>
      </w:r>
      <w:r w:rsidRPr="00BE49E1">
        <w:fldChar w:fldCharType="begin"/>
      </w:r>
      <w:r w:rsidRPr="00BE49E1">
        <w:instrText xml:space="preserve"> REF _Ref151653801 \h </w:instrText>
      </w:r>
      <w:r w:rsidRPr="00BE49E1">
        <w:fldChar w:fldCharType="separate"/>
      </w:r>
      <w:r w:rsidRPr="00BE49E1">
        <w:t xml:space="preserve">Table </w:t>
      </w:r>
      <w:r w:rsidRPr="00BE49E1">
        <w:rPr>
          <w:noProof/>
        </w:rPr>
        <w:t>3</w:t>
      </w:r>
      <w:r w:rsidRPr="00BE49E1">
        <w:fldChar w:fldCharType="end"/>
      </w:r>
      <w:r w:rsidR="00490E0F" w:rsidRPr="00BE49E1">
        <w:t>. These algorithms vary in their underlying structure and assumptions about input features.  We selected these algorithms because of their ability to accept c</w:t>
      </w:r>
      <w:r w:rsidR="004D224D" w:rsidRPr="00BE49E1">
        <w:t>lass</w:t>
      </w:r>
      <w:r w:rsidR="00490E0F" w:rsidRPr="00BE49E1">
        <w:t xml:space="preserve"> weights</w:t>
      </w:r>
      <w:r w:rsidR="006E4BA2" w:rsidRPr="00BE49E1">
        <w:t xml:space="preserve"> and </w:t>
      </w:r>
      <w:r w:rsidR="00860688" w:rsidRPr="00BE49E1">
        <w:t xml:space="preserve">availability in the R </w:t>
      </w:r>
      <w:r w:rsidR="00860688" w:rsidRPr="00BE49E1">
        <w:rPr>
          <w:i/>
          <w:iCs/>
        </w:rPr>
        <w:t>caret</w:t>
      </w:r>
      <w:r w:rsidR="00860688" w:rsidRPr="00BE49E1">
        <w:t xml:space="preserve"> </w:t>
      </w:r>
      <w:r w:rsidR="001A024C" w:rsidRPr="00BE49E1">
        <w:t>package</w:t>
      </w:r>
      <w:r w:rsidR="00490E0F" w:rsidRPr="00BE49E1">
        <w:t xml:space="preserve">. </w:t>
      </w:r>
      <w:r w:rsidR="004D224D" w:rsidRPr="00BE49E1">
        <w:t xml:space="preserve">We applied an exhaustive grid search </w:t>
      </w:r>
      <w:r w:rsidR="00BF1C71" w:rsidRPr="00BE49E1">
        <w:t xml:space="preserve">of 100 values </w:t>
      </w:r>
      <w:r w:rsidR="004D224D" w:rsidRPr="00BE49E1">
        <w:t>to find the best performing hyperparameter settings for each machine learning algorithm.</w:t>
      </w:r>
      <w:r w:rsidR="00860688" w:rsidRPr="00BE49E1">
        <w:t xml:space="preserve"> </w:t>
      </w:r>
    </w:p>
    <w:p w14:paraId="08DE8485" w14:textId="77777777" w:rsidR="005C0AEB" w:rsidRPr="00BE49E1" w:rsidRDefault="005C0AEB" w:rsidP="005C0AEB">
      <w:pPr>
        <w:pStyle w:val="Figurecaption"/>
      </w:pPr>
      <w:bookmarkStart w:id="122" w:name="_Ref151653801"/>
      <w:commentRangeStart w:id="123"/>
      <w:commentRangeStart w:id="124"/>
      <w:r w:rsidRPr="00BE49E1">
        <w:t xml:space="preserve">Table </w:t>
      </w:r>
      <w:commentRangeEnd w:id="123"/>
      <w:r w:rsidR="003147D0" w:rsidRPr="00BE49E1">
        <w:rPr>
          <w:rStyle w:val="CommentReference"/>
        </w:rPr>
        <w:commentReference w:id="123"/>
      </w:r>
      <w:commentRangeEnd w:id="124"/>
      <w:r w:rsidR="00842638">
        <w:rPr>
          <w:rStyle w:val="CommentReference"/>
        </w:rPr>
        <w:commentReference w:id="124"/>
      </w:r>
      <w:r w:rsidR="00000000">
        <w:fldChar w:fldCharType="begin"/>
      </w:r>
      <w:r w:rsidR="00000000">
        <w:instrText xml:space="preserve"> SEQ Table \* ARABIC </w:instrText>
      </w:r>
      <w:r w:rsidR="00000000">
        <w:fldChar w:fldCharType="separate"/>
      </w:r>
      <w:r w:rsidRPr="00BE49E1">
        <w:rPr>
          <w:noProof/>
        </w:rPr>
        <w:t>3</w:t>
      </w:r>
      <w:r w:rsidR="00000000">
        <w:rPr>
          <w:noProof/>
        </w:rPr>
        <w:fldChar w:fldCharType="end"/>
      </w:r>
      <w:bookmarkEnd w:id="122"/>
      <w:r w:rsidRPr="00BE49E1">
        <w:t xml:space="preserve">. Summary of machine learning algorithms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7"/>
        <w:gridCol w:w="3087"/>
        <w:gridCol w:w="3851"/>
      </w:tblGrid>
      <w:tr w:rsidR="00274FDF" w:rsidRPr="00BE49E1" w14:paraId="5FDFA7A5" w14:textId="77777777" w:rsidTr="00274FDF">
        <w:tc>
          <w:tcPr>
            <w:tcW w:w="0" w:type="auto"/>
            <w:tcBorders>
              <w:top w:val="single" w:sz="4" w:space="0" w:color="E7E6E6" w:themeColor="background2"/>
              <w:bottom w:val="single" w:sz="4" w:space="0" w:color="E7E6E6" w:themeColor="background2"/>
            </w:tcBorders>
          </w:tcPr>
          <w:p w14:paraId="5B8E8FF2" w14:textId="77777777" w:rsidR="00274FDF" w:rsidRPr="00BE49E1" w:rsidRDefault="00274FDF" w:rsidP="00E86163">
            <w:pPr>
              <w:rPr>
                <w:b/>
                <w:bCs/>
                <w:sz w:val="18"/>
                <w:szCs w:val="18"/>
              </w:rPr>
            </w:pPr>
            <w:r w:rsidRPr="00BE49E1">
              <w:rPr>
                <w:b/>
                <w:bCs/>
                <w:sz w:val="18"/>
                <w:szCs w:val="18"/>
              </w:rPr>
              <w:t>Algorithm</w:t>
            </w:r>
          </w:p>
        </w:tc>
        <w:tc>
          <w:tcPr>
            <w:tcW w:w="0" w:type="auto"/>
            <w:tcBorders>
              <w:top w:val="single" w:sz="4" w:space="0" w:color="E7E6E6" w:themeColor="background2"/>
              <w:bottom w:val="single" w:sz="4" w:space="0" w:color="E7E6E6" w:themeColor="background2"/>
            </w:tcBorders>
          </w:tcPr>
          <w:p w14:paraId="1D5FC4CB" w14:textId="77777777" w:rsidR="00274FDF" w:rsidRPr="00BE49E1" w:rsidRDefault="00274FDF" w:rsidP="00E86163">
            <w:pPr>
              <w:rPr>
                <w:b/>
                <w:bCs/>
                <w:sz w:val="18"/>
                <w:szCs w:val="18"/>
              </w:rPr>
            </w:pPr>
            <w:r w:rsidRPr="00BE49E1">
              <w:rPr>
                <w:b/>
                <w:bCs/>
                <w:sz w:val="18"/>
                <w:szCs w:val="18"/>
              </w:rPr>
              <w:t>Hyperparameters (min, max)</w:t>
            </w:r>
          </w:p>
        </w:tc>
        <w:tc>
          <w:tcPr>
            <w:tcW w:w="0" w:type="auto"/>
            <w:tcBorders>
              <w:top w:val="single" w:sz="4" w:space="0" w:color="E7E6E6" w:themeColor="background2"/>
              <w:bottom w:val="single" w:sz="4" w:space="0" w:color="E7E6E6" w:themeColor="background2"/>
            </w:tcBorders>
          </w:tcPr>
          <w:p w14:paraId="7E0D50BF" w14:textId="77777777" w:rsidR="00274FDF" w:rsidRPr="00BE49E1" w:rsidRDefault="00274FDF" w:rsidP="00E86163">
            <w:pPr>
              <w:rPr>
                <w:b/>
                <w:bCs/>
                <w:sz w:val="18"/>
                <w:szCs w:val="18"/>
              </w:rPr>
            </w:pPr>
            <w:r w:rsidRPr="00BE49E1">
              <w:rPr>
                <w:b/>
                <w:bCs/>
                <w:sz w:val="18"/>
                <w:szCs w:val="18"/>
              </w:rPr>
              <w:t>R implementation</w:t>
            </w:r>
          </w:p>
        </w:tc>
      </w:tr>
      <w:tr w:rsidR="00274FDF" w:rsidRPr="00BE49E1" w14:paraId="204F8B16" w14:textId="77777777" w:rsidTr="00274FDF">
        <w:tc>
          <w:tcPr>
            <w:tcW w:w="0" w:type="auto"/>
            <w:tcBorders>
              <w:top w:val="single" w:sz="4" w:space="0" w:color="E7E6E6" w:themeColor="background2"/>
            </w:tcBorders>
          </w:tcPr>
          <w:p w14:paraId="222F5350" w14:textId="77777777" w:rsidR="00274FDF" w:rsidRPr="00BE49E1" w:rsidRDefault="00274FDF" w:rsidP="00E86163">
            <w:pPr>
              <w:rPr>
                <w:sz w:val="18"/>
                <w:szCs w:val="18"/>
              </w:rPr>
            </w:pPr>
            <w:r w:rsidRPr="00BE49E1">
              <w:rPr>
                <w:sz w:val="18"/>
                <w:szCs w:val="18"/>
              </w:rPr>
              <w:t>Generalized linear model</w:t>
            </w:r>
          </w:p>
        </w:tc>
        <w:tc>
          <w:tcPr>
            <w:tcW w:w="0" w:type="auto"/>
            <w:tcBorders>
              <w:top w:val="single" w:sz="4" w:space="0" w:color="E7E6E6" w:themeColor="background2"/>
            </w:tcBorders>
          </w:tcPr>
          <w:p w14:paraId="54DBD5F2" w14:textId="77777777" w:rsidR="00274FDF" w:rsidRPr="00BE49E1" w:rsidRDefault="00274FDF" w:rsidP="00E86163">
            <w:pPr>
              <w:rPr>
                <w:sz w:val="18"/>
                <w:szCs w:val="18"/>
              </w:rPr>
            </w:pPr>
            <w:r w:rsidRPr="00BE49E1">
              <w:rPr>
                <w:sz w:val="18"/>
                <w:szCs w:val="18"/>
              </w:rPr>
              <w:t>None</w:t>
            </w:r>
          </w:p>
        </w:tc>
        <w:tc>
          <w:tcPr>
            <w:tcW w:w="0" w:type="auto"/>
            <w:tcBorders>
              <w:top w:val="single" w:sz="4" w:space="0" w:color="E7E6E6" w:themeColor="background2"/>
            </w:tcBorders>
          </w:tcPr>
          <w:p w14:paraId="10AB8D11" w14:textId="4018AF9E" w:rsidR="00274FDF" w:rsidRPr="00BE49E1" w:rsidRDefault="00274FDF" w:rsidP="00E86163">
            <w:pPr>
              <w:rPr>
                <w:sz w:val="18"/>
                <w:szCs w:val="18"/>
              </w:rPr>
            </w:pPr>
            <w:proofErr w:type="spellStart"/>
            <w:r w:rsidRPr="00BE49E1">
              <w:rPr>
                <w:sz w:val="18"/>
                <w:szCs w:val="18"/>
              </w:rPr>
              <w:t>glm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{"citationID":"SJhRibnl","properties":{"formattedCitation":"(Kuhn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sidRPr="00BE49E1">
              <w:rPr>
                <w:sz w:val="18"/>
                <w:szCs w:val="18"/>
              </w:rPr>
              <w:fldChar w:fldCharType="separate"/>
            </w:r>
            <w:r w:rsidRPr="00BE49E1">
              <w:rPr>
                <w:noProof/>
                <w:sz w:val="18"/>
                <w:szCs w:val="18"/>
              </w:rPr>
              <w:t>(Kuhn et al. 2023)</w:t>
            </w:r>
            <w:r w:rsidRPr="00BE49E1">
              <w:rPr>
                <w:sz w:val="18"/>
                <w:szCs w:val="18"/>
              </w:rPr>
              <w:fldChar w:fldCharType="end"/>
            </w:r>
            <w:r w:rsidRPr="00BE49E1">
              <w:rPr>
                <w:sz w:val="18"/>
                <w:szCs w:val="18"/>
              </w:rPr>
              <w:t xml:space="preserve"> </w:t>
            </w:r>
          </w:p>
        </w:tc>
      </w:tr>
      <w:tr w:rsidR="00274FDF" w:rsidRPr="00BE49E1" w14:paraId="1E4F96AC" w14:textId="77777777" w:rsidTr="00274FDF">
        <w:tc>
          <w:tcPr>
            <w:tcW w:w="0" w:type="auto"/>
          </w:tcPr>
          <w:p w14:paraId="26979087" w14:textId="77777777" w:rsidR="00274FDF" w:rsidRPr="00BE49E1" w:rsidRDefault="00274FDF" w:rsidP="00E86163">
            <w:pPr>
              <w:rPr>
                <w:sz w:val="18"/>
                <w:szCs w:val="18"/>
              </w:rPr>
            </w:pPr>
            <w:r w:rsidRPr="00BE49E1">
              <w:rPr>
                <w:sz w:val="18"/>
                <w:szCs w:val="18"/>
              </w:rPr>
              <w:t>Multivariate Adaptive Regression Spline</w:t>
            </w:r>
          </w:p>
        </w:tc>
        <w:tc>
          <w:tcPr>
            <w:tcW w:w="0" w:type="auto"/>
          </w:tcPr>
          <w:p w14:paraId="0CBC3A27" w14:textId="77777777" w:rsidR="00274FDF" w:rsidRPr="00BE49E1" w:rsidRDefault="00274FDF" w:rsidP="00E86163">
            <w:pPr>
              <w:rPr>
                <w:sz w:val="18"/>
                <w:szCs w:val="18"/>
              </w:rPr>
            </w:pPr>
            <w:r w:rsidRPr="00BE49E1">
              <w:rPr>
                <w:sz w:val="18"/>
                <w:szCs w:val="18"/>
              </w:rPr>
              <w:t>#Terms: (1, 100)</w:t>
            </w:r>
          </w:p>
          <w:p w14:paraId="7EF720BD" w14:textId="68E38DB7" w:rsidR="00274FDF" w:rsidRPr="00BE49E1" w:rsidRDefault="00274FDF" w:rsidP="00E86163">
            <w:pPr>
              <w:rPr>
                <w:sz w:val="18"/>
                <w:szCs w:val="18"/>
              </w:rPr>
            </w:pPr>
            <w:r w:rsidRPr="00BE49E1">
              <w:rPr>
                <w:sz w:val="18"/>
                <w:szCs w:val="18"/>
              </w:rPr>
              <w:t>Product degree: 1</w:t>
            </w:r>
          </w:p>
        </w:tc>
        <w:tc>
          <w:tcPr>
            <w:tcW w:w="0" w:type="auto"/>
          </w:tcPr>
          <w:p w14:paraId="69AFF4CF" w14:textId="0E5CF672" w:rsidR="00274FDF" w:rsidRPr="00BE49E1" w:rsidRDefault="00274FDF" w:rsidP="00E86163">
            <w:pPr>
              <w:rPr>
                <w:sz w:val="18"/>
                <w:szCs w:val="18"/>
              </w:rPr>
            </w:pPr>
            <w:r w:rsidRPr="00BE49E1">
              <w:rPr>
                <w:sz w:val="18"/>
                <w:szCs w:val="18"/>
              </w:rPr>
              <w:t xml:space="preserve">earth </w:t>
            </w:r>
            <w:r w:rsidRPr="00BE49E1">
              <w:rPr>
                <w:sz w:val="18"/>
                <w:szCs w:val="18"/>
              </w:rPr>
              <w:fldChar w:fldCharType="begin"/>
            </w:r>
            <w:r w:rsidRPr="00BE49E1">
              <w:rPr>
                <w:sz w:val="18"/>
                <w:szCs w:val="18"/>
              </w:rPr>
              <w:instrText xml:space="preserve"> ADDIN ZOTERO_ITEM CSL_CITATION {"citationID":"T4ShplX7","properties":{"formattedCitation":"(Milborrow 2023)","plainCitation":"(Milborrow 2023)","noteIndex":0},"citationItems":[{"id":1718,"uris":["http://zotero.org/users/4259226/items/T5LBTAKE"],"itemData":{"id":1718,"type":"software","abstract":"Build regression models using the techniques in Friedman's papers \"Fast MARS\" and \"Multivariate Adaptive Regression Splines\" &lt;doi:10.1214/aos/1176347963&gt;. (The term \"MARS\" is trademarked and thus not used in the name of the package.)","license":"GPL-3","source":"R-Packages","title":"earth: Multivariate Adaptive Regression Splines","title-short":"earth","URL":"https://cran.r-project.org/web/packages/earth/index.html","version":"5.3.2","author":[{"family":"Milborrow","given":"Stephen"}],"accessed":{"date-parts":[["2023",11,30]]},"issued":{"date-parts":[["2023",1,26]]}}}],"schema":"https://github.com/citation-style-language/schema/raw/master/csl-citation.json"} </w:instrText>
            </w:r>
            <w:r w:rsidRPr="00BE49E1">
              <w:rPr>
                <w:sz w:val="18"/>
                <w:szCs w:val="18"/>
              </w:rPr>
              <w:fldChar w:fldCharType="separate"/>
            </w:r>
            <w:r w:rsidRPr="00BE49E1">
              <w:rPr>
                <w:noProof/>
                <w:sz w:val="18"/>
                <w:szCs w:val="18"/>
              </w:rPr>
              <w:t>(Milborrow 2023)</w:t>
            </w:r>
            <w:r w:rsidRPr="00BE49E1">
              <w:rPr>
                <w:sz w:val="18"/>
                <w:szCs w:val="18"/>
              </w:rPr>
              <w:fldChar w:fldCharType="end"/>
            </w:r>
            <w:r w:rsidRPr="00BE49E1">
              <w:rPr>
                <w:sz w:val="18"/>
                <w:szCs w:val="18"/>
              </w:rPr>
              <w:t xml:space="preserve"> </w:t>
            </w:r>
          </w:p>
        </w:tc>
      </w:tr>
      <w:tr w:rsidR="00274FDF" w:rsidRPr="00BE49E1" w14:paraId="72EE80A3" w14:textId="77777777" w:rsidTr="00274FDF">
        <w:tc>
          <w:tcPr>
            <w:tcW w:w="0" w:type="auto"/>
          </w:tcPr>
          <w:p w14:paraId="6E54066B" w14:textId="77777777" w:rsidR="00274FDF" w:rsidRPr="00BE49E1" w:rsidRDefault="00274FDF" w:rsidP="00E86163">
            <w:pPr>
              <w:rPr>
                <w:sz w:val="18"/>
                <w:szCs w:val="18"/>
              </w:rPr>
            </w:pPr>
            <w:r w:rsidRPr="00BE49E1">
              <w:rPr>
                <w:sz w:val="18"/>
                <w:szCs w:val="18"/>
              </w:rPr>
              <w:t>Penalized discriminant analysis</w:t>
            </w:r>
          </w:p>
        </w:tc>
        <w:tc>
          <w:tcPr>
            <w:tcW w:w="0" w:type="auto"/>
          </w:tcPr>
          <w:p w14:paraId="6572AFFE" w14:textId="181DDD4E" w:rsidR="00274FDF" w:rsidRPr="00BE49E1" w:rsidRDefault="00274FDF" w:rsidP="00E86163">
            <w:pPr>
              <w:rPr>
                <w:sz w:val="18"/>
                <w:szCs w:val="18"/>
              </w:rPr>
            </w:pPr>
            <w:r w:rsidRPr="00BE49E1">
              <w:rPr>
                <w:sz w:val="18"/>
                <w:szCs w:val="18"/>
              </w:rPr>
              <w:t>Shrinkage penalty coefficient: (0, 0.1)</w:t>
            </w:r>
          </w:p>
        </w:tc>
        <w:tc>
          <w:tcPr>
            <w:tcW w:w="0" w:type="auto"/>
          </w:tcPr>
          <w:p w14:paraId="7BD69A68" w14:textId="028EB30E" w:rsidR="00274FDF" w:rsidRPr="00BE49E1" w:rsidRDefault="00274FDF" w:rsidP="00E86163">
            <w:pPr>
              <w:rPr>
                <w:sz w:val="18"/>
                <w:szCs w:val="18"/>
              </w:rPr>
            </w:pPr>
            <w:proofErr w:type="spellStart"/>
            <w:r w:rsidRPr="00BE49E1">
              <w:rPr>
                <w:sz w:val="18"/>
                <w:szCs w:val="18"/>
              </w:rPr>
              <w:t>pda</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{"citationID":"BW1x1anQ","properties":{"formattedCitation":"(Hastie and Tibshirani 2023)","plainCitation":"(Hastie and Tibshirani 2023)","noteIndex":0},"citationItems":[{"id":1719,"uris":["http://zotero.org/users/4259226/items/WSIPNKWJ"],"itemData":{"id":1719,"type":"software","abstract":"Mixture and flexible discriminant analysis, multivariate adaptive regression splines (MARS), BRUTO, and vector-response smoothing splines. Hastie, Tibshirani and Friedman (2009) \"Elements of Statistical Learning (second edition, chap 12)\" Springer, New York.","license":"GPL-2","source":"R-Packages","title":"mda: Mixture and Flexible Discriminant Analysis","title-short":"mda","URL":"https://cran.r-project.org/web/packages/mda/index.html","version":"0.5-4","author":[{"family":"Hastie","given":"Trevor"},{"family":"Tibshirani","given":"Robert"}],"accessed":{"date-parts":[["2023",11,30]]},"issued":{"date-parts":[["2023",6,23]]}}}],"schema":"https://github.com/citation-style-language/schema/raw/master/csl-citation.json"} </w:instrText>
            </w:r>
            <w:r w:rsidRPr="00BE49E1">
              <w:rPr>
                <w:sz w:val="18"/>
                <w:szCs w:val="18"/>
              </w:rPr>
              <w:fldChar w:fldCharType="separate"/>
            </w:r>
            <w:r w:rsidRPr="00BE49E1">
              <w:rPr>
                <w:noProof/>
                <w:sz w:val="18"/>
                <w:szCs w:val="18"/>
              </w:rPr>
              <w:t>(Hastie and Tibshirani 2023)</w:t>
            </w:r>
            <w:r w:rsidRPr="00BE49E1">
              <w:rPr>
                <w:sz w:val="18"/>
                <w:szCs w:val="18"/>
              </w:rPr>
              <w:fldChar w:fldCharType="end"/>
            </w:r>
          </w:p>
        </w:tc>
      </w:tr>
      <w:tr w:rsidR="00274FDF" w:rsidRPr="00BE49E1" w14:paraId="2C1C741E" w14:textId="77777777" w:rsidTr="00274FDF">
        <w:tc>
          <w:tcPr>
            <w:tcW w:w="0" w:type="auto"/>
          </w:tcPr>
          <w:p w14:paraId="42C9ECF8" w14:textId="77777777" w:rsidR="00274FDF" w:rsidRPr="00BE49E1" w:rsidRDefault="00274FDF" w:rsidP="00E86163">
            <w:pPr>
              <w:rPr>
                <w:sz w:val="18"/>
                <w:szCs w:val="18"/>
              </w:rPr>
            </w:pPr>
            <w:r w:rsidRPr="00BE49E1">
              <w:rPr>
                <w:sz w:val="18"/>
                <w:szCs w:val="18"/>
              </w:rPr>
              <w:lastRenderedPageBreak/>
              <w:t>Penalized multinomial regression</w:t>
            </w:r>
          </w:p>
        </w:tc>
        <w:tc>
          <w:tcPr>
            <w:tcW w:w="0" w:type="auto"/>
          </w:tcPr>
          <w:p w14:paraId="7ED95969" w14:textId="73EF2867" w:rsidR="00274FDF" w:rsidRPr="00BE49E1" w:rsidRDefault="00274FDF" w:rsidP="00E86163">
            <w:pPr>
              <w:rPr>
                <w:sz w:val="18"/>
                <w:szCs w:val="18"/>
              </w:rPr>
            </w:pPr>
            <w:r w:rsidRPr="00BE49E1">
              <w:rPr>
                <w:sz w:val="18"/>
                <w:szCs w:val="18"/>
              </w:rPr>
              <w:t>Weight decay = (0, 0.1)</w:t>
            </w:r>
          </w:p>
        </w:tc>
        <w:tc>
          <w:tcPr>
            <w:tcW w:w="0" w:type="auto"/>
          </w:tcPr>
          <w:p w14:paraId="7347FF5C" w14:textId="13F5AFD2" w:rsidR="00274FDF" w:rsidRPr="00BE49E1" w:rsidRDefault="00274FDF" w:rsidP="00E86163">
            <w:pPr>
              <w:rPr>
                <w:sz w:val="18"/>
                <w:szCs w:val="18"/>
              </w:rPr>
            </w:pPr>
            <w:proofErr w:type="spellStart"/>
            <w:r w:rsidRPr="00BE49E1">
              <w:rPr>
                <w:sz w:val="18"/>
                <w:szCs w:val="18"/>
              </w:rPr>
              <w:t>Multinom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{"citationID":"Pk4kuX3s","properties":{"formattedCitation":"(Ripley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sidRPr="00BE49E1">
              <w:rPr>
                <w:sz w:val="18"/>
                <w:szCs w:val="18"/>
              </w:rPr>
              <w:fldChar w:fldCharType="separate"/>
            </w:r>
            <w:r w:rsidRPr="00BE49E1">
              <w:rPr>
                <w:noProof/>
                <w:sz w:val="18"/>
                <w:szCs w:val="18"/>
              </w:rPr>
              <w:t>(Ripley and Venables 2023)</w:t>
            </w:r>
            <w:r w:rsidRPr="00BE49E1">
              <w:rPr>
                <w:sz w:val="18"/>
                <w:szCs w:val="18"/>
              </w:rPr>
              <w:fldChar w:fldCharType="end"/>
            </w:r>
          </w:p>
        </w:tc>
      </w:tr>
      <w:tr w:rsidR="00274FDF" w:rsidRPr="00BE49E1" w14:paraId="56C4FF24" w14:textId="77777777" w:rsidTr="00274FDF">
        <w:tc>
          <w:tcPr>
            <w:tcW w:w="0" w:type="auto"/>
          </w:tcPr>
          <w:p w14:paraId="5A9F7AF0" w14:textId="1FACE9C4" w:rsidR="00274FDF" w:rsidRPr="00BE49E1" w:rsidRDefault="00274FDF" w:rsidP="00E86163">
            <w:pPr>
              <w:rPr>
                <w:sz w:val="18"/>
                <w:szCs w:val="18"/>
              </w:rPr>
            </w:pPr>
            <w:r w:rsidRPr="00BE49E1">
              <w:rPr>
                <w:sz w:val="18"/>
                <w:szCs w:val="18"/>
              </w:rPr>
              <w:t xml:space="preserve">Bagged classification and regression tree </w:t>
            </w:r>
          </w:p>
        </w:tc>
        <w:tc>
          <w:tcPr>
            <w:tcW w:w="0" w:type="auto"/>
          </w:tcPr>
          <w:p w14:paraId="278E18E5" w14:textId="77777777" w:rsidR="00274FDF" w:rsidRPr="00BE49E1" w:rsidRDefault="00274FDF" w:rsidP="00E86163">
            <w:pPr>
              <w:rPr>
                <w:sz w:val="18"/>
                <w:szCs w:val="18"/>
              </w:rPr>
            </w:pPr>
            <w:r w:rsidRPr="00BE49E1">
              <w:rPr>
                <w:sz w:val="18"/>
                <w:szCs w:val="18"/>
              </w:rPr>
              <w:t>None</w:t>
            </w:r>
          </w:p>
        </w:tc>
        <w:tc>
          <w:tcPr>
            <w:tcW w:w="0" w:type="auto"/>
          </w:tcPr>
          <w:p w14:paraId="115DCE6E" w14:textId="59CE8F00" w:rsidR="00274FDF" w:rsidRPr="00BE49E1" w:rsidRDefault="00274FDF" w:rsidP="00E86163">
            <w:pPr>
              <w:rPr>
                <w:sz w:val="18"/>
                <w:szCs w:val="18"/>
              </w:rPr>
            </w:pPr>
            <w:proofErr w:type="spellStart"/>
            <w:r w:rsidRPr="00BE49E1">
              <w:rPr>
                <w:sz w:val="18"/>
                <w:szCs w:val="18"/>
              </w:rPr>
              <w:t>treebag</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{"citationID":"TfNJvyZ3","properties":{"formattedCitation":"(Peters et al. 2023; Wickham 2023; Meyer et al. 2023)","plainCitation":"(Peters et al. 2023; Wickham 2023; Meyer et al. 2023)","noteIndex":0},"citationItems":[{"id":1721,"uris":["http://zotero.org/users/4259226/items/P2KSCMBL"],"itemData":{"id":1721,"type":"software","abstract":"Improved predictive models by indirect classification and bagging for classification, regression and survival problems as well as resampling based estimators of prediction error.","license":"GPL-2 | GPL-3 [expanded from: GPL (≥ 2)]","source":"R-Packages","title":"ipred: Improved Predictors","title-short":"ipred","URL":"https://cran.r-project.org/web/packages/ipred/index.html","version":"0.9-14","author":[{"family":"Peters","given":"Andrea"},{"family":"Hothorn","given":"Torsten"},{"family":"Ripley","given":"Brian D."},{"family":"Therneau","given":"Terry"},{"family":"Atkinson","given":"Beth"}],"accessed":{"date-parts":[["2023",11,30]]},"issued":{"date-parts":[["2023",3,9]]}}},{"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(libsvm"}],"accessed":{"date-parts":[["2023",11,30]]},"issued":{"date-parts":[["2023",2,1]]}}}],"schema":"https://github.com/citation-style-language/schema/raw/master/csl-citation.json"} </w:instrText>
            </w:r>
            <w:r w:rsidRPr="00BE49E1">
              <w:rPr>
                <w:sz w:val="18"/>
                <w:szCs w:val="18"/>
              </w:rPr>
              <w:fldChar w:fldCharType="separate"/>
            </w:r>
            <w:r w:rsidRPr="00BE49E1">
              <w:rPr>
                <w:noProof/>
                <w:sz w:val="18"/>
                <w:szCs w:val="18"/>
              </w:rPr>
              <w:t>(Peters et al. 2023; Wickham 2023; Meyer et al. 2023)</w:t>
            </w:r>
            <w:r w:rsidRPr="00BE49E1">
              <w:rPr>
                <w:sz w:val="18"/>
                <w:szCs w:val="18"/>
              </w:rPr>
              <w:fldChar w:fldCharType="end"/>
            </w:r>
          </w:p>
        </w:tc>
      </w:tr>
      <w:tr w:rsidR="00274FDF" w:rsidRPr="00BE49E1" w14:paraId="4252498D" w14:textId="77777777" w:rsidTr="00274FDF">
        <w:tc>
          <w:tcPr>
            <w:tcW w:w="0" w:type="auto"/>
          </w:tcPr>
          <w:p w14:paraId="5E7CF639" w14:textId="31E22875" w:rsidR="00274FDF" w:rsidRPr="00BE49E1" w:rsidRDefault="00274FDF" w:rsidP="00E86163">
            <w:pPr>
              <w:rPr>
                <w:sz w:val="18"/>
                <w:szCs w:val="18"/>
              </w:rPr>
            </w:pPr>
            <w:r w:rsidRPr="00BE49E1">
              <w:rPr>
                <w:sz w:val="18"/>
                <w:szCs w:val="18"/>
              </w:rPr>
              <w:t>Stochastic gradient boosting</w:t>
            </w:r>
          </w:p>
        </w:tc>
        <w:tc>
          <w:tcPr>
            <w:tcW w:w="0" w:type="auto"/>
          </w:tcPr>
          <w:p w14:paraId="5037667B" w14:textId="6D70444C" w:rsidR="00274FDF" w:rsidRPr="00BE49E1" w:rsidRDefault="00274FDF" w:rsidP="00E86163">
            <w:pPr>
              <w:rPr>
                <w:sz w:val="18"/>
                <w:szCs w:val="18"/>
              </w:rPr>
            </w:pPr>
            <w:r w:rsidRPr="00BE49E1">
              <w:rPr>
                <w:sz w:val="18"/>
                <w:szCs w:val="18"/>
              </w:rPr>
              <w:t># Boosting iterations: (50, 500)</w:t>
            </w:r>
          </w:p>
          <w:p w14:paraId="770F2F02" w14:textId="1B13AF55" w:rsidR="00274FDF" w:rsidRPr="00BE49E1" w:rsidRDefault="00274FDF" w:rsidP="00E86163">
            <w:pPr>
              <w:rPr>
                <w:sz w:val="18"/>
                <w:szCs w:val="18"/>
              </w:rPr>
            </w:pPr>
            <w:r w:rsidRPr="00BE49E1">
              <w:rPr>
                <w:sz w:val="18"/>
                <w:szCs w:val="18"/>
              </w:rPr>
              <w:t>Max. tree depth: 1</w:t>
            </w:r>
          </w:p>
          <w:p w14:paraId="1D482C3C" w14:textId="6AA9D19A" w:rsidR="00274FDF" w:rsidRPr="00BE49E1" w:rsidRDefault="00274FDF" w:rsidP="00E86163">
            <w:pPr>
              <w:rPr>
                <w:sz w:val="18"/>
                <w:szCs w:val="18"/>
              </w:rPr>
            </w:pPr>
            <w:r w:rsidRPr="00BE49E1">
              <w:rPr>
                <w:sz w:val="18"/>
                <w:szCs w:val="18"/>
              </w:rPr>
              <w:t>Shrinkage: (5</w:t>
            </w:r>
            <m:oMath>
              <m:r>
                <w:rPr>
                  <w:rFonts w:ascii="Cambria Math" w:hAnsi="Cambria Math"/>
                  <w:sz w:val="18"/>
                  <w:szCs w:val="18"/>
                </w:rPr>
                <m:t>×</m:t>
              </m:r>
            </m:oMath>
            <w:r w:rsidRPr="00BE49E1">
              <w:rPr>
                <w:rFonts w:eastAsiaTheme="minorEastAsia"/>
                <w:sz w:val="18"/>
                <w:szCs w:val="18"/>
              </w:rPr>
              <w:t>10</w:t>
            </w:r>
            <w:r w:rsidRPr="00BE49E1">
              <w:rPr>
                <w:rFonts w:eastAsiaTheme="minorEastAsia"/>
                <w:sz w:val="18"/>
                <w:szCs w:val="18"/>
                <w:vertAlign w:val="superscript"/>
              </w:rPr>
              <w:t>-3</w:t>
            </w:r>
            <w:r w:rsidRPr="00BE49E1">
              <w:rPr>
                <w:rFonts w:eastAsiaTheme="minorEastAsia"/>
                <w:sz w:val="18"/>
                <w:szCs w:val="18"/>
              </w:rPr>
              <w:t xml:space="preserve">, </w:t>
            </w:r>
            <w:r w:rsidRPr="00BE49E1">
              <w:rPr>
                <w:sz w:val="18"/>
                <w:szCs w:val="18"/>
              </w:rPr>
              <w:t>5</w:t>
            </w:r>
            <m:oMath>
              <m:r>
                <w:rPr>
                  <w:rFonts w:ascii="Cambria Math" w:hAnsi="Cambria Math"/>
                  <w:sz w:val="18"/>
                  <w:szCs w:val="18"/>
                </w:rPr>
                <m:t>×</m:t>
              </m:r>
            </m:oMath>
            <w:r w:rsidRPr="00BE49E1">
              <w:rPr>
                <w:rFonts w:eastAsiaTheme="minorEastAsia"/>
                <w:sz w:val="18"/>
                <w:szCs w:val="18"/>
              </w:rPr>
              <w:t>10</w:t>
            </w:r>
            <w:r w:rsidRPr="00BE49E1">
              <w:rPr>
                <w:rFonts w:eastAsiaTheme="minorEastAsia"/>
                <w:sz w:val="18"/>
                <w:szCs w:val="18"/>
                <w:vertAlign w:val="superscript"/>
              </w:rPr>
              <w:t>-2</w:t>
            </w:r>
            <w:r w:rsidRPr="00BE49E1">
              <w:rPr>
                <w:rFonts w:eastAsiaTheme="minorEastAsia"/>
                <w:sz w:val="18"/>
                <w:szCs w:val="18"/>
              </w:rPr>
              <w:t>)</w:t>
            </w:r>
          </w:p>
          <w:p w14:paraId="1A8B85C2" w14:textId="417397D9" w:rsidR="00274FDF" w:rsidRPr="00BE49E1" w:rsidRDefault="00274FDF" w:rsidP="00E86163">
            <w:pPr>
              <w:rPr>
                <w:sz w:val="18"/>
                <w:szCs w:val="18"/>
              </w:rPr>
            </w:pPr>
            <w:r w:rsidRPr="00BE49E1">
              <w:rPr>
                <w:sz w:val="18"/>
                <w:szCs w:val="18"/>
              </w:rPr>
              <w:t>Min. terminal node size: 10</w:t>
            </w:r>
          </w:p>
        </w:tc>
        <w:tc>
          <w:tcPr>
            <w:tcW w:w="0" w:type="auto"/>
          </w:tcPr>
          <w:p w14:paraId="75972423" w14:textId="595E5346" w:rsidR="00274FDF" w:rsidRPr="00BE49E1" w:rsidRDefault="00274FDF" w:rsidP="00E86163">
            <w:pPr>
              <w:rPr>
                <w:sz w:val="18"/>
                <w:szCs w:val="18"/>
              </w:rPr>
            </w:pPr>
            <w:proofErr w:type="spellStart"/>
            <w:r w:rsidRPr="00BE49E1">
              <w:rPr>
                <w:sz w:val="18"/>
                <w:szCs w:val="18"/>
              </w:rPr>
              <w:t>gbm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{"citationID":"3l8dmECu","properties":{"formattedCitation":"(Greenwell et al. 2022; Wickham 2023)","plainCitation":"(Greenwell et al. 2022; Wickham 2023)","noteIndex":0},"citationItems":[{"id":1724,"uris":["http://zotero.org/users/4259226/items/Z4TX3GGC"],"itemData":{"id":1724,"type":"software","abstract":"An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schema":"https://github.com/citation-style-language/schema/raw/master/csl-citation.json"} </w:instrText>
            </w:r>
            <w:r w:rsidRPr="00BE49E1">
              <w:rPr>
                <w:sz w:val="18"/>
                <w:szCs w:val="18"/>
              </w:rPr>
              <w:fldChar w:fldCharType="separate"/>
            </w:r>
            <w:r w:rsidRPr="00BE49E1">
              <w:rPr>
                <w:noProof/>
                <w:sz w:val="18"/>
                <w:szCs w:val="18"/>
              </w:rPr>
              <w:t>(Greenwell et al. 2022; Wickham 2023)</w:t>
            </w:r>
            <w:r w:rsidRPr="00BE49E1">
              <w:rPr>
                <w:sz w:val="18"/>
                <w:szCs w:val="18"/>
              </w:rPr>
              <w:fldChar w:fldCharType="end"/>
            </w:r>
          </w:p>
        </w:tc>
      </w:tr>
      <w:tr w:rsidR="00274FDF" w:rsidRPr="00BE49E1" w14:paraId="6542A142" w14:textId="77777777" w:rsidTr="00274FDF">
        <w:tc>
          <w:tcPr>
            <w:tcW w:w="0" w:type="auto"/>
          </w:tcPr>
          <w:p w14:paraId="69DC8335" w14:textId="77777777" w:rsidR="00274FDF" w:rsidRPr="00BE49E1" w:rsidRDefault="00274FDF" w:rsidP="00E86163">
            <w:pPr>
              <w:rPr>
                <w:sz w:val="18"/>
                <w:szCs w:val="18"/>
              </w:rPr>
            </w:pPr>
            <w:r w:rsidRPr="00BE49E1">
              <w:rPr>
                <w:sz w:val="18"/>
                <w:szCs w:val="18"/>
              </w:rPr>
              <w:t>Random forest</w:t>
            </w:r>
          </w:p>
        </w:tc>
        <w:tc>
          <w:tcPr>
            <w:tcW w:w="0" w:type="auto"/>
          </w:tcPr>
          <w:p w14:paraId="51A43C04" w14:textId="284F1005" w:rsidR="00274FDF" w:rsidRPr="00BE49E1" w:rsidRDefault="00274FDF" w:rsidP="00E86163">
            <w:pPr>
              <w:rPr>
                <w:sz w:val="18"/>
                <w:szCs w:val="18"/>
              </w:rPr>
            </w:pPr>
            <w:r w:rsidRPr="00BE49E1">
              <w:rPr>
                <w:sz w:val="18"/>
                <w:szCs w:val="18"/>
              </w:rPr>
              <w:t># Randomly selected predictors: (1, # of variables)</w:t>
            </w:r>
          </w:p>
          <w:p w14:paraId="513E6470" w14:textId="4D3CBDF8" w:rsidR="00274FDF" w:rsidRPr="00BE49E1" w:rsidRDefault="00274FDF" w:rsidP="00E86163">
            <w:pPr>
              <w:rPr>
                <w:sz w:val="18"/>
                <w:szCs w:val="18"/>
              </w:rPr>
            </w:pPr>
            <w:r w:rsidRPr="00BE49E1">
              <w:rPr>
                <w:sz w:val="18"/>
                <w:szCs w:val="18"/>
              </w:rPr>
              <w:t>Splitting rule: Gini impurity, extremely randomized</w:t>
            </w:r>
          </w:p>
          <w:p w14:paraId="31FE48D8" w14:textId="3563665A" w:rsidR="00274FDF" w:rsidRPr="00BE49E1" w:rsidRDefault="00274FDF" w:rsidP="00E86163">
            <w:pPr>
              <w:rPr>
                <w:sz w:val="18"/>
                <w:szCs w:val="18"/>
              </w:rPr>
            </w:pPr>
            <w:r w:rsidRPr="00BE49E1">
              <w:rPr>
                <w:sz w:val="18"/>
                <w:szCs w:val="18"/>
              </w:rPr>
              <w:t>Min. node size: (1, 5)</w:t>
            </w:r>
          </w:p>
        </w:tc>
        <w:tc>
          <w:tcPr>
            <w:tcW w:w="0" w:type="auto"/>
          </w:tcPr>
          <w:p w14:paraId="033D646F" w14:textId="768CC635" w:rsidR="00274FDF" w:rsidRPr="00BE49E1" w:rsidRDefault="00274FDF" w:rsidP="00E86163">
            <w:pPr>
              <w:rPr>
                <w:sz w:val="18"/>
                <w:szCs w:val="18"/>
              </w:rPr>
            </w:pPr>
            <w:r w:rsidRPr="00BE49E1">
              <w:rPr>
                <w:sz w:val="18"/>
                <w:szCs w:val="18"/>
              </w:rPr>
              <w:t xml:space="preserve">ranger </w:t>
            </w:r>
            <w:r w:rsidRPr="00BE49E1">
              <w:rPr>
                <w:sz w:val="18"/>
                <w:szCs w:val="18"/>
              </w:rPr>
              <w:fldChar w:fldCharType="begin"/>
            </w:r>
            <w:r w:rsidRPr="00BE49E1">
              <w:rPr>
                <w:sz w:val="18"/>
                <w:szCs w:val="18"/>
              </w:rPr>
              <w:instrText xml:space="preserve"> ADDIN ZOTERO_ITEM CSL_CITATION {"citationID":"RN8m966O","properties":{"formattedCitation":"(Meyer et al. 2023; Greenwell et al. 2022; Wickham et al. 2023)","plainCitation":"(Meyer et al. 2023; Greenwell et al. 2022; Wickham et al. 2023)","noteIndex":0},"citationItems":[{"id":1723,"uris":["http://zotero.org/users/4259226/items/J5G26T5V"],"itemData":{"id":1723,"type":"software","abstract":"Functions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M."}],"accessed":{"date-parts":[["2023",11,30]]},"issued":{"date-parts":[["2022",8,11]]}}},{"id":1726,"uris":["http://zotero.org/users/4259226/items/U8EJ36KG"],"itemData":{"id":1726,"type":"software","abstract":"A fast, consistent tool for working with data frame like objects, both in memory and out of memory.","license":"MIT + file LICENSE","source":"R-Packages","title":"dplyr: A Grammar of Data Manipulation","title-short":"dplyr","URL":"https://cran.r-project.org/web/packages/dplyr/index.html","version":"1.1.4","author":[{"family":"Wickham","given":"Hadley"},{"family":"François","given":"Romain"},{"family":"Henry","given":"Lionel"},{"family":"Müller","given":"Kirill"},{"family":"Vaughan","given":"Davis"},{"family":"Software","given":"Posit"},{"family":"PBC","given":""}],"accessed":{"date-parts":[["2023",11,30]]},"issued":{"date-parts":[["2023",11,17]]}}}],"schema":"https://github.com/citation-style-language/schema/raw/master/csl-citation.json"} </w:instrText>
            </w:r>
            <w:r w:rsidRPr="00BE49E1">
              <w:rPr>
                <w:sz w:val="18"/>
                <w:szCs w:val="18"/>
              </w:rPr>
              <w:fldChar w:fldCharType="separate"/>
            </w:r>
            <w:r w:rsidRPr="00BE49E1">
              <w:rPr>
                <w:noProof/>
                <w:sz w:val="18"/>
                <w:szCs w:val="18"/>
              </w:rPr>
              <w:t>(Meyer et al. 2023; Greenwell et al. 2022; Wickham et al. 2023)</w:t>
            </w:r>
            <w:r w:rsidRPr="00BE49E1">
              <w:rPr>
                <w:sz w:val="18"/>
                <w:szCs w:val="18"/>
              </w:rPr>
              <w:fldChar w:fldCharType="end"/>
            </w:r>
          </w:p>
        </w:tc>
      </w:tr>
      <w:tr w:rsidR="00274FDF" w:rsidRPr="00BE49E1" w14:paraId="3E1616B5" w14:textId="77777777" w:rsidTr="00274FDF">
        <w:tc>
          <w:tcPr>
            <w:tcW w:w="0" w:type="auto"/>
          </w:tcPr>
          <w:p w14:paraId="48313DE4" w14:textId="77777777" w:rsidR="00274FDF" w:rsidRPr="00BE49E1" w:rsidRDefault="00274FDF" w:rsidP="00E86163">
            <w:pPr>
              <w:rPr>
                <w:sz w:val="18"/>
                <w:szCs w:val="18"/>
              </w:rPr>
            </w:pPr>
            <w:r w:rsidRPr="00BE49E1">
              <w:rPr>
                <w:sz w:val="18"/>
                <w:szCs w:val="18"/>
              </w:rPr>
              <w:t>Single layer neural network</w:t>
            </w:r>
          </w:p>
        </w:tc>
        <w:tc>
          <w:tcPr>
            <w:tcW w:w="0" w:type="auto"/>
          </w:tcPr>
          <w:p w14:paraId="0E35AFC5" w14:textId="6C9681E4" w:rsidR="00274FDF" w:rsidRPr="00BE49E1" w:rsidRDefault="00274FDF" w:rsidP="00E86163">
            <w:pPr>
              <w:rPr>
                <w:sz w:val="18"/>
                <w:szCs w:val="18"/>
              </w:rPr>
            </w:pPr>
            <w:r w:rsidRPr="00BE49E1">
              <w:rPr>
                <w:sz w:val="18"/>
                <w:szCs w:val="18"/>
              </w:rPr>
              <w:t># Hidden units: (1, # of variables)</w:t>
            </w:r>
          </w:p>
          <w:p w14:paraId="009075CA" w14:textId="3A576982" w:rsidR="00274FDF" w:rsidRPr="00BE49E1" w:rsidRDefault="00274FDF" w:rsidP="00E86163">
            <w:pPr>
              <w:rPr>
                <w:sz w:val="18"/>
                <w:szCs w:val="18"/>
              </w:rPr>
            </w:pPr>
            <w:r w:rsidRPr="00BE49E1">
              <w:rPr>
                <w:sz w:val="18"/>
                <w:szCs w:val="18"/>
              </w:rPr>
              <w:t>Weight decay: (</w:t>
            </w:r>
            <w:r w:rsidRPr="00BE49E1">
              <w:rPr>
                <w:rFonts w:eastAsiaTheme="minorEastAsia"/>
                <w:sz w:val="18"/>
                <w:szCs w:val="18"/>
              </w:rPr>
              <w:t>10</w:t>
            </w:r>
            <w:r w:rsidRPr="00BE49E1">
              <w:rPr>
                <w:rFonts w:eastAsiaTheme="minorEastAsia"/>
                <w:sz w:val="18"/>
                <w:szCs w:val="18"/>
                <w:vertAlign w:val="superscript"/>
              </w:rPr>
              <w:t>-7</w:t>
            </w:r>
            <w:r w:rsidRPr="00BE49E1">
              <w:rPr>
                <w:rFonts w:eastAsiaTheme="minorEastAsia"/>
                <w:sz w:val="18"/>
                <w:szCs w:val="18"/>
              </w:rPr>
              <w:t>, 10</w:t>
            </w:r>
            <w:r w:rsidRPr="00BE49E1">
              <w:rPr>
                <w:rFonts w:eastAsiaTheme="minorEastAsia"/>
                <w:sz w:val="18"/>
                <w:szCs w:val="18"/>
                <w:vertAlign w:val="superscript"/>
              </w:rPr>
              <w:t>-1</w:t>
            </w:r>
            <w:r w:rsidRPr="00BE49E1">
              <w:rPr>
                <w:rFonts w:eastAsiaTheme="minorEastAsia"/>
                <w:sz w:val="18"/>
                <w:szCs w:val="18"/>
              </w:rPr>
              <w:t>)</w:t>
            </w:r>
          </w:p>
        </w:tc>
        <w:tc>
          <w:tcPr>
            <w:tcW w:w="0" w:type="auto"/>
          </w:tcPr>
          <w:p w14:paraId="41037E6E" w14:textId="401FC41D" w:rsidR="00274FDF" w:rsidRPr="00BE49E1" w:rsidRDefault="00274FDF" w:rsidP="00E86163">
            <w:pPr>
              <w:rPr>
                <w:sz w:val="18"/>
                <w:szCs w:val="18"/>
              </w:rPr>
            </w:pPr>
            <w:proofErr w:type="spellStart"/>
            <w:r w:rsidRPr="00BE49E1">
              <w:rPr>
                <w:sz w:val="18"/>
                <w:szCs w:val="18"/>
              </w:rPr>
              <w:t>nnet</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{"citationID":"mxsLHzwR","properties":{"formattedCitation":"(Ripley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sidRPr="00BE49E1">
              <w:rPr>
                <w:sz w:val="18"/>
                <w:szCs w:val="18"/>
              </w:rPr>
              <w:fldChar w:fldCharType="separate"/>
            </w:r>
            <w:r w:rsidRPr="00BE49E1">
              <w:rPr>
                <w:noProof/>
                <w:sz w:val="18"/>
                <w:szCs w:val="18"/>
              </w:rPr>
              <w:t>(Ripley and Venables 2023)</w:t>
            </w:r>
            <w:r w:rsidRPr="00BE49E1">
              <w:rPr>
                <w:sz w:val="18"/>
                <w:szCs w:val="18"/>
              </w:rPr>
              <w:fldChar w:fldCharType="end"/>
            </w:r>
          </w:p>
        </w:tc>
      </w:tr>
    </w:tbl>
    <w:p w14:paraId="45912AF5" w14:textId="4C8CFCC6" w:rsidR="00987E42" w:rsidRPr="00BE49E1" w:rsidRDefault="004D224D" w:rsidP="005C0AEB">
      <w:pPr>
        <w:spacing w:before="240"/>
      </w:pPr>
      <w:r w:rsidRPr="00BE49E1">
        <w:t>We employed the following strategies to address the inherent class imbalance</w:t>
      </w:r>
      <w:r w:rsidR="00BF1C71" w:rsidRPr="00BE49E1">
        <w:t xml:space="preserve"> in the RECS data set</w:t>
      </w:r>
      <w:r w:rsidRPr="00BE49E1">
        <w:t>: 1) stratified sampling</w:t>
      </w:r>
      <w:r w:rsidR="006B72FB" w:rsidRPr="00BE49E1">
        <w:t>;</w:t>
      </w:r>
      <w:r w:rsidRPr="00BE49E1">
        <w:t xml:space="preserve"> 2) fewer cross-validation folds</w:t>
      </w:r>
      <w:r w:rsidR="006B72FB" w:rsidRPr="00BE49E1">
        <w:t>;</w:t>
      </w:r>
      <w:r w:rsidRPr="00BE49E1">
        <w:t xml:space="preserve"> 3) class weights</w:t>
      </w:r>
      <w:r w:rsidR="006B72FB" w:rsidRPr="00BE49E1">
        <w:t>;</w:t>
      </w:r>
      <w:r w:rsidRPr="00BE49E1">
        <w:t xml:space="preserve"> </w:t>
      </w:r>
      <w:r w:rsidR="00987E42" w:rsidRPr="00BE49E1">
        <w:t xml:space="preserve">4) </w:t>
      </w:r>
      <w:r w:rsidRPr="00BE49E1">
        <w:t>sub-sampling</w:t>
      </w:r>
      <w:r w:rsidR="006B72FB" w:rsidRPr="00BE49E1">
        <w:t>; and</w:t>
      </w:r>
      <w:r w:rsidRPr="00BE49E1">
        <w:t xml:space="preserve"> </w:t>
      </w:r>
      <w:r w:rsidR="00987E42" w:rsidRPr="00BE49E1">
        <w:t>5</w:t>
      </w:r>
      <w:r w:rsidRPr="00BE49E1">
        <w:t xml:space="preserve">) </w:t>
      </w:r>
      <w:r w:rsidR="00BF1C71" w:rsidRPr="00BE49E1">
        <w:t xml:space="preserve">appropriate </w:t>
      </w:r>
      <w:r w:rsidRPr="00BE49E1">
        <w:t xml:space="preserve">performance metrics. Stratified sampling means that any time we created divisions in the data set such as splitting the training and test data or subdividing the training data into cross-validation folds, we partitioned the data based on occurrence of temperature-related </w:t>
      </w:r>
      <w:r w:rsidR="0025514A" w:rsidRPr="00BE49E1">
        <w:t>illness</w:t>
      </w:r>
      <w:r w:rsidRPr="00BE49E1">
        <w:t>. This way each subset maintained the same proportion of the dependent variable as the original data</w:t>
      </w:r>
      <w:r w:rsidR="006B72FB" w:rsidRPr="00BE49E1">
        <w:t>set</w:t>
      </w:r>
      <w:r w:rsidRPr="00BE49E1">
        <w:t xml:space="preserve">. </w:t>
      </w:r>
      <w:r w:rsidR="00B54978" w:rsidRPr="00BE49E1">
        <w:t xml:space="preserve">We also set 5 folds versus the common practice of 10 folds for cross-validation. This allowed us to hold more observations of temperature-related </w:t>
      </w:r>
      <w:r w:rsidR="0025514A" w:rsidRPr="00BE49E1">
        <w:t xml:space="preserve">illness </w:t>
      </w:r>
      <w:r w:rsidR="00B54978" w:rsidRPr="00BE49E1">
        <w:t xml:space="preserve">for the validation set when tuning hyperparameters. </w:t>
      </w:r>
      <w:r w:rsidR="00987E42" w:rsidRPr="00BE49E1">
        <w:t>Thirdly we test the effect of class weights on model performance. Class weights impose a heavier cost on errors in the minority class. Fourth, we considered the effect of several sub-sampling techniques during cross-validation. Up-sampling randomly replicates instances of the minority class. We also tried two hybrid methods, the synthetic minority oversampling technique (SMOTE) and random oversampling examples (ROSE), which down-sample the m</w:t>
      </w:r>
      <w:r w:rsidR="00BF1C71" w:rsidRPr="00BE49E1">
        <w:t>ajority</w:t>
      </w:r>
      <w:r w:rsidR="00987E42" w:rsidRPr="00BE49E1">
        <w:t xml:space="preserve"> class and synthesize new data points in the minority class. SMOTE draws artificial samples by choosing points on the line connecting minority class observations to its nearest neighbors in the feature space</w:t>
      </w:r>
      <w:r w:rsidR="00BF1C71" w:rsidRPr="00BE49E1">
        <w:t xml:space="preserve"> </w:t>
      </w:r>
      <w:r w:rsidR="00BF1C71" w:rsidRPr="00BE49E1">
        <w:fldChar w:fldCharType="begin"/>
      </w:r>
      <w:r w:rsidR="00BF1C71" w:rsidRPr="00BE49E1">
        <w:instrText xml:space="preserve"> ADDIN ZOTERO_ITEM CSL_CITATION {"citationID":"0cWKW2dA","properties":{"formattedCitation":"(Fernandez et al. 2018)","plainCitation":"(Fernandez et al. 2018)","noteIndex":0},"citationItems":[{"id":1713,"uris":["http://zotero.org/users/4259226/items/N5JCY53R"],"itemData":{"id":1713,"type":"article-journal","abstract":"The Synthetic Minority Oversampling Technique (SMOTE) preprocessing algorithm is considered \"de facto\" standard in the framework of learning from imbalanced data. This is due to its simplicity in the design of the procedure, as well as its robustness when applied to different type of problems. Since its publication in 2002, SMOTE has proven successful in a variety of applications from several different domains. SMOTE has also inspired several approaches to counter the issue of class imbalance, and has also significantly contributed to new supervised learning paradigms, including multilabel classification, incremental learning, semi-supervised learning, multi-instance learning, among others. It is standard benchmark for learning from imbalanced data. It is also featured in a number of different software packages - from open source to commercial. In this paper, marking the fifteen year anniversary of SMOTE, we reflect on the SMOTE journey, discuss the current state of affairs with SMOTE, its applications, and also identify the next set of challenges to extend SMOTE for Big Data problems.","container-title":"Journal of Artificial Intelligence Research","DOI":"10.1613/jair.1.11192","ISSN":"1076-9757","language":"en","license":"Copyright (c)","page":"863-905","source":"www.jair.org","title":"SMOTE for Learning from Imbalanced Data: Progress and Challenges, Marking the 15-year Anniversary","title-short":"SMOTE for Learning from Imbalanced Data","URL":"https://www.jair.org/index.php/jair/article/view/11192","volume":"61","author":[{"family":"Fernandez","given":"Alberto"},{"family":"Garcia","given":"Salvador"},{"family":"Herrera","given":"Francisco"},{"family":"Chawla","given":"Nitesh V."}],"accessed":{"date-parts":[["2023",11,30]]},"issued":{"date-parts":[["2018",4,20]]}}}],"schema":"https://github.com/citation-style-language/schema/raw/master/csl-citation.json"} </w:instrText>
      </w:r>
      <w:r w:rsidR="00BF1C71" w:rsidRPr="00BE49E1">
        <w:fldChar w:fldCharType="separate"/>
      </w:r>
      <w:r w:rsidR="00BF1C71" w:rsidRPr="00BE49E1">
        <w:rPr>
          <w:noProof/>
        </w:rPr>
        <w:t>(Fernandez et al. 2018)</w:t>
      </w:r>
      <w:r w:rsidR="00BF1C71" w:rsidRPr="00BE49E1">
        <w:fldChar w:fldCharType="end"/>
      </w:r>
      <w:r w:rsidR="00987E42" w:rsidRPr="00BE49E1">
        <w:t>. ROSE uses smoothed bootstrapping to draw artificial samples from the feature space neighborhood around the minority class</w:t>
      </w:r>
      <w:r w:rsidR="00BE7B24" w:rsidRPr="00BE49E1">
        <w:t xml:space="preserve"> </w:t>
      </w:r>
      <w:r w:rsidR="00BE7B24" w:rsidRPr="00BE49E1">
        <w:fldChar w:fldCharType="begin"/>
      </w:r>
      <w:r w:rsidR="00BE7B24" w:rsidRPr="00BE49E1">
        <w:instrText xml:space="preserve"> ADDIN ZOTERO_ITEM CSL_CITATION {"citationID":"BTWVKjnz","properties":{"formattedCitation":"(Menardi and Torelli 2014)","plainCitation":"(Menardi and Torelli 2014)","noteIndex":0},"citationItems":[{"id":1715,"uris":["http://zotero.org/users/4259226/items/K7M4Y4SH"],"itemData":{"id":1715,"type":"article-journal","abstract":"The problem of modeling binary responses by using cross-sectional data has been addressed with a number of satisfying solutions that draw on both parametric and nonparametric methods. However, there exist many real situations where one of the two responses (usually the most interesting for the analysis) is rare. It has been largely reported that this class imbalance heavily compromises the process of learning, because the model tends to focus on the prevalent class and to ignore the rare events. However, not only the estimation of the classification model is affected by a skewed distribution of the classes, but also the evaluation of its accuracy is jeopardized, because the scarcity of data leads to poor estimates of the model’s accuracy. In this work, the effects of class imbalance on model training and model assessing are discussed. Moreover, a unified and systematic framework for dealing with the problem of imbalanced classification is proposed, based on a smoothed bootstrap re-sampling technique. The proposed technique is founded on a sound theoretical basis and an extensive empirical study shows that it outperforms the main other remedies to face imbalanced learning problems.","container-title":"Data Mining and Knowledge Discovery","DOI":"10.1007/s10618-012-0295-5","ISSN":"1573-756X","issue":"1","journalAbbreviation":"Data Min Knowl Disc","language":"en","page":"92-122","source":"Springer Link","title":"Training and assessing classification rules with imbalanced data","URL":"https://doi.org/10.1007/s10618-012-0295-5","volume":"28","author":[{"family":"Menardi","given":"Giovanna"},{"family":"Torelli","given":"Nicola"}],"accessed":{"date-parts":[["2023",11,30]]},"issued":{"date-parts":[["2014",1,1]]}}}],"schema":"https://github.com/citation-style-language/schema/raw/master/csl-citation.json"} </w:instrText>
      </w:r>
      <w:r w:rsidR="00BE7B24" w:rsidRPr="00BE49E1">
        <w:fldChar w:fldCharType="separate"/>
      </w:r>
      <w:r w:rsidR="00BE7B24" w:rsidRPr="00BE49E1">
        <w:rPr>
          <w:noProof/>
        </w:rPr>
        <w:t>(Menardi and Torelli 2014)</w:t>
      </w:r>
      <w:r w:rsidR="00BE7B24" w:rsidRPr="00BE49E1">
        <w:fldChar w:fldCharType="end"/>
      </w:r>
      <w:r w:rsidR="00987E42" w:rsidRPr="00BE49E1">
        <w:t xml:space="preserve">. </w:t>
      </w:r>
    </w:p>
    <w:p w14:paraId="1B18A7FB" w14:textId="7032B81C" w:rsidR="00503986" w:rsidRPr="00BE49E1" w:rsidRDefault="005D1769" w:rsidP="000F6D02">
      <w:pPr>
        <w:spacing w:before="240"/>
      </w:pPr>
      <w:r w:rsidRPr="00BE49E1">
        <w:t>Finally, we considered the class imbalance in our choice of performance metric.</w:t>
      </w:r>
      <w:r w:rsidR="003E6672" w:rsidRPr="00BE49E1">
        <w:t xml:space="preserve"> As illustrated earlier, the model’s overall accuracy (ratio of correct classifications to total observations) </w:t>
      </w:r>
      <w:r w:rsidR="000F6D02" w:rsidRPr="00BE49E1">
        <w:t xml:space="preserve">can be biased for </w:t>
      </w:r>
      <w:r w:rsidR="00C67A12" w:rsidRPr="00BE49E1">
        <w:t xml:space="preserve">heavily </w:t>
      </w:r>
      <w:r w:rsidR="000F6D02" w:rsidRPr="00BE49E1">
        <w:t xml:space="preserve">imbalanced classes. </w:t>
      </w:r>
      <w:r w:rsidRPr="00BE49E1">
        <w:t>The routine choice for binary classification problems is the Receiver Operating Characteristic (ROC) curve</w:t>
      </w:r>
      <w:r w:rsidR="00791EC2" w:rsidRPr="00BE49E1">
        <w:t xml:space="preserve">. To understand this metric, we define a positive and negative class – the two outcomes of the predictive model. </w:t>
      </w:r>
      <w:r w:rsidR="00503986" w:rsidRPr="00BE49E1">
        <w:t>In our</w:t>
      </w:r>
      <w:r w:rsidR="00791EC2" w:rsidRPr="00BE49E1">
        <w:t xml:space="preserve"> imbalanced data set, the positive class is the minority </w:t>
      </w:r>
      <w:proofErr w:type="gramStart"/>
      <w:r w:rsidR="00791EC2" w:rsidRPr="00BE49E1">
        <w:t>class</w:t>
      </w:r>
      <w:proofErr w:type="gramEnd"/>
      <w:r w:rsidR="00791EC2" w:rsidRPr="00BE49E1">
        <w:t xml:space="preserve"> and the negative class is the majority class. The ROC curve</w:t>
      </w:r>
      <w:r w:rsidRPr="00BE49E1">
        <w:t xml:space="preserve"> plots the true positive rate</w:t>
      </w:r>
      <w:r w:rsidR="00EE439B" w:rsidRPr="00BE49E1">
        <w:t xml:space="preserve">, also called the sensitivity </w:t>
      </w:r>
      <w:r w:rsidR="00EF7959" w:rsidRPr="00BE49E1">
        <w:t>(True</w:t>
      </w:r>
      <w:r w:rsidR="00E95673" w:rsidRPr="00BE49E1">
        <w:t xml:space="preserve"> </w:t>
      </w:r>
      <w:r w:rsidR="00EF7959" w:rsidRPr="00BE49E1">
        <w:t>Positives / (True</w:t>
      </w:r>
      <w:r w:rsidR="00E95673" w:rsidRPr="00BE49E1">
        <w:t xml:space="preserve"> </w:t>
      </w:r>
      <w:r w:rsidR="00EF7959" w:rsidRPr="00BE49E1">
        <w:t>Positives + False Negatives))</w:t>
      </w:r>
      <w:r w:rsidR="00503986" w:rsidRPr="00BE49E1">
        <w:t>,</w:t>
      </w:r>
      <w:r w:rsidRPr="00BE49E1">
        <w:t xml:space="preserve"> versus the false positive rate</w:t>
      </w:r>
      <w:r w:rsidR="00EE439B" w:rsidRPr="00BE49E1">
        <w:t xml:space="preserve">, </w:t>
      </w:r>
      <w:r w:rsidR="00E95673" w:rsidRPr="00BE49E1">
        <w:t>(False Positives / (False Positives + True Negatives))</w:t>
      </w:r>
      <w:r w:rsidR="00062DBF" w:rsidRPr="00BE49E1">
        <w:t xml:space="preserve"> or 1 – specificity, </w:t>
      </w:r>
      <w:r w:rsidR="003147D0" w:rsidRPr="00BE49E1">
        <w:t xml:space="preserve">(specificity is also known as </w:t>
      </w:r>
      <w:r w:rsidR="00062DBF" w:rsidRPr="00BE49E1">
        <w:t>the true negative rate</w:t>
      </w:r>
      <w:r w:rsidR="003147D0" w:rsidRPr="00BE49E1">
        <w:t>)</w:t>
      </w:r>
      <w:r w:rsidR="00503986" w:rsidRPr="00BE49E1">
        <w:t>,</w:t>
      </w:r>
      <w:r w:rsidR="00E95673" w:rsidRPr="00BE49E1">
        <w:t xml:space="preserve"> </w:t>
      </w:r>
      <w:r w:rsidRPr="00BE49E1">
        <w:t>with different discrimination thresholds.</w:t>
      </w:r>
      <w:r w:rsidR="00BE7B24" w:rsidRPr="00BE49E1">
        <w:t xml:space="preserve"> </w:t>
      </w:r>
      <w:r w:rsidRPr="00BE49E1">
        <w:t>The</w:t>
      </w:r>
      <w:r w:rsidR="00BE7B24" w:rsidRPr="00BE49E1">
        <w:t xml:space="preserve"> area under the receiver operator curve</w:t>
      </w:r>
      <w:r w:rsidRPr="00BE49E1">
        <w:t xml:space="preserve"> summarizes the ROC curve into a single metric that represents the prediction accuracy of the model. This metric</w:t>
      </w:r>
      <w:r w:rsidR="005C0AEB" w:rsidRPr="00BE49E1">
        <w:t xml:space="preserve"> can be misleading for imbalanced data</w:t>
      </w:r>
      <w:r w:rsidR="00E95673" w:rsidRPr="00BE49E1">
        <w:t xml:space="preserve"> because the false positive rate becomes very small when the number of negatives is very large.</w:t>
      </w:r>
      <w:r w:rsidR="00C26EFC" w:rsidRPr="00BE49E1">
        <w:t xml:space="preserve"> </w:t>
      </w:r>
      <w:r w:rsidR="00C26EFC" w:rsidRPr="00BE49E1">
        <w:fldChar w:fldCharType="begin"/>
      </w:r>
      <w:r w:rsidRPr="00BE49E1">
        <w:instrText xml:space="preserve"> ADDIN ZOTERO_ITEM CSL_CITATION {"citationID":"Sc1tRLoR","properties":{"formattedCitation":"(Davis and Goadrich 2006; Fawcett 2006)","plainCitation":"(Davis and Goadrich 2006; Fawcett 2006)","noteIndex":0},"citationItems":[{"id":1704,"uris":["http://zotero.org/users/4259226/items/4UNEXE4S"],"itemData":{"id":1704,"type":"paper-conference","abstract":"Receiver Operator Characteristic (ROC) curves are commonly used to present results for binary decision problems in machine learning. However, when dealing with highly skewed datasets, Precision-Recall (PR) curves give a more informative picture of an algorithm’s performance. We show that a deep connection exists between ROC space and PR space, such that a curve dominates in ROC space if and only if it dominates in PR space. A corollary is the notion of an achievable PR curve, which has properties much like the convex hull in ROC space; we show an eﬃcient algorithm for computing this curve. Finally, we also note diﬀerences in the two types of curves are signiﬁcant for algorithm design. For example, in PR space it is incorrect to linearly interpolate between points. Furthermore, algorithms that optimize the area under the ROC curve are not guaranteed to optimize the area under the PR curve.","container-title":"Proceedings of the 23rd international conference on Machine learning  - ICML '06","DOI":"10.1145/1143844.1143874","event-place":"Pittsburgh, Pennsylvania","event-title":"the 23rd international conference","ISBN":"978-1-59593-383-6","language":"en","page":"233-240","publisher":"ACM Press","publisher-place":"Pittsburgh, Pennsylvania","source":"DOI.org (Crossref)","title":"The relationship between Precision-Recall and ROC curves","URL":"http://portal.acm.org/citation.cfm?doid=1143844.1143874","author":[{"family":"Davis","given":"Jesse"},{"family":"Goadrich","given":"Mark"}],"accessed":{"date-parts":[["2023",11,23]]},"issued":{"date-parts":[["2006"]]}}},{"id":1706,"uris":["http://zotero.org/users/4259226/items/3XS75NCF"],"itemData":{"id":1706,"type":"article-journal","abstract":"Receiver operating characteristics (ROC) graphs are useful for organizing classiﬁers and visualizing their performance. ROC graphs are commonly used in medical decision making, and in recent years have been used increasingly in machine learning and data mining research. Although ROC graphs are apparently simple, there are some common misconceptions and pitfalls when using them in practice. The purpose of this article is to serve as an introduction to ROC graphs and as a guide for using them in research.","container-title":"Pattern Recognition Letters","DOI":"10.1016/j.patrec.2005.10.010","ISSN":"01678655","issue":"8","journalAbbreviation":"Pattern Recognition Letters","language":"en","page":"861-874","source":"DOI.org (Crossref)","title":"An introduction to ROC analysis","URL":"https://linkinghub.elsevier.com/retrieve/pii/S016786550500303X","volume":"27","author":[{"family":"Fawcett","given":"Tom"}],"accessed":{"date-parts":[["2023",11,23]]},"issued":{"date-parts":[["2006",6]]}}}],"schema":"https://github.com/citation-style-language/schema/raw/master/csl-citation.json"} </w:instrText>
      </w:r>
      <w:r w:rsidR="00C26EFC" w:rsidRPr="00BE49E1">
        <w:fldChar w:fldCharType="separate"/>
      </w:r>
      <w:r w:rsidRPr="00BE49E1">
        <w:rPr>
          <w:noProof/>
        </w:rPr>
        <w:t>(Davis and Goadrich 2006; Fawcett 2006)</w:t>
      </w:r>
      <w:r w:rsidR="00C26EFC" w:rsidRPr="00BE49E1">
        <w:fldChar w:fldCharType="end"/>
      </w:r>
      <w:r w:rsidRPr="00BE49E1">
        <w:t xml:space="preserve">. The Precision-Recall </w:t>
      </w:r>
      <w:r w:rsidR="00EF7959" w:rsidRPr="00BE49E1">
        <w:t xml:space="preserve">(PR) </w:t>
      </w:r>
      <w:r w:rsidRPr="00BE49E1">
        <w:t xml:space="preserve">curve, on the other hand, plots the </w:t>
      </w:r>
      <w:r w:rsidR="00EC4798" w:rsidRPr="00BE49E1">
        <w:t>precision, defined as the number of correct positive predictions divided by the total number of positive predictions</w:t>
      </w:r>
      <w:r w:rsidR="00E95673" w:rsidRPr="00BE49E1">
        <w:t xml:space="preserve"> (True</w:t>
      </w:r>
      <w:r w:rsidR="009305C1" w:rsidRPr="00BE49E1">
        <w:t xml:space="preserve"> </w:t>
      </w:r>
      <w:r w:rsidR="00E95673" w:rsidRPr="00BE49E1">
        <w:t>Positives / (True</w:t>
      </w:r>
      <w:r w:rsidR="009305C1" w:rsidRPr="00BE49E1">
        <w:t xml:space="preserve"> </w:t>
      </w:r>
      <w:r w:rsidR="00E95673" w:rsidRPr="00BE49E1">
        <w:t>Positives + False</w:t>
      </w:r>
      <w:r w:rsidR="009305C1" w:rsidRPr="00BE49E1">
        <w:t xml:space="preserve"> </w:t>
      </w:r>
      <w:r w:rsidR="00E95673" w:rsidRPr="00BE49E1">
        <w:t>Positives))</w:t>
      </w:r>
      <w:r w:rsidR="009305C1" w:rsidRPr="00BE49E1">
        <w:t xml:space="preserve"> by the</w:t>
      </w:r>
      <w:r w:rsidR="00EC4798" w:rsidRPr="00BE49E1">
        <w:t xml:space="preserve"> </w:t>
      </w:r>
      <w:r w:rsidR="009305C1" w:rsidRPr="00BE49E1">
        <w:t>r</w:t>
      </w:r>
      <w:r w:rsidR="00EC4798" w:rsidRPr="00BE49E1">
        <w:t>ecall</w:t>
      </w:r>
      <w:r w:rsidR="009305C1" w:rsidRPr="00BE49E1">
        <w:t>, which</w:t>
      </w:r>
      <w:r w:rsidR="00EC4798" w:rsidRPr="00BE49E1">
        <w:t xml:space="preserve"> </w:t>
      </w:r>
      <w:r w:rsidR="00EC4798" w:rsidRPr="00BE49E1">
        <w:lastRenderedPageBreak/>
        <w:t>quantifies that number of correct positive predictions by total number of positives</w:t>
      </w:r>
      <w:r w:rsidR="009305C1" w:rsidRPr="00BE49E1">
        <w:t xml:space="preserve"> (True Positives / (True Positives + False Negatives))</w:t>
      </w:r>
      <w:r w:rsidR="00EC4798" w:rsidRPr="00BE49E1">
        <w:t xml:space="preserve"> i.e. the same as the true positive rate in the ROC curve. </w:t>
      </w:r>
    </w:p>
    <w:p w14:paraId="1579F0D7" w14:textId="37A93864" w:rsidR="00503986" w:rsidRPr="00BE49E1" w:rsidRDefault="00EF7959" w:rsidP="006E4BA2">
      <w:pPr>
        <w:spacing w:before="240"/>
      </w:pPr>
      <w:r w:rsidRPr="00BE49E1">
        <w:t>The PR curve is better suited for imbalanced data sets</w:t>
      </w:r>
      <w:r w:rsidR="00C67A12" w:rsidRPr="00BE49E1">
        <w:t xml:space="preserve"> training</w:t>
      </w:r>
      <w:r w:rsidRPr="00BE49E1">
        <w:t xml:space="preserve"> because it is not concerned with negative class predictions i.e. the majority class. </w:t>
      </w:r>
      <w:r w:rsidR="00791EC2" w:rsidRPr="00BE49E1">
        <w:t>As with the ROC curve, t</w:t>
      </w:r>
      <w:r w:rsidR="009305C1" w:rsidRPr="00BE49E1">
        <w:t>he area under the PR curve</w:t>
      </w:r>
      <w:r w:rsidR="00BE7B24" w:rsidRPr="00BE49E1">
        <w:t xml:space="preserve"> </w:t>
      </w:r>
      <w:r w:rsidR="009305C1" w:rsidRPr="00BE49E1">
        <w:t>summarizes the curve into a single metric</w:t>
      </w:r>
      <w:r w:rsidR="00BE7B24" w:rsidRPr="00BE49E1">
        <w:t>, which we</w:t>
      </w:r>
      <w:r w:rsidR="009305C1" w:rsidRPr="00BE49E1">
        <w:t xml:space="preserve"> use to select the best hyperparameter values</w:t>
      </w:r>
      <w:r w:rsidR="00503986" w:rsidRPr="00BE49E1">
        <w:t xml:space="preserve"> during cross-validation</w:t>
      </w:r>
      <w:r w:rsidR="009305C1" w:rsidRPr="00BE49E1">
        <w:t xml:space="preserve">. In the test set, </w:t>
      </w:r>
      <w:r w:rsidR="00EE439B" w:rsidRPr="00BE49E1">
        <w:t xml:space="preserve">we will evaluate the model </w:t>
      </w:r>
      <w:r w:rsidR="00062DBF" w:rsidRPr="00BE49E1">
        <w:t>along</w:t>
      </w:r>
      <w:r w:rsidR="00EE439B" w:rsidRPr="00BE49E1">
        <w:t xml:space="preserve"> three performance metrics: 1) balanced accuracy, 2) recall, and 3) precision</w:t>
      </w:r>
      <w:commentRangeStart w:id="125"/>
      <w:commentRangeStart w:id="126"/>
      <w:commentRangeStart w:id="127"/>
      <w:r w:rsidR="00EE439B" w:rsidRPr="00BE49E1">
        <w:t>.</w:t>
      </w:r>
      <w:commentRangeEnd w:id="125"/>
      <w:r w:rsidR="00416267" w:rsidRPr="00BE49E1">
        <w:rPr>
          <w:rStyle w:val="CommentReference"/>
        </w:rPr>
        <w:commentReference w:id="125"/>
      </w:r>
      <w:commentRangeEnd w:id="126"/>
      <w:r w:rsidR="00842638">
        <w:rPr>
          <w:rStyle w:val="CommentReference"/>
        </w:rPr>
        <w:commentReference w:id="126"/>
      </w:r>
      <w:commentRangeEnd w:id="127"/>
      <w:r w:rsidR="006C50CE">
        <w:rPr>
          <w:rStyle w:val="CommentReference"/>
        </w:rPr>
        <w:commentReference w:id="127"/>
      </w:r>
      <w:r w:rsidR="00EE439B" w:rsidRPr="00BE49E1">
        <w:t xml:space="preserve"> Balanced accuracy is defined as the</w:t>
      </w:r>
      <w:r w:rsidR="003E6672" w:rsidRPr="00BE49E1">
        <w:t xml:space="preserve"> average accuracy on either class</w:t>
      </w:r>
      <w:r w:rsidR="00416267" w:rsidRPr="00BE49E1">
        <w:t>,</w:t>
      </w:r>
      <w:r w:rsidR="003E6672" w:rsidRPr="00BE49E1">
        <w:t xml:space="preserve"> or</w:t>
      </w:r>
      <w:r w:rsidR="00416267" w:rsidRPr="00BE49E1">
        <w:t>,</w:t>
      </w:r>
      <w:r w:rsidR="003E6672" w:rsidRPr="00BE49E1">
        <w:t xml:space="preserve"> in other words the </w:t>
      </w:r>
      <w:r w:rsidR="00EE439B" w:rsidRPr="00BE49E1">
        <w:t xml:space="preserve">arithmetic </w:t>
      </w:r>
      <w:proofErr w:type="gramStart"/>
      <w:r w:rsidR="00EE439B" w:rsidRPr="00BE49E1">
        <w:t>mean</w:t>
      </w:r>
      <w:proofErr w:type="gramEnd"/>
      <w:r w:rsidR="00EE439B" w:rsidRPr="00BE49E1">
        <w:t xml:space="preserve"> of the sensitivity and specificity</w:t>
      </w:r>
      <w:r w:rsidR="003E6672" w:rsidRPr="00BE49E1">
        <w:t xml:space="preserve">. </w:t>
      </w:r>
      <w:r w:rsidR="000F6D02" w:rsidRPr="00BE49E1">
        <w:t xml:space="preserve">For a naïve model that always predicts the majority class the sensitivity is 0, the specificity is 1, and so the balanced accuracy is 0.5. This serves as </w:t>
      </w:r>
      <w:r w:rsidR="00C67A12" w:rsidRPr="00BE49E1">
        <w:t xml:space="preserve">benchmark </w:t>
      </w:r>
      <w:r w:rsidR="001A024C" w:rsidRPr="00BE49E1">
        <w:t xml:space="preserve">as the </w:t>
      </w:r>
      <w:r w:rsidR="00C67A12" w:rsidRPr="00BE49E1">
        <w:t>minimum performance</w:t>
      </w:r>
      <w:r w:rsidR="001A024C" w:rsidRPr="00BE49E1">
        <w:t xml:space="preserve"> value</w:t>
      </w:r>
      <w:r w:rsidR="000F6D02" w:rsidRPr="00BE49E1">
        <w:t xml:space="preserve">. Recall and precision </w:t>
      </w:r>
      <w:r w:rsidR="00503986" w:rsidRPr="00BE49E1">
        <w:t xml:space="preserve">are </w:t>
      </w:r>
      <w:r w:rsidR="000F6D02" w:rsidRPr="00BE49E1">
        <w:t xml:space="preserve">of interest because of the high-cost of </w:t>
      </w:r>
      <w:r w:rsidR="00503986" w:rsidRPr="00BE49E1">
        <w:t xml:space="preserve">not only </w:t>
      </w:r>
      <w:r w:rsidR="000F6D02" w:rsidRPr="00BE49E1">
        <w:t xml:space="preserve">temperature-related health hazards </w:t>
      </w:r>
      <w:r w:rsidR="00503986" w:rsidRPr="00BE49E1">
        <w:t xml:space="preserve">but also </w:t>
      </w:r>
      <w:r w:rsidR="000F6D02" w:rsidRPr="00BE49E1">
        <w:t>preventive measures.</w:t>
      </w:r>
      <w:r w:rsidR="009305C1" w:rsidRPr="00BE49E1">
        <w:t xml:space="preserve"> </w:t>
      </w:r>
    </w:p>
    <w:p w14:paraId="18A8A748" w14:textId="1DBCA38A" w:rsidR="00503986" w:rsidRPr="00BE49E1" w:rsidRDefault="00062DBF" w:rsidP="006E4BA2">
      <w:pPr>
        <w:spacing w:before="240"/>
      </w:pPr>
      <w:r w:rsidRPr="00BE49E1">
        <w:t>For statistical analysis, we will use a paired</w:t>
      </w:r>
      <w:r w:rsidR="00503986" w:rsidRPr="00BE49E1">
        <w:t xml:space="preserve"> t-test by bootstrap iteration i.e. the same training and test data split </w:t>
      </w:r>
      <w:commentRangeStart w:id="128"/>
      <w:commentRangeStart w:id="129"/>
      <w:r w:rsidR="00503986" w:rsidRPr="00BE49E1">
        <w:t xml:space="preserve">to compare </w:t>
      </w:r>
      <w:commentRangeEnd w:id="128"/>
      <w:r w:rsidR="00416267" w:rsidRPr="00BE49E1">
        <w:rPr>
          <w:rStyle w:val="CommentReference"/>
        </w:rPr>
        <w:commentReference w:id="128"/>
      </w:r>
      <w:commentRangeEnd w:id="129"/>
      <w:r w:rsidR="006C50CE">
        <w:rPr>
          <w:rStyle w:val="CommentReference"/>
        </w:rPr>
        <w:commentReference w:id="129"/>
      </w:r>
      <w:r w:rsidR="00503986" w:rsidRPr="00BE49E1">
        <w:t>models trained with different groups of input features</w:t>
      </w:r>
      <w:ins w:id="130" w:author="Arfa Aijazi" w:date="2024-02-04T11:52:00Z">
        <w:r w:rsidR="006C50CE">
          <w:t xml:space="preserve"> i.e. with and without detai</w:t>
        </w:r>
      </w:ins>
      <w:ins w:id="131" w:author="Arfa Aijazi" w:date="2024-02-04T11:53:00Z">
        <w:r w:rsidR="006C50CE">
          <w:t>led building characteristics.</w:t>
        </w:r>
      </w:ins>
      <w:r w:rsidR="00503986" w:rsidRPr="00BE49E1">
        <w:t xml:space="preserve"> For results with statistical significance, p &lt; 0.05, we will use Cohen’s d to quantify the effect size. </w:t>
      </w:r>
      <w:commentRangeStart w:id="132"/>
      <w:commentRangeStart w:id="133"/>
      <w:r w:rsidR="00503986" w:rsidRPr="00BE49E1">
        <w:t xml:space="preserve">We will interpret Cohen’s d as follows:  0.4 </w:t>
      </w:r>
      <w:r w:rsidR="00503986" w:rsidRPr="00BE49E1">
        <w:rPr>
          <w:u w:val="single"/>
        </w:rPr>
        <w:t>&lt;</w:t>
      </w:r>
      <w:r w:rsidR="00503986" w:rsidRPr="00BE49E1">
        <w:t xml:space="preserve"> |d| &lt; 1.15 for recommended minimum practical effect, 1.15 &lt; |d| &lt; 2.70 for moderate effect, and |d| &gt; 2.70 for strong effect </w:t>
      </w:r>
      <w:r w:rsidR="00503986" w:rsidRPr="00BE49E1">
        <w:fldChar w:fldCharType="begin"/>
      </w:r>
      <w:r w:rsidR="00503986" w:rsidRPr="00BE49E1">
        <w:instrText xml:space="preserve"> ADDIN ZOTERO_ITEM CSL_CITATION {"citationID":"4EcBOXD7","properties":{"formattedCitation":"(Ferguson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503986" w:rsidRPr="00BE49E1">
        <w:fldChar w:fldCharType="separate"/>
      </w:r>
      <w:r w:rsidR="00503986" w:rsidRPr="00BE49E1">
        <w:rPr>
          <w:noProof/>
        </w:rPr>
        <w:t>(Ferguson 2009)</w:t>
      </w:r>
      <w:r w:rsidR="00503986" w:rsidRPr="00BE49E1">
        <w:fldChar w:fldCharType="end"/>
      </w:r>
      <w:r w:rsidR="00503986" w:rsidRPr="00BE49E1">
        <w:t xml:space="preserve">. </w:t>
      </w:r>
      <w:commentRangeEnd w:id="132"/>
      <w:r w:rsidR="00416267" w:rsidRPr="00BE49E1">
        <w:rPr>
          <w:rStyle w:val="CommentReference"/>
        </w:rPr>
        <w:commentReference w:id="132"/>
      </w:r>
      <w:commentRangeEnd w:id="133"/>
      <w:r w:rsidR="00313AE5">
        <w:rPr>
          <w:rStyle w:val="CommentReference"/>
        </w:rPr>
        <w:commentReference w:id="133"/>
      </w:r>
    </w:p>
    <w:p w14:paraId="39CB9080" w14:textId="65220B19" w:rsidR="00D46F7C" w:rsidRPr="00BE49E1" w:rsidRDefault="008F3A22" w:rsidP="006E4BA2">
      <w:pPr>
        <w:spacing w:before="240"/>
      </w:pPr>
      <w:r w:rsidRPr="00BE49E1">
        <w:t xml:space="preserve">We used the statistical software R </w:t>
      </w:r>
      <w:r w:rsidRPr="00BE49E1">
        <w:fldChar w:fldCharType="begin"/>
      </w:r>
      <w:r w:rsidRPr="00BE49E1">
        <w:instrText xml:space="preserve"> ADDIN ZOTERO_ITEM CSL_CITATION {"citationID":"mbIjNnS7","properties":{"formattedCitation":"(R Core Team 2022)","plainCitation":"(R Core Team 2022)","noteIndex":0},"citationItems":[{"id":1700,"uris":["http://zotero.org/users/4259226/items/2PLS8G32"],"itemData":{"id":1700,"type":"software","event-place":"Vienna, Austria","publisher":"R Foundation for Statistical Computing","publisher-place":"Vienna, Austria","title":"R: A Language and Environment for Statistical Computing","URL":"https://www.R-project.org/","version":"4.2.2","author":[{"family":"R Core Team","given":""}],"issued":{"date-parts":[["2022",10,31]]}}}],"schema":"https://github.com/citation-style-language/schema/raw/master/csl-citation.json"} </w:instrText>
      </w:r>
      <w:r w:rsidRPr="00BE49E1">
        <w:fldChar w:fldCharType="separate"/>
      </w:r>
      <w:r w:rsidRPr="00BE49E1">
        <w:t>(R Core Team 2022)</w:t>
      </w:r>
      <w:r w:rsidRPr="00BE49E1">
        <w:fldChar w:fldCharType="end"/>
      </w:r>
      <w:r w:rsidRPr="00BE49E1">
        <w:t xml:space="preserve"> and its associated integrated development environment RStudio </w:t>
      </w:r>
      <w:r w:rsidRPr="00BE49E1">
        <w:fldChar w:fldCharType="begin"/>
      </w:r>
      <w:r w:rsidR="009D7E1E">
        <w:instrText xml:space="preserve"> ADDIN ZOTERO_ITEM CSL_CITATION {"citationID":"kAbdqNQE","properties":{"formattedCitation":"(Posit Software 2023)","plainCitation":"(Posit Software 2023)","noteIndex":0},"citationItems":[{"id":1701,"uris":["http://zotero.org/users/4259226/items/6NKHEUZK"],"itemData":{"id":1701,"type":"software","event-place":"Boston, MA","publisher-place":"Boston, MA","title":"RStudio: Integrated Development Environment for R","URL":"http://www.rstudio.com/","version":"2023.12.1+402","author":[{"family":"Posit Software","given":""}],"issued":{"date-parts":[["2023",2,4]]}}}],"schema":"https://github.com/citation-style-language/schema/raw/master/csl-citation.json"} </w:instrText>
      </w:r>
      <w:r w:rsidRPr="00BE49E1">
        <w:fldChar w:fldCharType="separate"/>
      </w:r>
      <w:r w:rsidR="009D7E1E">
        <w:t>(Posit Software 2023)</w:t>
      </w:r>
      <w:r w:rsidRPr="00BE49E1">
        <w:fldChar w:fldCharType="end"/>
      </w:r>
      <w:r w:rsidRPr="00BE49E1">
        <w:t xml:space="preserve"> to build and analyze all machine learning models. In particular, we used the </w:t>
      </w:r>
      <w:proofErr w:type="spellStart"/>
      <w:r w:rsidRPr="00651D7D">
        <w:rPr>
          <w:i/>
          <w:iCs/>
        </w:rPr>
        <w:t>tidyverse</w:t>
      </w:r>
      <w:proofErr w:type="spellEnd"/>
      <w:r w:rsidRPr="00BE49E1">
        <w:t xml:space="preserve"> package </w:t>
      </w:r>
      <w:r w:rsidRPr="00BE49E1">
        <w:fldChar w:fldCharType="begin"/>
      </w:r>
      <w:r w:rsidRPr="00BE49E1">
        <w:instrText xml:space="preserve"> ADDIN ZOTERO_ITEM CSL_CITATION {"citationID":"rfubzsGg","properties":{"formattedCitation":"(Wickham and RStudio 2023)","plainCitation":"(Wickham and RStudio 2023)","noteIndex":0},"citationItems":[{"id":1702,"uris":["http://zotero.org/users/4259226/items/8ER7TUWW"],"itemData":{"id":1702,"type":"software","abstract":"The 'tidyverse' is a set of packages that work in harmony because they share common data representations and 'API' design. This package is designed to make it easy to install and load multiple 'tidyverse' packages in a single step. Learn more about the 'tidyverse' at &lt;https://www.tidyverse.org&gt;.","genre":"R","license":"MIT + file LICENSE","source":"R-Packages","title":"tidyverse: Easily Install and Load the 'Tidyverse'","title-short":"tidyverse","URL":"https://CRAN.R-project.org/package=tidyverse","version":"2.0.0","author":[{"family":"Wickham","given":"Hadley"},{"family":"RStudio","given":""}],"accessed":{"date-parts":[["2021",7,12]]},"issued":{"date-parts":[["2023",2,22]]}}}],"schema":"https://github.com/citation-style-language/schema/raw/master/csl-citation.json"} </w:instrText>
      </w:r>
      <w:r w:rsidRPr="00BE49E1">
        <w:fldChar w:fldCharType="separate"/>
      </w:r>
      <w:r w:rsidRPr="00BE49E1">
        <w:t>(Wickham and RStudio 2023)</w:t>
      </w:r>
      <w:r w:rsidRPr="00BE49E1">
        <w:fldChar w:fldCharType="end"/>
      </w:r>
      <w:r w:rsidRPr="00BE49E1">
        <w:t xml:space="preserve"> for reading, manipulating, and visualizing data and the </w:t>
      </w:r>
      <w:r w:rsidRPr="00651D7D">
        <w:rPr>
          <w:i/>
          <w:iCs/>
        </w:rPr>
        <w:t>caret</w:t>
      </w:r>
      <w:r w:rsidRPr="00BE49E1">
        <w:t xml:space="preserve"> package </w:t>
      </w:r>
      <w:r w:rsidRPr="00BE49E1">
        <w:fldChar w:fldCharType="begin"/>
      </w:r>
      <w:r w:rsidRPr="00BE49E1">
        <w:instrText xml:space="preserve"> ADDIN ZOTERO_ITEM CSL_CITATION {"citationID":"UBcbWZRW","properties":{"formattedCitation":"(Kuhn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sidRPr="00BE49E1">
        <w:fldChar w:fldCharType="separate"/>
      </w:r>
      <w:r w:rsidRPr="00BE49E1">
        <w:rPr>
          <w:noProof/>
        </w:rPr>
        <w:t>(Kuhn et al. 2023)</w:t>
      </w:r>
      <w:r w:rsidRPr="00BE49E1">
        <w:fldChar w:fldCharType="end"/>
      </w:r>
      <w:r w:rsidRPr="00BE49E1">
        <w:t xml:space="preserve"> as a wrapper to conduct data pre-processing, resampling, and cross-validation as well as interface with the different machine learning algorithms. </w:t>
      </w:r>
      <w:r w:rsidRPr="00BE49E1">
        <w:fldChar w:fldCharType="begin" w:fldLock="1"/>
      </w:r>
      <w:r w:rsidRPr="00BE49E1">
        <w:instrText xml:space="preserve"> REF _Ref78750459 \h </w:instrText>
      </w:r>
      <w:r w:rsidR="00000000">
        <w:fldChar w:fldCharType="separate"/>
      </w:r>
      <w:r w:rsidRPr="00BE49E1">
        <w:fldChar w:fldCharType="end"/>
      </w:r>
      <w:r w:rsidRPr="00BE49E1">
        <w:t xml:space="preserve"> </w:t>
      </w:r>
    </w:p>
    <w:p w14:paraId="43DE9799" w14:textId="34BAD923" w:rsidR="00CB56CD" w:rsidRPr="00BE49E1" w:rsidRDefault="00850ADA" w:rsidP="00CB56CD">
      <w:pPr>
        <w:pStyle w:val="Heading1List"/>
      </w:pPr>
      <w:r w:rsidRPr="00BE49E1">
        <w:t>Results</w:t>
      </w:r>
    </w:p>
    <w:p w14:paraId="3B571105" w14:textId="368ED50E" w:rsidR="00F305DE" w:rsidRPr="00BE49E1" w:rsidRDefault="00C5281C" w:rsidP="00F305DE">
      <w:pPr>
        <w:pStyle w:val="Heading2List"/>
      </w:pPr>
      <w:r w:rsidRPr="00BE49E1">
        <w:t xml:space="preserve">Prevalence of temperature-related </w:t>
      </w:r>
      <w:r w:rsidR="0025514A" w:rsidRPr="00BE49E1">
        <w:t>illness</w:t>
      </w:r>
      <w:r w:rsidRPr="00BE49E1">
        <w:t xml:space="preserve"> in population</w:t>
      </w:r>
    </w:p>
    <w:p w14:paraId="76274B2C" w14:textId="00BA3577" w:rsidR="00576B6A" w:rsidRPr="00BE49E1" w:rsidRDefault="00C06E7A" w:rsidP="00DC446E">
      <w:r w:rsidRPr="00BE49E1">
        <w:t>W</w:t>
      </w:r>
      <w:r w:rsidR="006E3111" w:rsidRPr="00BE49E1">
        <w:t xml:space="preserve">e estimated the prevalence of temperature-related </w:t>
      </w:r>
      <w:r w:rsidR="0025514A" w:rsidRPr="00BE49E1">
        <w:t>illness</w:t>
      </w:r>
      <w:r w:rsidR="006E3111" w:rsidRPr="00BE49E1">
        <w:t xml:space="preserve"> in U.S. households</w:t>
      </w:r>
      <w:r w:rsidRPr="00BE49E1">
        <w:t xml:space="preserve"> using </w:t>
      </w:r>
      <w:r w:rsidR="003F3723" w:rsidRPr="00BE49E1">
        <w:t>sample</w:t>
      </w:r>
      <w:r w:rsidRPr="00BE49E1">
        <w:t xml:space="preserve"> weight</w:t>
      </w:r>
      <w:r w:rsidR="003F3723" w:rsidRPr="00BE49E1">
        <w:t>s</w:t>
      </w:r>
      <w:r w:rsidRPr="00BE49E1">
        <w:t xml:space="preserve"> provided by </w:t>
      </w:r>
      <w:r w:rsidR="009D7E1E">
        <w:t>the E</w:t>
      </w:r>
      <w:r w:rsidR="003F3723" w:rsidRPr="00BE49E1">
        <w:t>I</w:t>
      </w:r>
      <w:del w:id="134" w:author="Arfa Aijazi" w:date="2024-02-04T18:11:00Z">
        <w:r w:rsidR="003F3723" w:rsidRPr="00BE49E1" w:rsidDel="009D7E1E">
          <w:delText>E</w:delText>
        </w:r>
      </w:del>
      <w:r w:rsidR="003F3723" w:rsidRPr="00BE49E1">
        <w:t>A</w:t>
      </w:r>
      <w:r w:rsidR="006E3111" w:rsidRPr="00BE49E1">
        <w:t>.</w:t>
      </w:r>
      <w:r w:rsidR="003118E4" w:rsidRPr="00BE49E1">
        <w:t xml:space="preserve"> </w:t>
      </w:r>
      <w:r w:rsidR="00DC446E" w:rsidRPr="00BE49E1">
        <w:fldChar w:fldCharType="begin"/>
      </w:r>
      <w:r w:rsidR="00DC446E" w:rsidRPr="00BE49E1">
        <w:instrText xml:space="preserve"> REF _Ref151995135 \h </w:instrText>
      </w:r>
      <w:r w:rsidR="00DC446E" w:rsidRPr="00BE49E1">
        <w:fldChar w:fldCharType="separate"/>
      </w:r>
      <w:r w:rsidR="00DC446E" w:rsidRPr="00BE49E1">
        <w:t xml:space="preserve">Figure </w:t>
      </w:r>
      <w:r w:rsidR="00DC446E" w:rsidRPr="00BE49E1">
        <w:rPr>
          <w:noProof/>
        </w:rPr>
        <w:t>1</w:t>
      </w:r>
      <w:r w:rsidR="00DC446E" w:rsidRPr="00BE49E1">
        <w:fldChar w:fldCharType="end"/>
      </w:r>
      <w:r w:rsidR="00DC446E" w:rsidRPr="00BE49E1">
        <w:t xml:space="preserve"> </w:t>
      </w:r>
      <w:r w:rsidR="0035210F" w:rsidRPr="00BE49E1">
        <w:t xml:space="preserve">compares the </w:t>
      </w:r>
      <w:r w:rsidRPr="00BE49E1">
        <w:t xml:space="preserve">inferred </w:t>
      </w:r>
      <w:r w:rsidR="0035210F" w:rsidRPr="00BE49E1">
        <w:t xml:space="preserve">number of households affected by heat-related, cold-related, or any temperature-related </w:t>
      </w:r>
      <w:r w:rsidR="0025514A" w:rsidRPr="00BE49E1">
        <w:t>illness</w:t>
      </w:r>
      <w:r w:rsidR="00DC446E" w:rsidRPr="00BE49E1">
        <w:t xml:space="preserve"> in 2015 and 2020</w:t>
      </w:r>
      <w:r w:rsidR="0035210F" w:rsidRPr="00BE49E1">
        <w:t xml:space="preserve">. </w:t>
      </w:r>
      <w:r w:rsidR="000A728F" w:rsidRPr="00BE49E1">
        <w:t>Like</w:t>
      </w:r>
      <w:r w:rsidR="003118E4" w:rsidRPr="00BE49E1">
        <w:t xml:space="preserve"> the global and national trends discussed in Section </w:t>
      </w:r>
      <w:r w:rsidR="003118E4" w:rsidRPr="00BE49E1">
        <w:fldChar w:fldCharType="begin"/>
      </w:r>
      <w:r w:rsidR="003118E4" w:rsidRPr="00BE49E1">
        <w:instrText xml:space="preserve"> REF _Ref151832870 \r \h </w:instrText>
      </w:r>
      <w:r w:rsidR="003118E4" w:rsidRPr="00BE49E1">
        <w:fldChar w:fldCharType="separate"/>
      </w:r>
      <w:r w:rsidR="003118E4" w:rsidRPr="00BE49E1">
        <w:t>1.1</w:t>
      </w:r>
      <w:r w:rsidR="003118E4" w:rsidRPr="00BE49E1">
        <w:fldChar w:fldCharType="end"/>
      </w:r>
      <w:r w:rsidR="003118E4" w:rsidRPr="00BE49E1">
        <w:t>,</w:t>
      </w:r>
      <w:r w:rsidR="000A728F" w:rsidRPr="00BE49E1">
        <w:t xml:space="preserve"> </w:t>
      </w:r>
      <w:r w:rsidR="0061373A" w:rsidRPr="00BE49E1">
        <w:t xml:space="preserve">we </w:t>
      </w:r>
      <w:r w:rsidR="00B12A97" w:rsidRPr="00BE49E1">
        <w:t>f</w:t>
      </w:r>
      <w:r w:rsidR="00423555" w:rsidRPr="00BE49E1">
        <w:t>ind</w:t>
      </w:r>
      <w:r w:rsidR="0061373A" w:rsidRPr="00BE49E1">
        <w:t xml:space="preserve"> that cold-related </w:t>
      </w:r>
      <w:r w:rsidR="00D30AB4" w:rsidRPr="00BE49E1">
        <w:t xml:space="preserve">hazards </w:t>
      </w:r>
      <w:r w:rsidR="00B12A97" w:rsidRPr="00BE49E1">
        <w:t>were</w:t>
      </w:r>
      <w:r w:rsidR="00D30AB4" w:rsidRPr="00BE49E1">
        <w:t xml:space="preserve"> more</w:t>
      </w:r>
      <w:r w:rsidR="0061373A" w:rsidRPr="00BE49E1">
        <w:t xml:space="preserve"> </w:t>
      </w:r>
      <w:r w:rsidR="009D7E1E" w:rsidRPr="00BE49E1">
        <w:t>widespread</w:t>
      </w:r>
      <w:r w:rsidR="0061373A" w:rsidRPr="00BE49E1">
        <w:t xml:space="preserve"> than heat-related</w:t>
      </w:r>
      <w:r w:rsidR="00D30AB4" w:rsidRPr="00BE49E1">
        <w:t xml:space="preserve"> ones</w:t>
      </w:r>
      <w:r w:rsidR="0061373A" w:rsidRPr="00BE49E1">
        <w:t xml:space="preserve">. While overall the number of households with any temperature-related </w:t>
      </w:r>
      <w:r w:rsidR="0025514A" w:rsidRPr="00BE49E1">
        <w:t>illness</w:t>
      </w:r>
      <w:r w:rsidR="0061373A" w:rsidRPr="00BE49E1">
        <w:t xml:space="preserve"> represents less than 1% of the total population, </w:t>
      </w:r>
      <w:r w:rsidR="00B12A97" w:rsidRPr="00BE49E1">
        <w:t xml:space="preserve">this </w:t>
      </w:r>
      <w:r w:rsidR="00DC446E" w:rsidRPr="00BE49E1">
        <w:t>still means that</w:t>
      </w:r>
      <w:r w:rsidR="00B12A97" w:rsidRPr="00BE49E1">
        <w:t xml:space="preserve"> nearly</w:t>
      </w:r>
      <w:r w:rsidR="0061373A" w:rsidRPr="00BE49E1">
        <w:t xml:space="preserve"> 2 million households </w:t>
      </w:r>
      <w:r w:rsidR="007366D7" w:rsidRPr="00BE49E1">
        <w:t>report needing medical attention for temperature related illness</w:t>
      </w:r>
      <w:r w:rsidR="0061373A" w:rsidRPr="00BE49E1">
        <w:t xml:space="preserve"> annually</w:t>
      </w:r>
      <w:r w:rsidR="00FB5078" w:rsidRPr="00BE49E1">
        <w:t xml:space="preserve"> in the United States</w:t>
      </w:r>
      <w:r w:rsidR="0061373A" w:rsidRPr="00BE49E1">
        <w:t>.</w:t>
      </w:r>
      <w:bookmarkStart w:id="135" w:name="_Ref151828826"/>
      <w:r w:rsidR="00DC446E" w:rsidRPr="00BE49E1">
        <w:t xml:space="preserve"> </w:t>
      </w:r>
    </w:p>
    <w:p w14:paraId="57D66BFC" w14:textId="4F6A4A6C" w:rsidR="005B5AD3" w:rsidRPr="00BE49E1" w:rsidRDefault="00950E4D" w:rsidP="00DC446E">
      <w:ins w:id="136" w:author="Stefano Schiavon" w:date="2023-12-07T09:35:00Z">
        <w:r w:rsidRPr="00BE49E1">
          <w:rPr>
            <w:noProof/>
          </w:rPr>
          <w:lastRenderedPageBreak/>
          <w:drawing>
            <wp:inline distT="0" distB="0" distL="0" distR="0" wp14:anchorId="4E688175" wp14:editId="3D018150">
              <wp:extent cx="5792265" cy="4105910"/>
              <wp:effectExtent l="0" t="0" r="0" b="0"/>
              <wp:docPr id="128935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52484"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92265" cy="4105910"/>
                      </a:xfrm>
                      <a:prstGeom prst="rect">
                        <a:avLst/>
                      </a:prstGeom>
                    </pic:spPr>
                  </pic:pic>
                </a:graphicData>
              </a:graphic>
            </wp:inline>
          </w:drawing>
        </w:r>
      </w:ins>
    </w:p>
    <w:p w14:paraId="1CF518B3" w14:textId="051DBA86" w:rsidR="00D30AB4" w:rsidRPr="00BE49E1" w:rsidRDefault="005B5AD3" w:rsidP="00D30AB4">
      <w:pPr>
        <w:pStyle w:val="Figurecaption"/>
      </w:pPr>
      <w:bookmarkStart w:id="137" w:name="_Ref151995135"/>
      <w:commentRangeStart w:id="138"/>
      <w:commentRangeStart w:id="139"/>
      <w:r w:rsidRPr="00BE49E1">
        <w:t xml:space="preserve">Figure </w:t>
      </w:r>
      <w:r w:rsidR="00000000">
        <w:fldChar w:fldCharType="begin"/>
      </w:r>
      <w:r w:rsidR="00000000">
        <w:instrText xml:space="preserve"> SEQ Figure \* ARABIC </w:instrText>
      </w:r>
      <w:r w:rsidR="00000000">
        <w:fldChar w:fldCharType="separate"/>
      </w:r>
      <w:r w:rsidR="00A21CA9" w:rsidRPr="00BE49E1">
        <w:rPr>
          <w:noProof/>
        </w:rPr>
        <w:t>1</w:t>
      </w:r>
      <w:r w:rsidR="00000000">
        <w:rPr>
          <w:noProof/>
        </w:rPr>
        <w:fldChar w:fldCharType="end"/>
      </w:r>
      <w:bookmarkEnd w:id="135"/>
      <w:bookmarkEnd w:id="137"/>
      <w:r w:rsidRPr="00BE49E1">
        <w:t xml:space="preserve">: </w:t>
      </w:r>
      <w:r w:rsidR="0035210F" w:rsidRPr="00BE49E1">
        <w:t xml:space="preserve">Prevalence </w:t>
      </w:r>
      <w:commentRangeEnd w:id="138"/>
      <w:r w:rsidR="003F3723" w:rsidRPr="00BE49E1">
        <w:rPr>
          <w:rStyle w:val="CommentReference"/>
        </w:rPr>
        <w:commentReference w:id="138"/>
      </w:r>
      <w:commentRangeEnd w:id="139"/>
      <w:r w:rsidR="00E25285">
        <w:rPr>
          <w:rStyle w:val="CommentReference"/>
        </w:rPr>
        <w:commentReference w:id="139"/>
      </w:r>
      <w:r w:rsidR="0035210F" w:rsidRPr="00BE49E1">
        <w:t>of temperature-related</w:t>
      </w:r>
      <w:r w:rsidR="0025514A" w:rsidRPr="00BE49E1">
        <w:t xml:space="preserve"> illness</w:t>
      </w:r>
      <w:r w:rsidR="0035210F" w:rsidRPr="00BE49E1">
        <w:t xml:space="preserve"> in U.S. households </w:t>
      </w:r>
      <w:ins w:id="140" w:author="Arfa Aijazi" w:date="2024-02-04T14:27:00Z">
        <w:r w:rsidR="00764FDD">
          <w:t xml:space="preserve">by a) </w:t>
        </w:r>
      </w:ins>
      <w:ins w:id="141" w:author="Arfa Aijazi" w:date="2024-02-04T18:06:00Z">
        <w:r w:rsidR="009D7E1E">
          <w:t xml:space="preserve">survey </w:t>
        </w:r>
      </w:ins>
      <w:ins w:id="142" w:author="Arfa Aijazi" w:date="2024-02-04T14:27:00Z">
        <w:r w:rsidR="00764FDD">
          <w:t>year and b) state.</w:t>
        </w:r>
      </w:ins>
      <w:del w:id="143" w:author="Arfa Aijazi" w:date="2024-02-04T14:27:00Z">
        <w:r w:rsidR="0035210F" w:rsidRPr="00BE49E1" w:rsidDel="00764FDD">
          <w:delText>based</w:delText>
        </w:r>
      </w:del>
      <w:del w:id="144" w:author="Arfa Aijazi" w:date="2024-02-04T14:26:00Z">
        <w:r w:rsidR="0035210F" w:rsidRPr="00BE49E1" w:rsidDel="00764FDD">
          <w:delText xml:space="preserve"> on the</w:delText>
        </w:r>
      </w:del>
      <w:del w:id="145" w:author="Arfa Aijazi" w:date="2024-02-04T14:27:00Z">
        <w:r w:rsidR="0035210F" w:rsidRPr="00BE49E1" w:rsidDel="00764FDD">
          <w:delText xml:space="preserve"> 2015 and 2020 Residential Energy Consumption Survey conducted by the U.S. Energy Information Administration.</w:delText>
        </w:r>
      </w:del>
      <w:r w:rsidR="0035210F" w:rsidRPr="00BE49E1">
        <w:t xml:space="preserve"> </w:t>
      </w:r>
      <w:r w:rsidR="00D30AB4" w:rsidRPr="00BE49E1">
        <w:t>We calculated p</w:t>
      </w:r>
      <w:r w:rsidR="003118E4" w:rsidRPr="00BE49E1">
        <w:t xml:space="preserve">opulation estimates and standard errors </w:t>
      </w:r>
      <w:r w:rsidR="00D30AB4" w:rsidRPr="00BE49E1">
        <w:t xml:space="preserve">from sample weights and replicate weights </w:t>
      </w:r>
      <w:r w:rsidR="003118E4" w:rsidRPr="00BE49E1">
        <w:t>as recommended by the EIA</w:t>
      </w:r>
      <w:r w:rsidR="0035210F" w:rsidRPr="00BE49E1">
        <w:t xml:space="preserve"> </w:t>
      </w:r>
      <w:r w:rsidR="0035210F" w:rsidRPr="00BE49E1">
        <w:fldChar w:fldCharType="begin"/>
      </w:r>
      <w:r w:rsidR="000267BE" w:rsidRPr="00BE49E1">
        <w:instrText xml:space="preserve"> ADDIN ZOTERO_ITEM CSL_CITATION {"citationID":"zfu9IrLt","properties":{"formattedCitation":"(EIA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5210F" w:rsidRPr="00BE49E1">
        <w:fldChar w:fldCharType="separate"/>
      </w:r>
      <w:r w:rsidR="0035210F" w:rsidRPr="00BE49E1">
        <w:rPr>
          <w:noProof/>
        </w:rPr>
        <w:t>(EIA 2019; 2023)</w:t>
      </w:r>
      <w:r w:rsidR="0035210F" w:rsidRPr="00BE49E1">
        <w:fldChar w:fldCharType="end"/>
      </w:r>
      <w:r w:rsidR="0035210F" w:rsidRPr="00BE49E1">
        <w:t>. Error bars represent</w:t>
      </w:r>
      <w:r w:rsidR="00DF19AF" w:rsidRPr="00BE49E1">
        <w:t xml:space="preserve"> the</w:t>
      </w:r>
      <w:r w:rsidR="0035210F" w:rsidRPr="00BE49E1">
        <w:t xml:space="preserve"> 95% </w:t>
      </w:r>
      <w:r w:rsidR="000A728F" w:rsidRPr="00BE49E1">
        <w:t>confidence interval.</w:t>
      </w:r>
    </w:p>
    <w:p w14:paraId="7163F867" w14:textId="1814849F" w:rsidR="00C5281C" w:rsidRPr="00BE49E1" w:rsidRDefault="006A64D0" w:rsidP="00D30AB4">
      <w:pPr>
        <w:pStyle w:val="Heading2List"/>
      </w:pPr>
      <w:r w:rsidRPr="00BE49E1">
        <w:t xml:space="preserve">Predicting temperature-related </w:t>
      </w:r>
      <w:r w:rsidR="0025514A" w:rsidRPr="00BE49E1">
        <w:t>illness</w:t>
      </w:r>
    </w:p>
    <w:p w14:paraId="568B981E" w14:textId="6143805B" w:rsidR="009F36C7" w:rsidRPr="00BE49E1" w:rsidRDefault="00D30AB4" w:rsidP="00D30AB4">
      <w:r w:rsidRPr="00BE49E1">
        <w:t xml:space="preserve">We constructed machine learning models to predict </w:t>
      </w:r>
      <w:ins w:id="146" w:author="Arfa Aijazi" w:date="2024-02-04T14:37:00Z">
        <w:r w:rsidR="00E25285">
          <w:t xml:space="preserve">any </w:t>
        </w:r>
      </w:ins>
      <w:r w:rsidRPr="00BE49E1">
        <w:t xml:space="preserve">temperature-related </w:t>
      </w:r>
      <w:r w:rsidR="0025514A" w:rsidRPr="00BE49E1">
        <w:t>illness</w:t>
      </w:r>
      <w:r w:rsidRPr="00BE49E1">
        <w:t>.</w:t>
      </w:r>
      <w:r w:rsidR="00E55F7D" w:rsidRPr="00BE49E1">
        <w:t xml:space="preserve"> </w:t>
      </w:r>
      <w:r w:rsidR="00E55F7D" w:rsidRPr="00BE49E1">
        <w:fldChar w:fldCharType="begin"/>
      </w:r>
      <w:r w:rsidR="00E55F7D" w:rsidRPr="00BE49E1">
        <w:instrText xml:space="preserve"> REF _Ref151995138 \h </w:instrText>
      </w:r>
      <w:r w:rsidR="00E55F7D" w:rsidRPr="00BE49E1">
        <w:fldChar w:fldCharType="separate"/>
      </w:r>
      <w:r w:rsidR="00E55F7D" w:rsidRPr="00BE49E1">
        <w:t xml:space="preserve">Figure </w:t>
      </w:r>
      <w:r w:rsidR="00E55F7D" w:rsidRPr="00BE49E1">
        <w:rPr>
          <w:noProof/>
        </w:rPr>
        <w:t>2</w:t>
      </w:r>
      <w:r w:rsidR="00E55F7D" w:rsidRPr="00BE49E1">
        <w:fldChar w:fldCharType="end"/>
      </w:r>
      <w:r w:rsidR="00E55F7D" w:rsidRPr="00BE49E1">
        <w:t xml:space="preserve">a) </w:t>
      </w:r>
      <w:r w:rsidR="00DF19AF" w:rsidRPr="00BE49E1">
        <w:t xml:space="preserve">shows the performance of all model iterations </w:t>
      </w:r>
      <w:r w:rsidR="009F36C7" w:rsidRPr="00BE49E1">
        <w:t>along</w:t>
      </w:r>
      <w:r w:rsidR="00DF19AF" w:rsidRPr="00BE49E1">
        <w:t xml:space="preserve"> three performance metrics: balanced accuracy, recall, and precision. Each bar represents machine learning models trained from the same set of input features, class imbalance scheme, and</w:t>
      </w:r>
      <w:r w:rsidR="00B218E7" w:rsidRPr="00BE49E1">
        <w:t xml:space="preserve"> machine learning</w:t>
      </w:r>
      <w:r w:rsidR="00DF19AF" w:rsidRPr="00BE49E1">
        <w:t xml:space="preserve"> algorithm, a total of 80 models. The error bars represent the 95% confidence interval, which we calculated from 30 bootstrapped sample iterations, each with a different training and test data split. </w:t>
      </w:r>
      <w:r w:rsidR="009F36C7" w:rsidRPr="00BE49E1">
        <w:t>Generally, about half of the machine learning models performed better than a naïve model. Many of the poor performing models did not converge during model training. For well-performing models, the balanced accuracy and recall range from 70 to 8</w:t>
      </w:r>
      <w:r w:rsidR="00DC446E" w:rsidRPr="00BE49E1">
        <w:t>5</w:t>
      </w:r>
      <w:r w:rsidR="009F36C7" w:rsidRPr="00BE49E1">
        <w:t xml:space="preserve">%. </w:t>
      </w:r>
      <w:r w:rsidR="00DC446E" w:rsidRPr="00BE49E1">
        <w:t>In comparison, t</w:t>
      </w:r>
      <w:r w:rsidR="009F36C7" w:rsidRPr="00BE49E1">
        <w:t>he model precision is quite low, around 5</w:t>
      </w:r>
      <w:r w:rsidR="000A4220" w:rsidRPr="00BE49E1">
        <w:t xml:space="preserve">%. This means that the models produce many false positives – households that we incorrectly predicted would have temperature-related </w:t>
      </w:r>
      <w:r w:rsidR="0025514A" w:rsidRPr="00BE49E1">
        <w:t>illness</w:t>
      </w:r>
      <w:r w:rsidR="000A4220" w:rsidRPr="00BE49E1">
        <w:t xml:space="preserve">. </w:t>
      </w:r>
    </w:p>
    <w:p w14:paraId="2648F60F" w14:textId="1DE91675" w:rsidR="00B218E7" w:rsidRPr="00BE49E1" w:rsidRDefault="00DF19AF" w:rsidP="000A4220">
      <w:r w:rsidRPr="00BE49E1">
        <w:t xml:space="preserve">Figure 2b) compares the best model performance </w:t>
      </w:r>
      <w:r w:rsidR="000A4220" w:rsidRPr="00BE49E1">
        <w:t>from each input group.</w:t>
      </w:r>
      <w:r w:rsidR="00DC446E" w:rsidRPr="00BE49E1">
        <w:t xml:space="preserve"> For the </w:t>
      </w:r>
      <w:r w:rsidR="00492227">
        <w:t>“</w:t>
      </w:r>
      <w:r w:rsidR="00DC446E" w:rsidRPr="00BE49E1">
        <w:t>Climate + Demographics</w:t>
      </w:r>
      <w:r w:rsidR="00492227">
        <w:t>”</w:t>
      </w:r>
      <w:r w:rsidR="00DC446E" w:rsidRPr="00BE49E1">
        <w:t xml:space="preserve"> model the best machine learning algorithm was penalized discriminant analysis with SMOTE sub-sampling. For the </w:t>
      </w:r>
      <w:r w:rsidR="00863360" w:rsidRPr="00BE49E1">
        <w:t>“</w:t>
      </w:r>
      <w:r w:rsidR="00DC446E" w:rsidRPr="00BE49E1">
        <w:t>+ Buildings</w:t>
      </w:r>
      <w:r w:rsidR="00863360" w:rsidRPr="00BE49E1">
        <w:t>”</w:t>
      </w:r>
      <w:r w:rsidR="00DC446E" w:rsidRPr="00BE49E1">
        <w:t xml:space="preserve"> model, the best machine learning algorithm was stochastic gradient boosting with up-sampling.</w:t>
      </w:r>
      <w:r w:rsidR="000A4220" w:rsidRPr="00BE49E1">
        <w:t xml:space="preserve"> W</w:t>
      </w:r>
      <w:r w:rsidR="00B218E7" w:rsidRPr="00BE49E1">
        <w:t>e find</w:t>
      </w:r>
      <w:ins w:id="147" w:author="Arfa Aijazi" w:date="2024-02-04T17:34:00Z">
        <w:r w:rsidR="00492227">
          <w:t xml:space="preserve"> that including detailed building characteristics as model input</w:t>
        </w:r>
      </w:ins>
      <w:ins w:id="148" w:author="Arfa Aijazi" w:date="2024-02-04T17:35:00Z">
        <w:r w:rsidR="00492227">
          <w:t>s gives</w:t>
        </w:r>
      </w:ins>
      <w:r w:rsidR="00B218E7" w:rsidRPr="00BE49E1">
        <w:t xml:space="preserve"> a 13% increase in balanced accuracy, 15% increase in recall, </w:t>
      </w:r>
      <w:r w:rsidR="00B218E7" w:rsidRPr="00BE49E1">
        <w:lastRenderedPageBreak/>
        <w:t xml:space="preserve">and 3% increase in precision. These results are statistically significant with a p &lt; 0.001 and have a moderate to strong effect size. </w:t>
      </w:r>
    </w:p>
    <w:p w14:paraId="4B740EA0" w14:textId="704C4FBD" w:rsidR="009F36C7" w:rsidRPr="00BE49E1" w:rsidRDefault="000A4220" w:rsidP="009F36C7">
      <w:r w:rsidRPr="00BE49E1">
        <w:t xml:space="preserve">Figure 2c) compares the </w:t>
      </w:r>
      <w:r w:rsidR="000906F0" w:rsidRPr="00BE49E1">
        <w:t xml:space="preserve">magnitude of </w:t>
      </w:r>
      <w:r w:rsidRPr="00BE49E1">
        <w:t xml:space="preserve">variable coefficients </w:t>
      </w:r>
      <w:r w:rsidR="00DC446E" w:rsidRPr="00BE49E1">
        <w:t>for</w:t>
      </w:r>
      <w:r w:rsidRPr="00BE49E1">
        <w:t xml:space="preserve"> the best regression model from each input group</w:t>
      </w:r>
      <w:r w:rsidR="0081394D" w:rsidRPr="00BE49E1">
        <w:t xml:space="preserve">. </w:t>
      </w:r>
      <w:bookmarkStart w:id="149" w:name="_Ref151995138"/>
      <w:r w:rsidR="0081394D" w:rsidRPr="00BE49E1">
        <w:t>Regression models</w:t>
      </w:r>
      <w:r w:rsidRPr="00BE49E1">
        <w:t xml:space="preserve"> allow </w:t>
      </w:r>
      <w:r w:rsidR="0081394D" w:rsidRPr="00BE49E1">
        <w:t>for clearer interpretability of variable contributions, so even though this is not the best performing model for either input features group, its performance is within the 95% confidence interval</w:t>
      </w:r>
      <w:r w:rsidRPr="00BE49E1">
        <w:t xml:space="preserve">. </w:t>
      </w:r>
      <w:r w:rsidR="001A1287" w:rsidRPr="00BE49E1">
        <w:t xml:space="preserve">For both input feature groups, the best regression model happens </w:t>
      </w:r>
      <w:r w:rsidR="00946505" w:rsidRPr="00BE49E1">
        <w:t xml:space="preserve">to be </w:t>
      </w:r>
      <w:r w:rsidR="00DC446E" w:rsidRPr="00BE49E1">
        <w:t>penalized multinomial regression</w:t>
      </w:r>
      <w:r w:rsidR="00863360" w:rsidRPr="00BE49E1">
        <w:t xml:space="preserve"> </w:t>
      </w:r>
      <w:r w:rsidR="00946505" w:rsidRPr="00BE49E1">
        <w:fldChar w:fldCharType="begin"/>
      </w:r>
      <w:r w:rsidR="00946505" w:rsidRPr="00BE49E1">
        <w:instrText xml:space="preserve"> ADDIN ZOTERO_ITEM CSL_CITATION {"citationID":"2YwRokJM","properties":{"formattedCitation":"(Nibbering and Hastie 2022)","plainCitation":"(Nibbering and Hastie 2022)","noteIndex":0},"citationItems":[{"id":1727,"uris":["http://zotero.org/users/4259226/items/C7VG4PUH"],"itemData":{"id":1727,"type":"article-journal","abstract":"A multinomial logistic regression model that penalizes the number of class-specific parameters is proposed. The number of parameters in a standard multinomial regression model increases linearly with the number of classes and number of explanatory variables. The multiclass-penalized regression model clusters parameters together by penalizing the differences between class-specific parameter vectors, instead of penalizing the number of explanatory variables. The model provides interpretable parameter estimates, even in settings with many classes. An algorithm for maximum likelihood estimation in the multiclass-penalized regression model is discussed. Applications to simulated and real data show in- and out-of-sample improvements in performance relative to a standard multinomial regression model.","container-title":"Computational Statistics &amp; Data Analysis","DOI":"10.1016/j.csda.2021.107414","ISSN":"0167-9473","journalAbbreviation":"Computational Statistics &amp; Data Analysis","page":"107414","source":"ScienceDirect","title":"Multiclass-penalized logistic regression","URL":"https://www.sciencedirect.com/science/article/pii/S0167947321002486","volume":"169","author":[{"family":"Nibbering","given":"Didier"},{"family":"Hastie","given":"Trevor J."}],"accessed":{"date-parts":[["2023",12,1]]},"issued":{"date-parts":[["2022",5,1]]}}}],"schema":"https://github.com/citation-style-language/schema/raw/master/csl-citation.json"} </w:instrText>
      </w:r>
      <w:r w:rsidR="00946505" w:rsidRPr="00BE49E1">
        <w:fldChar w:fldCharType="separate"/>
      </w:r>
      <w:r w:rsidR="00946505" w:rsidRPr="00BE49E1">
        <w:rPr>
          <w:noProof/>
        </w:rPr>
        <w:t>(Nibbering and Hastie 2022)</w:t>
      </w:r>
      <w:r w:rsidR="00946505" w:rsidRPr="00BE49E1">
        <w:fldChar w:fldCharType="end"/>
      </w:r>
      <w:r w:rsidR="00DC446E" w:rsidRPr="00BE49E1">
        <w:t xml:space="preserve">. This model </w:t>
      </w:r>
      <w:r w:rsidR="00946505" w:rsidRPr="00BE49E1">
        <w:t>type performs regularization, i.e. aims to reduce the number of input features</w:t>
      </w:r>
      <w:r w:rsidR="0081394D" w:rsidRPr="00BE49E1">
        <w:t xml:space="preserve"> by forcing</w:t>
      </w:r>
      <w:r w:rsidR="000906F0" w:rsidRPr="00BE49E1">
        <w:t xml:space="preserve"> coefficients of insignificant variables to</w:t>
      </w:r>
      <w:r w:rsidR="0081394D" w:rsidRPr="00BE49E1">
        <w:t>wards</w:t>
      </w:r>
      <w:r w:rsidR="000906F0" w:rsidRPr="00BE49E1">
        <w:t xml:space="preserve"> 0. </w:t>
      </w:r>
      <w:r w:rsidR="00C6465B" w:rsidRPr="00BE49E1">
        <w:t xml:space="preserve"> For the </w:t>
      </w:r>
      <w:r w:rsidR="00492227">
        <w:t>“</w:t>
      </w:r>
      <w:r w:rsidR="00C6465B" w:rsidRPr="00BE49E1">
        <w:t>Climate + Demographics</w:t>
      </w:r>
      <w:r w:rsidR="00492227">
        <w:t>”</w:t>
      </w:r>
      <w:r w:rsidR="00C6465B" w:rsidRPr="00BE49E1">
        <w:t xml:space="preserve"> input features group the best multinomial model used SMOTE sub-sampling and that of the best </w:t>
      </w:r>
      <w:r w:rsidR="00492227">
        <w:t>“</w:t>
      </w:r>
      <w:r w:rsidR="00C6465B" w:rsidRPr="00BE49E1">
        <w:t>+ Buildings</w:t>
      </w:r>
      <w:r w:rsidR="00492227">
        <w:t>”</w:t>
      </w:r>
      <w:r w:rsidR="00C6465B" w:rsidRPr="00BE49E1">
        <w:t xml:space="preserve"> input features group used ROSE sub-sampling. </w:t>
      </w:r>
      <w:proofErr w:type="gramStart"/>
      <w:r w:rsidR="00863360" w:rsidRPr="00BE49E1">
        <w:t>Also</w:t>
      </w:r>
      <w:proofErr w:type="gramEnd"/>
      <w:r w:rsidR="00863360" w:rsidRPr="00BE49E1">
        <w:t xml:space="preserve"> here t</w:t>
      </w:r>
      <w:r w:rsidR="00C6465B" w:rsidRPr="00BE49E1">
        <w:t xml:space="preserve">he error bars represent the 95% confidence interval, which we calculated from 30 bootstrapped sample iterations, each with a different training and test data split. We greyed out points where the </w:t>
      </w:r>
      <w:commentRangeStart w:id="150"/>
      <w:commentRangeStart w:id="151"/>
      <w:r w:rsidR="00C6465B" w:rsidRPr="00BE49E1">
        <w:t>95% confidence interval included 0</w:t>
      </w:r>
      <w:commentRangeEnd w:id="150"/>
      <w:r w:rsidR="005F1C5B" w:rsidRPr="00BE49E1">
        <w:rPr>
          <w:rStyle w:val="CommentReference"/>
        </w:rPr>
        <w:commentReference w:id="150"/>
      </w:r>
      <w:commentRangeEnd w:id="151"/>
      <w:r w:rsidR="00BB5B2A">
        <w:rPr>
          <w:rStyle w:val="CommentReference"/>
        </w:rPr>
        <w:commentReference w:id="151"/>
      </w:r>
      <w:r w:rsidR="00C6465B" w:rsidRPr="00BE49E1">
        <w:t xml:space="preserve">. Variable names that are crossed out were eliminated during pre-processing due to zero or near-zero variance. </w:t>
      </w:r>
      <w:r w:rsidR="000906F0" w:rsidRPr="00BE49E1">
        <w:t xml:space="preserve">We find that in the </w:t>
      </w:r>
      <w:r w:rsidR="00492227">
        <w:t>“</w:t>
      </w:r>
      <w:r w:rsidR="000906F0" w:rsidRPr="00BE49E1">
        <w:t>Climate + Demographics</w:t>
      </w:r>
      <w:r w:rsidR="00492227">
        <w:t>”</w:t>
      </w:r>
      <w:r w:rsidR="000906F0" w:rsidRPr="00BE49E1">
        <w:t xml:space="preserve"> model, the variables with the largest </w:t>
      </w:r>
      <w:r w:rsidR="0081394D" w:rsidRPr="00BE49E1">
        <w:t>magnitude</w:t>
      </w:r>
      <w:r w:rsidR="000906F0" w:rsidRPr="00BE49E1">
        <w:t xml:space="preserve"> are (in decreasing order): </w:t>
      </w:r>
      <w:commentRangeStart w:id="152"/>
      <w:r w:rsidR="000906F0" w:rsidRPr="00BE49E1">
        <w:t xml:space="preserve">poverty, </w:t>
      </w:r>
      <w:r w:rsidR="00F85D9E" w:rsidRPr="00BE49E1">
        <w:t>non-white</w:t>
      </w:r>
      <w:commentRangeEnd w:id="152"/>
      <w:r w:rsidR="005C2B74" w:rsidRPr="00BE49E1">
        <w:rPr>
          <w:rStyle w:val="CommentReference"/>
        </w:rPr>
        <w:commentReference w:id="152"/>
      </w:r>
      <w:r w:rsidR="00823CA8" w:rsidRPr="00BE49E1">
        <w:t xml:space="preserve">, renting, employment, older than 65, and lives alone. For the </w:t>
      </w:r>
      <w:r w:rsidR="00BB5B2A">
        <w:t>“</w:t>
      </w:r>
      <w:r w:rsidR="00823CA8" w:rsidRPr="00BE49E1">
        <w:t>+ Buildings</w:t>
      </w:r>
      <w:r w:rsidR="00BB5B2A">
        <w:t>”</w:t>
      </w:r>
      <w:r w:rsidR="00823CA8" w:rsidRPr="00BE49E1">
        <w:t xml:space="preserve"> model, the variables with</w:t>
      </w:r>
      <w:r w:rsidR="0081394D" w:rsidRPr="00BE49E1">
        <w:t xml:space="preserve"> the largest magnitude are (in decreasing order): energy insecurity, non-white, poverty, infiltration</w:t>
      </w:r>
      <w:commentRangeStart w:id="153"/>
      <w:r w:rsidR="0081394D" w:rsidRPr="00BE49E1">
        <w:t xml:space="preserve">,  </w:t>
      </w:r>
      <w:commentRangeEnd w:id="153"/>
      <w:r w:rsidR="00D84348" w:rsidRPr="00BE49E1">
        <w:rPr>
          <w:rStyle w:val="CommentReference"/>
        </w:rPr>
        <w:commentReference w:id="153"/>
      </w:r>
      <w:r w:rsidR="0081394D" w:rsidRPr="00BE49E1">
        <w:t>renting, AC type, employment, and thermally massive roof.</w:t>
      </w:r>
      <w:r w:rsidR="00C6465B" w:rsidRPr="00BE49E1">
        <w:t xml:space="preserve"> What is most striking is the </w:t>
      </w:r>
      <w:r w:rsidR="009354D5" w:rsidRPr="00BE49E1">
        <w:t xml:space="preserve">high magnitude of the coefficient for energy insecurity, in comparison to that of any other variable. When comparing the input groups, we see that </w:t>
      </w:r>
      <w:del w:id="154" w:author="Duncan Callaway" w:date="2023-12-11T17:32:00Z">
        <w:r w:rsidR="009354D5" w:rsidRPr="00BE49E1" w:rsidDel="00D84348">
          <w:delText xml:space="preserve">almost </w:delText>
        </w:r>
      </w:del>
      <w:r w:rsidR="009354D5" w:rsidRPr="00BE49E1">
        <w:t xml:space="preserve">the model </w:t>
      </w:r>
      <w:r w:rsidR="00A21CA9" w:rsidRPr="00BE49E1">
        <w:t>selects</w:t>
      </w:r>
      <w:r w:rsidR="009354D5" w:rsidRPr="00BE49E1">
        <w:t xml:space="preserve"> almost the same demographics variables, however the magnitude of the coefficient is higher for the same variable in the </w:t>
      </w:r>
      <w:r w:rsidR="00BB5B2A">
        <w:t>“</w:t>
      </w:r>
      <w:r w:rsidR="009354D5" w:rsidRPr="00BE49E1">
        <w:t>Climate + Demographics</w:t>
      </w:r>
      <w:r w:rsidR="00BB5B2A">
        <w:t>”</w:t>
      </w:r>
      <w:r w:rsidR="009354D5" w:rsidRPr="00BE49E1">
        <w:t xml:space="preserve"> model. </w:t>
      </w:r>
    </w:p>
    <w:p w14:paraId="2F8304A5" w14:textId="4E4216F3" w:rsidR="009F36C7" w:rsidRPr="00BE49E1" w:rsidRDefault="00CC3C31" w:rsidP="005B5AD3">
      <w:pPr>
        <w:pStyle w:val="Figurecaption"/>
      </w:pPr>
      <w:commentRangeStart w:id="155"/>
      <w:commentRangeStart w:id="156"/>
      <w:commentRangeStart w:id="157"/>
      <w:r w:rsidRPr="00BE49E1">
        <w:rPr>
          <w:noProof/>
        </w:rPr>
        <w:lastRenderedPageBreak/>
        <w:drawing>
          <wp:inline distT="0" distB="0" distL="0" distR="0" wp14:anchorId="58775825" wp14:editId="47A917C3">
            <wp:extent cx="5943600" cy="6857999"/>
            <wp:effectExtent l="0" t="0" r="0" b="635"/>
            <wp:docPr id="50422091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20917" name="Picture 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6857999"/>
                    </a:xfrm>
                    <a:prstGeom prst="rect">
                      <a:avLst/>
                    </a:prstGeom>
                  </pic:spPr>
                </pic:pic>
              </a:graphicData>
            </a:graphic>
          </wp:inline>
        </w:drawing>
      </w:r>
      <w:commentRangeEnd w:id="155"/>
      <w:r w:rsidR="00863360" w:rsidRPr="00BE49E1">
        <w:rPr>
          <w:rStyle w:val="CommentReference"/>
        </w:rPr>
        <w:commentReference w:id="155"/>
      </w:r>
      <w:commentRangeEnd w:id="156"/>
      <w:r w:rsidR="00C7780F" w:rsidRPr="00BE49E1">
        <w:rPr>
          <w:rStyle w:val="CommentReference"/>
        </w:rPr>
        <w:commentReference w:id="156"/>
      </w:r>
      <w:commentRangeEnd w:id="157"/>
      <w:r w:rsidR="00127BCD">
        <w:rPr>
          <w:rStyle w:val="CommentReference"/>
        </w:rPr>
        <w:commentReference w:id="157"/>
      </w:r>
    </w:p>
    <w:p w14:paraId="60A70E45" w14:textId="54923781" w:rsidR="00814307" w:rsidRPr="00814307" w:rsidRDefault="005B5AD3" w:rsidP="00814307">
      <w:pPr>
        <w:pStyle w:val="Figurecaption"/>
        <w:rPr>
          <w:rStyle w:val="CommentReference"/>
          <w:sz w:val="18"/>
          <w:szCs w:val="18"/>
        </w:rPr>
      </w:pPr>
      <w:r w:rsidRPr="00BE49E1">
        <w:t xml:space="preserve">Figure </w:t>
      </w:r>
      <w:r w:rsidR="00000000">
        <w:fldChar w:fldCharType="begin"/>
      </w:r>
      <w:r w:rsidR="00000000">
        <w:instrText xml:space="preserve"> SEQ Figure \* ARABIC </w:instrText>
      </w:r>
      <w:r w:rsidR="00000000">
        <w:fldChar w:fldCharType="separate"/>
      </w:r>
      <w:r w:rsidR="00A21CA9" w:rsidRPr="00BE49E1">
        <w:rPr>
          <w:noProof/>
        </w:rPr>
        <w:t>2</w:t>
      </w:r>
      <w:r w:rsidR="00000000">
        <w:rPr>
          <w:noProof/>
        </w:rPr>
        <w:fldChar w:fldCharType="end"/>
      </w:r>
      <w:bookmarkEnd w:id="149"/>
      <w:r w:rsidRPr="00BE49E1">
        <w:t>:</w:t>
      </w:r>
      <w:r w:rsidR="00474A4F" w:rsidRPr="00BE49E1">
        <w:t xml:space="preserve"> a) </w:t>
      </w:r>
      <w:r w:rsidR="000267BE" w:rsidRPr="00BE49E1">
        <w:t>O</w:t>
      </w:r>
      <w:r w:rsidR="00474A4F" w:rsidRPr="00BE49E1">
        <w:t>verall machine learning model performance across all</w:t>
      </w:r>
      <w:r w:rsidR="00684017" w:rsidRPr="00BE49E1">
        <w:t xml:space="preserve"> 80 </w:t>
      </w:r>
      <w:r w:rsidR="00474A4F" w:rsidRPr="00BE49E1">
        <w:t>iterations</w:t>
      </w:r>
      <w:r w:rsidR="00D25629" w:rsidRPr="00BE49E1">
        <w:t xml:space="preserve"> along three metrics: balanced accuracy, recall, and precision</w:t>
      </w:r>
      <w:r w:rsidR="00474A4F" w:rsidRPr="00BE49E1">
        <w:t>. Each</w:t>
      </w:r>
      <w:r w:rsidR="000267BE" w:rsidRPr="00BE49E1">
        <w:t xml:space="preserve"> bar</w:t>
      </w:r>
      <w:r w:rsidR="00474A4F" w:rsidRPr="00BE49E1">
        <w:t xml:space="preserve"> represents a machine learning model trained with the same input features</w:t>
      </w:r>
      <w:r w:rsidR="00814307">
        <w:t xml:space="preserve"> group</w:t>
      </w:r>
      <w:r w:rsidR="00474A4F" w:rsidRPr="00BE49E1">
        <w:t>, class imbalance handling scheme, and algorithm</w:t>
      </w:r>
      <w:r w:rsidR="000267BE" w:rsidRPr="00BE49E1">
        <w:t xml:space="preserve">. The error bars represent the 95% confidence interval calculated from 30 bootstrapped samples, each with a different training and test data split. b) </w:t>
      </w:r>
      <w:r w:rsidR="00EE332D" w:rsidRPr="00BE49E1">
        <w:t>S</w:t>
      </w:r>
      <w:r w:rsidR="000267BE" w:rsidRPr="00BE49E1">
        <w:t>hows the performance for the best machine learning model from each input features group. We calculated statistical significance using a paired t</w:t>
      </w:r>
      <w:r w:rsidR="00CA1E1E" w:rsidRPr="00BE49E1">
        <w:t>-</w:t>
      </w:r>
      <w:r w:rsidR="000267BE" w:rsidRPr="00BE49E1">
        <w:t xml:space="preserve">test </w:t>
      </w:r>
      <w:r w:rsidR="00D25629" w:rsidRPr="00BE49E1">
        <w:t xml:space="preserve">by bootstrap iteration i.e. </w:t>
      </w:r>
      <w:r w:rsidR="000267BE" w:rsidRPr="00BE49E1">
        <w:t>the same training and test data split</w:t>
      </w:r>
      <w:r w:rsidR="00D25629" w:rsidRPr="00BE49E1">
        <w:t>,</w:t>
      </w:r>
      <w:r w:rsidR="000267BE" w:rsidRPr="00BE49E1">
        <w:t xml:space="preserve"> and the effect size from Cohen’s d. We interpreted Cohen’s d as follows:  0.4 </w:t>
      </w:r>
      <w:r w:rsidR="000267BE" w:rsidRPr="00BE49E1">
        <w:rPr>
          <w:u w:val="single"/>
        </w:rPr>
        <w:t>&lt;</w:t>
      </w:r>
      <w:r w:rsidR="000267BE" w:rsidRPr="00BE49E1">
        <w:t xml:space="preserve"> |d| &lt; 1.15 for recommended minimum practical effect, 1.15 &lt; |d| &lt; 2.70 for moderate effect, and |d| &gt; 2.70 for strong effect </w:t>
      </w:r>
      <w:r w:rsidR="000267BE" w:rsidRPr="00BE49E1">
        <w:fldChar w:fldCharType="begin"/>
      </w:r>
      <w:r w:rsidR="00946505" w:rsidRPr="00BE49E1">
        <w:instrText xml:space="preserve"> ADDIN ZOTERO_ITEM CSL_CITATION {"citationID":"6b93GSVm","properties":{"formattedCitation":"(Ferguson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0267BE" w:rsidRPr="00BE49E1">
        <w:fldChar w:fldCharType="separate"/>
      </w:r>
      <w:r w:rsidR="000267BE" w:rsidRPr="00BE49E1">
        <w:rPr>
          <w:noProof/>
        </w:rPr>
        <w:t>(Ferguson 2009)</w:t>
      </w:r>
      <w:r w:rsidR="000267BE" w:rsidRPr="00BE49E1">
        <w:fldChar w:fldCharType="end"/>
      </w:r>
      <w:r w:rsidR="006261C1" w:rsidRPr="00BE49E1">
        <w:t>.</w:t>
      </w:r>
      <w:r w:rsidR="00D25629" w:rsidRPr="00BE49E1">
        <w:t xml:space="preserve"> c) </w:t>
      </w:r>
      <w:r w:rsidR="00EE332D" w:rsidRPr="00BE49E1">
        <w:t>S</w:t>
      </w:r>
      <w:r w:rsidR="00D25629" w:rsidRPr="00BE49E1">
        <w:t xml:space="preserve">hows the variable contribution from the best regression </w:t>
      </w:r>
      <w:r w:rsidR="00127BCD">
        <w:t xml:space="preserve">model. </w:t>
      </w:r>
      <w:proofErr w:type="gramStart"/>
      <w:r w:rsidR="00127BCD" w:rsidRPr="00BE49E1">
        <w:t>Also</w:t>
      </w:r>
      <w:proofErr w:type="gramEnd"/>
      <w:r w:rsidR="00127BCD" w:rsidRPr="00BE49E1">
        <w:t xml:space="preserve"> here the error bars </w:t>
      </w:r>
      <w:r w:rsidR="00127BCD" w:rsidRPr="00BE49E1">
        <w:lastRenderedPageBreak/>
        <w:t xml:space="preserve">represent the 95% confidence interval, which we calculated from 30 bootstrapped sample iterations, each with a different training and test data split. We greyed out points where the 95% confidence interval included 0. Variable names that are crossed out were eliminated during pre-processing due to zero or near-zero </w:t>
      </w:r>
      <w:commentRangeStart w:id="158"/>
      <w:r w:rsidR="00127BCD" w:rsidRPr="00BE49E1">
        <w:t>variance</w:t>
      </w:r>
      <w:commentRangeEnd w:id="158"/>
      <w:r w:rsidR="00814307">
        <w:rPr>
          <w:rStyle w:val="CommentReference"/>
        </w:rPr>
        <w:commentReference w:id="158"/>
      </w:r>
      <w:r w:rsidR="00127BCD" w:rsidRPr="00BE49E1">
        <w:t xml:space="preserve">. </w:t>
      </w:r>
    </w:p>
    <w:p w14:paraId="2B61B5FD" w14:textId="1EAB6E35" w:rsidR="004D18D7" w:rsidRPr="00BE49E1" w:rsidRDefault="004D18D7" w:rsidP="00814307">
      <w:pPr>
        <w:pStyle w:val="Heading1List"/>
      </w:pPr>
      <w:r w:rsidRPr="00BE49E1">
        <w:t>Discussion</w:t>
      </w:r>
    </w:p>
    <w:p w14:paraId="425ECFFC" w14:textId="1386B3F1" w:rsidR="00BC1BEB" w:rsidRPr="00BE49E1" w:rsidRDefault="00BC1BEB" w:rsidP="00BC1BEB">
      <w:pPr>
        <w:pStyle w:val="Heading2List"/>
      </w:pPr>
      <w:r w:rsidRPr="00BE49E1">
        <w:t xml:space="preserve">Prevalence of temperature-related </w:t>
      </w:r>
      <w:r w:rsidR="0025514A" w:rsidRPr="00BE49E1">
        <w:t>illness</w:t>
      </w:r>
      <w:r w:rsidRPr="00BE49E1">
        <w:t xml:space="preserve"> in population</w:t>
      </w:r>
    </w:p>
    <w:p w14:paraId="4BC6EF18" w14:textId="68839AE6" w:rsidR="00805B9F" w:rsidRPr="00BE49E1" w:rsidRDefault="00E45022" w:rsidP="00805B9F">
      <w:r w:rsidRPr="00BE49E1">
        <w:t xml:space="preserve">The population estimates from RECS provide new information about </w:t>
      </w:r>
      <w:r w:rsidR="00AA5A01" w:rsidRPr="00BE49E1">
        <w:t>self-reported</w:t>
      </w:r>
      <w:r w:rsidRPr="00BE49E1">
        <w:t xml:space="preserve"> prevalence of heat, cold, and any-temperature related </w:t>
      </w:r>
      <w:r w:rsidR="0025514A" w:rsidRPr="00BE49E1">
        <w:t>illness</w:t>
      </w:r>
      <w:r w:rsidRPr="00BE49E1">
        <w:t xml:space="preserve"> in the United States. Although t</w:t>
      </w:r>
      <w:r w:rsidR="00BC1BEB" w:rsidRPr="00BE49E1">
        <w:t xml:space="preserve">here is some </w:t>
      </w:r>
      <w:r w:rsidR="00950E4D" w:rsidRPr="00BE49E1">
        <w:t xml:space="preserve">U.S. </w:t>
      </w:r>
      <w:r w:rsidR="00BC1BEB" w:rsidRPr="00BE49E1">
        <w:t xml:space="preserve">national data on heat related </w:t>
      </w:r>
      <w:r w:rsidR="00444379">
        <w:t>health hazards</w:t>
      </w:r>
      <w:r w:rsidR="00BC1BEB" w:rsidRPr="00BE49E1">
        <w:t xml:space="preserve">, namely the </w:t>
      </w:r>
      <w:hyperlink r:id="rId16" w:history="1">
        <w:r w:rsidR="00BC1BEB" w:rsidRPr="00BE49E1">
          <w:rPr>
            <w:rStyle w:val="Hyperlink"/>
          </w:rPr>
          <w:t>Center for Disease Control’s Heat &amp; Health Tracker</w:t>
        </w:r>
      </w:hyperlink>
      <w:r w:rsidR="00BC1BEB" w:rsidRPr="00BE49E1">
        <w:t xml:space="preserve">, these sources often rely on data from hospital records or </w:t>
      </w:r>
      <w:commentRangeStart w:id="159"/>
      <w:r w:rsidR="00BC1BEB" w:rsidRPr="00BE49E1">
        <w:t>emergency room visits</w:t>
      </w:r>
      <w:commentRangeEnd w:id="159"/>
      <w:r w:rsidR="00DD0A1A" w:rsidRPr="00BE49E1">
        <w:rPr>
          <w:rStyle w:val="CommentReference"/>
        </w:rPr>
        <w:commentReference w:id="159"/>
      </w:r>
      <w:r w:rsidR="00BC1BEB" w:rsidRPr="00BE49E1">
        <w:t xml:space="preserve">, which </w:t>
      </w:r>
      <w:r w:rsidR="00950E4D" w:rsidRPr="00BE49E1">
        <w:t xml:space="preserve">have been criticized for their ability to properly count temperature-related </w:t>
      </w:r>
      <w:r w:rsidR="001D4E27" w:rsidRPr="00BE49E1">
        <w:t>issues</w:t>
      </w:r>
      <w:commentRangeStart w:id="160"/>
      <w:commentRangeStart w:id="161"/>
      <w:r w:rsidR="001D4E27" w:rsidRPr="00BE49E1">
        <w:t xml:space="preserve"> (XXX)</w:t>
      </w:r>
      <w:commentRangeEnd w:id="160"/>
      <w:r w:rsidR="001D4E27" w:rsidRPr="00BE49E1">
        <w:rPr>
          <w:rStyle w:val="CommentReference"/>
        </w:rPr>
        <w:commentReference w:id="160"/>
      </w:r>
      <w:commentRangeEnd w:id="161"/>
      <w:r w:rsidR="009B4F0C">
        <w:rPr>
          <w:rStyle w:val="CommentReference"/>
        </w:rPr>
        <w:commentReference w:id="161"/>
      </w:r>
      <w:r w:rsidR="00BC1BEB" w:rsidRPr="00BE49E1">
        <w:t xml:space="preserve">. While the RECS survey questions related to temperature-related </w:t>
      </w:r>
      <w:r w:rsidR="0025514A" w:rsidRPr="00BE49E1">
        <w:t>illness</w:t>
      </w:r>
      <w:r w:rsidR="00BC1BEB" w:rsidRPr="00BE49E1">
        <w:t xml:space="preserve"> are limited, it does </w:t>
      </w:r>
      <w:r w:rsidR="001D4E27" w:rsidRPr="00BE49E1">
        <w:t xml:space="preserve">explicitly </w:t>
      </w:r>
      <w:r w:rsidR="000C0BCD" w:rsidRPr="00BE49E1">
        <w:t>indicate</w:t>
      </w:r>
      <w:r w:rsidR="00BC1BEB" w:rsidRPr="00BE49E1">
        <w:t xml:space="preserve"> indoor extreme temperature exposure</w:t>
      </w:r>
      <w:r w:rsidR="000C0BCD" w:rsidRPr="00BE49E1">
        <w:t xml:space="preserve"> at home</w:t>
      </w:r>
      <w:r w:rsidR="009B4F0C">
        <w:t>,</w:t>
      </w:r>
      <w:r w:rsidR="00AA5A01" w:rsidRPr="00BE49E1">
        <w:t xml:space="preserve"> but it is based on self-reported assessment</w:t>
      </w:r>
      <w:r w:rsidR="000C0BCD" w:rsidRPr="00BE49E1">
        <w:t xml:space="preserve">. </w:t>
      </w:r>
      <w:r w:rsidR="00805B9F" w:rsidRPr="00BE49E1">
        <w:t>RECS excludes vacant, seasonal</w:t>
      </w:r>
      <w:r w:rsidR="0005736D" w:rsidRPr="00BE49E1">
        <w:t xml:space="preserve"> or vacation homes, and group quarters such as prisons, military barracks, dormitories, and nursing homes.</w:t>
      </w:r>
      <w:r w:rsidRPr="00BE49E1">
        <w:t xml:space="preserve"> The exclusion of nursing homes is particularly relevant because they generally house a population with higher vulnerability. </w:t>
      </w:r>
      <w:r w:rsidR="0025514A" w:rsidRPr="00BE49E1">
        <w:t>To our knowledge there are also no national statistics tracking cold-related illness or death, which our results and others show are a higher proportion of temperature-related health hazards</w:t>
      </w:r>
      <w:commentRangeStart w:id="162"/>
      <w:commentRangeStart w:id="163"/>
      <w:r w:rsidR="0025514A" w:rsidRPr="00BE49E1">
        <w:t xml:space="preserve">. </w:t>
      </w:r>
      <w:commentRangeEnd w:id="162"/>
      <w:r w:rsidR="009426CE" w:rsidRPr="00BE49E1">
        <w:rPr>
          <w:rStyle w:val="CommentReference"/>
        </w:rPr>
        <w:commentReference w:id="162"/>
      </w:r>
      <w:commentRangeEnd w:id="163"/>
      <w:r w:rsidR="00C13F80">
        <w:rPr>
          <w:rStyle w:val="CommentReference"/>
        </w:rPr>
        <w:commentReference w:id="163"/>
      </w:r>
    </w:p>
    <w:p w14:paraId="7B8799F1" w14:textId="413BD14C" w:rsidR="00BC1BEB" w:rsidRPr="00BE49E1" w:rsidRDefault="00BC1BEB" w:rsidP="00BC1BEB">
      <w:pPr>
        <w:pStyle w:val="Heading2List"/>
      </w:pPr>
      <w:r w:rsidRPr="00BE49E1">
        <w:t xml:space="preserve">Predicting temperature-related </w:t>
      </w:r>
      <w:r w:rsidR="0025514A" w:rsidRPr="00BE49E1">
        <w:t>illness</w:t>
      </w:r>
    </w:p>
    <w:p w14:paraId="639D8A8B" w14:textId="2D579727" w:rsidR="00D6594A" w:rsidRPr="00BE49E1" w:rsidRDefault="00D91501" w:rsidP="00D91501">
      <w:r w:rsidRPr="00BE49E1">
        <w:t xml:space="preserve">Our results demonstrate the feasibility of machine learning modeling to predict temperature-related </w:t>
      </w:r>
      <w:r w:rsidR="0025514A" w:rsidRPr="00BE49E1">
        <w:t>illness</w:t>
      </w:r>
      <w:r w:rsidRPr="00BE49E1">
        <w:t xml:space="preserve">. </w:t>
      </w:r>
      <w:r w:rsidR="005159CF" w:rsidRPr="00BE49E1">
        <w:t xml:space="preserve">Top-performing models </w:t>
      </w:r>
      <w:r w:rsidR="00D6594A" w:rsidRPr="00BE49E1">
        <w:t>can</w:t>
      </w:r>
      <w:r w:rsidR="005159CF" w:rsidRPr="00BE49E1">
        <w:t xml:space="preserve"> correctly categorize up to 85% of households (based on balanced accuracy) and identi</w:t>
      </w:r>
      <w:r w:rsidR="00D6594A" w:rsidRPr="00BE49E1">
        <w:t>f</w:t>
      </w:r>
      <w:r w:rsidR="005159CF" w:rsidRPr="00BE49E1">
        <w:t xml:space="preserve">y up to 85% of households that </w:t>
      </w:r>
      <w:commentRangeStart w:id="164"/>
      <w:commentRangeStart w:id="165"/>
      <w:r w:rsidR="009426CE" w:rsidRPr="00BE49E1">
        <w:t>reported</w:t>
      </w:r>
      <w:commentRangeEnd w:id="164"/>
      <w:r w:rsidR="009426CE" w:rsidRPr="00BE49E1">
        <w:rPr>
          <w:rStyle w:val="CommentReference"/>
        </w:rPr>
        <w:commentReference w:id="164"/>
      </w:r>
      <w:commentRangeEnd w:id="165"/>
      <w:r w:rsidR="00E1283A">
        <w:rPr>
          <w:rStyle w:val="CommentReference"/>
        </w:rPr>
        <w:commentReference w:id="165"/>
      </w:r>
      <w:r w:rsidR="009426CE" w:rsidRPr="00BE49E1">
        <w:t xml:space="preserve"> </w:t>
      </w:r>
      <w:r w:rsidR="005159CF" w:rsidRPr="00BE49E1">
        <w:t xml:space="preserve">temperature related </w:t>
      </w:r>
      <w:r w:rsidR="0025514A" w:rsidRPr="00BE49E1">
        <w:t>illness</w:t>
      </w:r>
      <w:r w:rsidR="005159CF" w:rsidRPr="00BE49E1">
        <w:t xml:space="preserve"> (based on recall). </w:t>
      </w:r>
      <w:r w:rsidR="00D6594A" w:rsidRPr="00BE49E1">
        <w:t xml:space="preserve">However, these models generally have poor precision, around 5%, meaning that we </w:t>
      </w:r>
      <w:r w:rsidR="009426CE" w:rsidRPr="00BE49E1">
        <w:t xml:space="preserve">assign </w:t>
      </w:r>
      <w:r w:rsidR="00D6594A" w:rsidRPr="00BE49E1">
        <w:t>more false positive</w:t>
      </w:r>
      <w:r w:rsidR="009426CE" w:rsidRPr="00BE49E1">
        <w:t xml:space="preserve"> classifications</w:t>
      </w:r>
      <w:r w:rsidR="00AA5A01" w:rsidRPr="00BE49E1">
        <w:t xml:space="preserve"> (classifying </w:t>
      </w:r>
      <w:del w:id="166" w:author="Arfa Aijazi" w:date="2024-02-04T22:41:00Z">
        <w:r w:rsidR="00AA5A01" w:rsidRPr="00BE49E1" w:rsidDel="00E31585">
          <w:delText>safe building</w:delText>
        </w:r>
      </w:del>
      <w:ins w:id="167" w:author="Arfa Aijazi" w:date="2024-02-04T22:59:00Z">
        <w:r w:rsidR="00F64662">
          <w:t>reportedly unaffected</w:t>
        </w:r>
      </w:ins>
      <w:ins w:id="168" w:author="Arfa Aijazi" w:date="2024-02-04T22:41:00Z">
        <w:r w:rsidR="00E31585">
          <w:t xml:space="preserve"> household</w:t>
        </w:r>
      </w:ins>
      <w:ins w:id="169" w:author="Arfa Aijazi" w:date="2024-02-04T22:59:00Z">
        <w:r w:rsidR="00F64662">
          <w:t>s</w:t>
        </w:r>
      </w:ins>
      <w:r w:rsidR="00AA5A01" w:rsidRPr="00BE49E1">
        <w:t xml:space="preserve"> as </w:t>
      </w:r>
      <w:del w:id="170" w:author="Arfa Aijazi" w:date="2024-02-04T22:40:00Z">
        <w:r w:rsidR="00AA5A01" w:rsidRPr="00BE49E1" w:rsidDel="00E31585">
          <w:delText>building</w:delText>
        </w:r>
      </w:del>
      <w:ins w:id="171" w:author="Arfa Aijazi" w:date="2024-02-04T22:40:00Z">
        <w:r w:rsidR="00E31585">
          <w:t>household</w:t>
        </w:r>
      </w:ins>
      <w:ins w:id="172" w:author="Arfa Aijazi" w:date="2024-02-04T22:59:00Z">
        <w:r w:rsidR="00F64662">
          <w:t>s</w:t>
        </w:r>
      </w:ins>
      <w:r w:rsidR="00AA5A01" w:rsidRPr="00BE49E1">
        <w:t xml:space="preserve"> with temperature </w:t>
      </w:r>
      <w:proofErr w:type="gramStart"/>
      <w:r w:rsidR="00AA5A01" w:rsidRPr="00BE49E1">
        <w:t>related-illness</w:t>
      </w:r>
      <w:proofErr w:type="gramEnd"/>
      <w:r w:rsidR="00AA5A01" w:rsidRPr="00BE49E1">
        <w:t>).</w:t>
      </w:r>
      <w:r w:rsidR="00D6594A" w:rsidRPr="00BE49E1">
        <w:t xml:space="preserve"> Given that temperature-related </w:t>
      </w:r>
      <w:r w:rsidR="0025514A" w:rsidRPr="00BE49E1">
        <w:t>illness</w:t>
      </w:r>
      <w:r w:rsidR="00D6594A" w:rsidRPr="00BE49E1">
        <w:t xml:space="preserve"> is generally underreported</w:t>
      </w:r>
      <w:ins w:id="173" w:author="Stefano Schiavon" w:date="2023-12-07T09:50:00Z">
        <w:r w:rsidR="001D4E27" w:rsidRPr="00BE49E1">
          <w:t xml:space="preserve"> </w:t>
        </w:r>
        <w:commentRangeStart w:id="174"/>
        <w:r w:rsidR="001D4E27" w:rsidRPr="00BE49E1">
          <w:t>(xxx)</w:t>
        </w:r>
      </w:ins>
      <w:commentRangeEnd w:id="174"/>
      <w:ins w:id="175" w:author="Stefano Schiavon" w:date="2023-12-07T09:51:00Z">
        <w:r w:rsidR="001D4E27" w:rsidRPr="00BE49E1">
          <w:rPr>
            <w:rStyle w:val="CommentReference"/>
          </w:rPr>
          <w:commentReference w:id="174"/>
        </w:r>
      </w:ins>
      <w:ins w:id="176" w:author="Stefano Schiavon" w:date="2023-12-07T09:50:00Z">
        <w:r w:rsidR="001D4E27" w:rsidRPr="00BE49E1">
          <w:t xml:space="preserve"> </w:t>
        </w:r>
      </w:ins>
      <w:r w:rsidR="00D6594A" w:rsidRPr="00BE49E1">
        <w:t xml:space="preserve">providing public health interventions to these households may still be worthwhile. </w:t>
      </w:r>
      <w:r w:rsidR="00AA5A01" w:rsidRPr="00BE49E1">
        <w:t>Moreover, from a policy perspective it is more important to have a high recall</w:t>
      </w:r>
      <w:r w:rsidR="001D4E27" w:rsidRPr="00BE49E1">
        <w:t xml:space="preserve"> so</w:t>
      </w:r>
      <w:r w:rsidR="00153606" w:rsidRPr="00BE49E1">
        <w:t xml:space="preserve"> people that are in need are </w:t>
      </w:r>
      <w:del w:id="177" w:author="Arfa Aijazi" w:date="2024-02-04T22:44:00Z">
        <w:r w:rsidR="00153606" w:rsidRPr="00BE49E1" w:rsidDel="00E31585">
          <w:delText>found</w:delText>
        </w:r>
      </w:del>
      <w:ins w:id="178" w:author="Arfa Aijazi" w:date="2024-02-04T22:44:00Z">
        <w:r w:rsidR="00E31585">
          <w:t>identified</w:t>
        </w:r>
      </w:ins>
      <w:r w:rsidR="00AA5A01" w:rsidRPr="00BE49E1">
        <w:t xml:space="preserve">. Having </w:t>
      </w:r>
      <w:del w:id="179" w:author="Arfa Aijazi" w:date="2024-02-04T22:44:00Z">
        <w:r w:rsidR="00AA5A01" w:rsidRPr="00BE49E1" w:rsidDel="00E31585">
          <w:delText xml:space="preserve">a </w:delText>
        </w:r>
      </w:del>
      <w:r w:rsidR="00AA5A01" w:rsidRPr="00BE49E1">
        <w:t>low precision lead</w:t>
      </w:r>
      <w:r w:rsidR="00806C56" w:rsidRPr="00BE49E1">
        <w:t>s</w:t>
      </w:r>
      <w:r w:rsidR="00AA5A01" w:rsidRPr="00BE49E1">
        <w:t xml:space="preserve"> to a more expensive, and therefore less cost-effective, policy intervention. </w:t>
      </w:r>
    </w:p>
    <w:p w14:paraId="59C361C1" w14:textId="64FB579E" w:rsidR="00BC1BEB" w:rsidRPr="00BE49E1" w:rsidRDefault="00D6594A" w:rsidP="00211BB9">
      <w:r w:rsidRPr="00BE49E1">
        <w:t xml:space="preserve">Our analysis of variable coefficients in the top-performing regression models indicates the importance of </w:t>
      </w:r>
      <w:r w:rsidR="00013D5E" w:rsidRPr="00BE49E1">
        <w:t xml:space="preserve">reported </w:t>
      </w:r>
      <w:r w:rsidRPr="00BE49E1">
        <w:t xml:space="preserve">energy insecurity </w:t>
      </w:r>
      <w:r w:rsidR="00EA4857" w:rsidRPr="00BE49E1">
        <w:t xml:space="preserve">among </w:t>
      </w:r>
      <w:r w:rsidR="00153606" w:rsidRPr="00BE49E1">
        <w:t>all the considered variables</w:t>
      </w:r>
      <w:r w:rsidR="00EA4857" w:rsidRPr="00BE49E1">
        <w:t xml:space="preserve">. </w:t>
      </w:r>
      <w:r w:rsidRPr="00BE49E1">
        <w:t>This finding is in line w</w:t>
      </w:r>
      <w:r w:rsidR="00EA4857" w:rsidRPr="00BE49E1">
        <w:t xml:space="preserve">ith investigations of indoor heat deaths in Maricopa County, Arizona </w:t>
      </w:r>
      <w:r w:rsidR="00EA4857" w:rsidRPr="00BE49E1">
        <w:fldChar w:fldCharType="begin"/>
      </w:r>
      <w:r w:rsidR="00EA4857" w:rsidRPr="00BE49E1">
        <w:instrText xml:space="preserve"> ADDIN ZOTERO_ITEM CSL_CITATION {"citationID":"4io96nvx","properties":{"formattedCitation":"(MCDPH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00EA4857" w:rsidRPr="00BE49E1">
        <w:fldChar w:fldCharType="separate"/>
      </w:r>
      <w:r w:rsidR="00EA4857" w:rsidRPr="00BE49E1">
        <w:rPr>
          <w:noProof/>
        </w:rPr>
        <w:t>(MCDPH 2019)</w:t>
      </w:r>
      <w:r w:rsidR="00EA4857" w:rsidRPr="00BE49E1">
        <w:fldChar w:fldCharType="end"/>
      </w:r>
      <w:r w:rsidR="00814174" w:rsidRPr="00BE49E1">
        <w:t xml:space="preserve"> and </w:t>
      </w:r>
      <w:r w:rsidR="00EA4857" w:rsidRPr="00BE49E1">
        <w:t>confirm</w:t>
      </w:r>
      <w:r w:rsidR="00814174" w:rsidRPr="00BE49E1">
        <w:t>s</w:t>
      </w:r>
      <w:r w:rsidR="00EA4857" w:rsidRPr="00BE49E1">
        <w:t xml:space="preserve"> that </w:t>
      </w:r>
      <w:r w:rsidR="00814174" w:rsidRPr="00BE49E1">
        <w:t xml:space="preserve">the </w:t>
      </w:r>
      <w:r w:rsidR="00EA4857" w:rsidRPr="00BE49E1">
        <w:t>simple presence of HVAC systems is not sufficient to pr</w:t>
      </w:r>
      <w:r w:rsidR="008D0C6E" w:rsidRPr="00BE49E1">
        <w:t xml:space="preserve">otect against </w:t>
      </w:r>
      <w:r w:rsidR="00EA4857" w:rsidRPr="00BE49E1">
        <w:t>temperature-related health hazards.</w:t>
      </w:r>
      <w:r w:rsidR="001D4E27" w:rsidRPr="00BE49E1">
        <w:t xml:space="preserve"> The HVAC must </w:t>
      </w:r>
      <w:del w:id="180" w:author="Arfa Aijazi" w:date="2024-02-04T23:01:00Z">
        <w:r w:rsidR="001D4E27" w:rsidRPr="00BE49E1" w:rsidDel="00F64662">
          <w:delText>work</w:delText>
        </w:r>
      </w:del>
      <w:r w:rsidR="00F64662" w:rsidRPr="00BE49E1">
        <w:t>work,</w:t>
      </w:r>
      <w:r w:rsidR="001D4E27" w:rsidRPr="00BE49E1">
        <w:t xml:space="preserve"> and the building occupant should be able to afford to run it.</w:t>
      </w:r>
      <w:r w:rsidR="00EA4857" w:rsidRPr="00BE49E1">
        <w:t xml:space="preserve"> Inclusion of energy insecurity and </w:t>
      </w:r>
      <w:r w:rsidR="00E13ACE" w:rsidRPr="00BE49E1">
        <w:t xml:space="preserve">a </w:t>
      </w:r>
      <w:r w:rsidR="00EA4857" w:rsidRPr="00BE49E1">
        <w:t xml:space="preserve">handful of other building characteristics like infiltration </w:t>
      </w:r>
      <w:r w:rsidR="00042BE6" w:rsidRPr="00BE49E1">
        <w:t xml:space="preserve">rate </w:t>
      </w:r>
      <w:r w:rsidR="00EA4857" w:rsidRPr="00BE49E1">
        <w:t>resulted in significant performance improvement compared to a model with only demographic variables. This indicates the interaction of vulnerability (mostly captured in demographic variables) and exposure (mostly captured in detailed building variables) in the risk of temperature-related health hazards.</w:t>
      </w:r>
      <w:r w:rsidR="00E13ACE" w:rsidRPr="00BE49E1">
        <w:t xml:space="preserve"> While demographic information about households is generally available, our findings suggest value in collecting detailed data on</w:t>
      </w:r>
      <w:commentRangeStart w:id="181"/>
      <w:commentRangeStart w:id="182"/>
      <w:r w:rsidR="00E13ACE" w:rsidRPr="00BE49E1">
        <w:t xml:space="preserve"> energy insecurity</w:t>
      </w:r>
      <w:commentRangeEnd w:id="181"/>
      <w:r w:rsidR="00042BE6" w:rsidRPr="00BE49E1">
        <w:rPr>
          <w:rStyle w:val="CommentReference"/>
        </w:rPr>
        <w:commentReference w:id="181"/>
      </w:r>
      <w:commentRangeEnd w:id="182"/>
      <w:r w:rsidR="001B5253" w:rsidRPr="00BE49E1">
        <w:rPr>
          <w:rStyle w:val="CommentReference"/>
        </w:rPr>
        <w:commentReference w:id="182"/>
      </w:r>
      <w:r w:rsidR="00E13ACE" w:rsidRPr="00BE49E1">
        <w:t xml:space="preserve">. </w:t>
      </w:r>
      <w:r w:rsidR="00814174" w:rsidRPr="00BE49E1">
        <w:t>Our results can also be used to design more effective interventions to combat extreme-temperature related health hazards.</w:t>
      </w:r>
      <w:r w:rsidR="00E13ACE" w:rsidRPr="00BE49E1">
        <w:t xml:space="preserve"> </w:t>
      </w:r>
      <w:r w:rsidR="00814174" w:rsidRPr="00BE49E1">
        <w:t>I</w:t>
      </w:r>
      <w:r w:rsidR="00E13ACE" w:rsidRPr="00BE49E1">
        <w:t>nterventions</w:t>
      </w:r>
      <w:r w:rsidR="00814174" w:rsidRPr="00BE49E1">
        <w:t xml:space="preserve"> that only provide HVAC units, such as a $10 million program launched by the Canadian province of British Columbia to install 8,000 portable AC units in vulnerable households over the next 3 years </w:t>
      </w:r>
      <w:r w:rsidR="00814174" w:rsidRPr="00BE49E1">
        <w:fldChar w:fldCharType="begin"/>
      </w:r>
      <w:r w:rsidR="00814174" w:rsidRPr="00BE49E1">
        <w:instrText xml:space="preserve"> ADDIN ZOTERO_ITEM CSL_CITATION {"citationID":"LNiVWIJ1","properties":{"formattedCitation":"(Ministry of Health 2023)","plainCitation":"(Ministry of Health 2023)","noteIndex":0},"citationItems":[{"id":1731,"uris":["http://zotero.org/users/4259226/items/87VL28AG"],"itemData":{"id":1731,"type":"webpage","abstract":"People in B.C., especially those most at risk of health impacts from extreme heat emergencies, will be better protected as the Province expands access to air conditioners for people who are medically vulnerable and have low incomes.","container-title":"BC Gov News","genre":"The official website of the Government of British Columbia.","language":"en","title":"Province launches new initiative to protect people during extreme heat emergencies | BC Gov News","URL":"https://news.gov.bc.ca/releases/2023HLTH0095-001044","author":[{"family":"Ministry of Health","given":""}],"accessed":{"date-parts":[["2023",12,2]]},"issued":{"date-parts":[["2023",6,27]]}}}],"schema":"https://github.com/citation-style-language/schema/raw/master/csl-citation.json"} </w:instrText>
      </w:r>
      <w:r w:rsidR="00814174" w:rsidRPr="00BE49E1">
        <w:fldChar w:fldCharType="separate"/>
      </w:r>
      <w:r w:rsidR="00814174" w:rsidRPr="00BE49E1">
        <w:rPr>
          <w:noProof/>
        </w:rPr>
        <w:t>(Ministry of Health 2023)</w:t>
      </w:r>
      <w:r w:rsidR="00814174" w:rsidRPr="00BE49E1">
        <w:fldChar w:fldCharType="end"/>
      </w:r>
      <w:r w:rsidR="00814174" w:rsidRPr="00BE49E1">
        <w:t xml:space="preserve">, </w:t>
      </w:r>
      <w:r w:rsidR="00042BE6" w:rsidRPr="00BE49E1">
        <w:t xml:space="preserve">could be limited in their effectiveness </w:t>
      </w:r>
      <w:r w:rsidR="00814174" w:rsidRPr="00BE49E1">
        <w:t xml:space="preserve">if they also </w:t>
      </w:r>
      <w:r w:rsidR="00814174" w:rsidRPr="00BE49E1">
        <w:lastRenderedPageBreak/>
        <w:t xml:space="preserve">do not </w:t>
      </w:r>
      <w:r w:rsidR="00C126C2" w:rsidRPr="00BE49E1">
        <w:t>provide a plan</w:t>
      </w:r>
      <w:r w:rsidR="00814174" w:rsidRPr="00BE49E1">
        <w:t xml:space="preserve"> for </w:t>
      </w:r>
      <w:commentRangeStart w:id="183"/>
      <w:r w:rsidR="00814174" w:rsidRPr="00BE49E1">
        <w:t xml:space="preserve">system maintenance </w:t>
      </w:r>
      <w:r w:rsidR="00042BE6" w:rsidRPr="00BE49E1">
        <w:t>(e.g., fix</w:t>
      </w:r>
      <w:r w:rsidR="00F862C0" w:rsidRPr="00BE49E1">
        <w:t xml:space="preserve"> or replace</w:t>
      </w:r>
      <w:r w:rsidR="00042BE6" w:rsidRPr="00BE49E1">
        <w:t xml:space="preserve"> when broken) </w:t>
      </w:r>
      <w:commentRangeEnd w:id="183"/>
      <w:r w:rsidR="00042BE6" w:rsidRPr="00BE49E1">
        <w:rPr>
          <w:rStyle w:val="CommentReference"/>
        </w:rPr>
        <w:commentReference w:id="183"/>
      </w:r>
      <w:r w:rsidR="00814174" w:rsidRPr="00BE49E1">
        <w:t xml:space="preserve">and </w:t>
      </w:r>
      <w:r w:rsidR="00F862C0" w:rsidRPr="00BE49E1">
        <w:t xml:space="preserve">support for its </w:t>
      </w:r>
      <w:r w:rsidR="00814174" w:rsidRPr="00BE49E1">
        <w:t>operation</w:t>
      </w:r>
      <w:r w:rsidR="00F862C0" w:rsidRPr="00BE49E1">
        <w:t xml:space="preserve"> (e.g. financial help to pay utility bills)</w:t>
      </w:r>
      <w:r w:rsidR="00814174" w:rsidRPr="00BE49E1">
        <w:t xml:space="preserve">. </w:t>
      </w:r>
    </w:p>
    <w:p w14:paraId="1461775C" w14:textId="70B47836" w:rsidR="00211BB9" w:rsidRPr="00BE49E1" w:rsidRDefault="00211BB9" w:rsidP="00211BB9">
      <w:commentRangeStart w:id="184"/>
      <w:commentRangeStart w:id="185"/>
      <w:r w:rsidRPr="00BE49E1">
        <w:t>While RECS uniquely provides detailed information about the household’s demographic and building characteristic</w:t>
      </w:r>
      <w:ins w:id="186" w:author="Duncan Callaway" w:date="2023-12-11T17:52:00Z">
        <w:r w:rsidR="001B5253" w:rsidRPr="00BE49E1">
          <w:t>s</w:t>
        </w:r>
      </w:ins>
      <w:r w:rsidRPr="00BE49E1">
        <w:t>, survey responses are ultimately self-reported by a resident of the household. This means that building attributes that are not easy to see</w:t>
      </w:r>
      <w:r w:rsidR="001B5253" w:rsidRPr="00BE49E1">
        <w:t xml:space="preserve">, </w:t>
      </w:r>
      <w:r w:rsidRPr="00BE49E1">
        <w:t xml:space="preserve">such as insulation level and infiltration, may not be accurately reported. </w:t>
      </w:r>
      <w:r w:rsidR="002648C7" w:rsidRPr="00BE49E1">
        <w:t xml:space="preserve">Further research validating RECS survey responses with on-site investigation or documentation can help clarify this gap.  </w:t>
      </w:r>
      <w:commentRangeEnd w:id="184"/>
      <w:r w:rsidR="00EC762D" w:rsidRPr="00BE49E1">
        <w:rPr>
          <w:rStyle w:val="CommentReference"/>
        </w:rPr>
        <w:commentReference w:id="184"/>
      </w:r>
      <w:commentRangeEnd w:id="185"/>
      <w:r w:rsidR="001B5253" w:rsidRPr="00BE49E1">
        <w:rPr>
          <w:rStyle w:val="CommentReference"/>
        </w:rPr>
        <w:commentReference w:id="185"/>
      </w:r>
    </w:p>
    <w:p w14:paraId="21D6DF89" w14:textId="16FE297F" w:rsidR="00BC1BEB" w:rsidRPr="00BE49E1" w:rsidDel="00685296" w:rsidRDefault="00BC1BEB" w:rsidP="00805B9F">
      <w:pPr>
        <w:pStyle w:val="Heading2List"/>
        <w:rPr>
          <w:del w:id="187" w:author="Arfa Aijazi" w:date="2024-02-04T23:12:00Z"/>
        </w:rPr>
      </w:pPr>
      <w:del w:id="188" w:author="Arfa Aijazi" w:date="2024-02-04T23:12:00Z">
        <w:r w:rsidRPr="00BE49E1" w:rsidDel="00685296">
          <w:delText>Machine learning modeling</w:delText>
        </w:r>
      </w:del>
    </w:p>
    <w:p w14:paraId="44FF64E6" w14:textId="56FCA471" w:rsidR="00041EC8" w:rsidRPr="00BE49E1" w:rsidDel="00685296" w:rsidRDefault="00041EC8" w:rsidP="00041EC8">
      <w:pPr>
        <w:rPr>
          <w:del w:id="189" w:author="Arfa Aijazi" w:date="2024-02-04T23:12:00Z"/>
        </w:rPr>
      </w:pPr>
      <w:del w:id="190" w:author="Arfa Aijazi" w:date="2024-02-04T23:12:00Z">
        <w:r w:rsidRPr="00BE49E1" w:rsidDel="00685296">
          <w:delText xml:space="preserve">Imbalanced data sets are </w:delText>
        </w:r>
        <w:r w:rsidR="00E03730" w:rsidRPr="00BE49E1" w:rsidDel="00685296">
          <w:delText xml:space="preserve">prevalent in many domains, so insight from the modeling parameters in this study may be useful in other contexts. Our results show an interaction between the machine learning algorithm and class imbalance handling scheme that cannot be predicted a priori. We </w:delText>
        </w:r>
        <w:commentRangeStart w:id="191"/>
        <w:r w:rsidR="00F16BF3" w:rsidRPr="00BE49E1" w:rsidDel="00685296">
          <w:delText xml:space="preserve">find </w:delText>
        </w:r>
        <w:commentRangeEnd w:id="191"/>
        <w:r w:rsidR="001B5253" w:rsidRPr="00BE49E1" w:rsidDel="00685296">
          <w:rPr>
            <w:rStyle w:val="CommentReference"/>
          </w:rPr>
          <w:commentReference w:id="191"/>
        </w:r>
        <w:r w:rsidR="00F16BF3" w:rsidRPr="00BE49E1" w:rsidDel="00685296">
          <w:delText>that</w:delText>
        </w:r>
        <w:r w:rsidR="001B5253" w:rsidRPr="00BE49E1" w:rsidDel="00685296">
          <w:delText>,</w:delText>
        </w:r>
        <w:r w:rsidR="00E03730" w:rsidRPr="00BE49E1" w:rsidDel="00685296">
          <w:delText xml:space="preserve"> just as it is important to test a variety of machine learning algorithms, it is also important to compare multiple class imbalance handling schemes</w:delText>
        </w:r>
        <w:r w:rsidR="00F16BF3" w:rsidRPr="00BE49E1" w:rsidDel="00685296">
          <w:delText>. These two modeling parameters have a computational cost associated with them, but that may not necessarily correlate to better model performance.</w:delText>
        </w:r>
      </w:del>
    </w:p>
    <w:p w14:paraId="4DE65AF0" w14:textId="3679003E" w:rsidR="00850ADA" w:rsidRPr="00BE49E1" w:rsidRDefault="00850ADA" w:rsidP="00850ADA">
      <w:pPr>
        <w:pStyle w:val="Heading1"/>
        <w:numPr>
          <w:ilvl w:val="0"/>
          <w:numId w:val="1"/>
        </w:numPr>
        <w:ind w:left="360"/>
      </w:pPr>
      <w:r w:rsidRPr="00BE49E1">
        <w:t>Conclusion</w:t>
      </w:r>
      <w:r w:rsidR="0094353F" w:rsidRPr="00BE49E1">
        <w:t>s</w:t>
      </w:r>
    </w:p>
    <w:p w14:paraId="45A3E8D8" w14:textId="5820503F" w:rsidR="00A14E32" w:rsidRPr="00BE49E1" w:rsidRDefault="00A14E32" w:rsidP="00A14E32">
      <w:del w:id="192" w:author="Arfa Aijazi" w:date="2024-02-04T23:13:00Z">
        <w:r w:rsidRPr="00BE49E1" w:rsidDel="00685296">
          <w:delText xml:space="preserve">This study </w:delText>
        </w:r>
        <w:commentRangeStart w:id="193"/>
        <w:r w:rsidRPr="00BE49E1" w:rsidDel="00685296">
          <w:delText xml:space="preserve">finds </w:delText>
        </w:r>
        <w:commentRangeEnd w:id="193"/>
        <w:r w:rsidR="001B5253" w:rsidRPr="00BE49E1" w:rsidDel="00685296">
          <w:rPr>
            <w:rStyle w:val="CommentReference"/>
          </w:rPr>
          <w:commentReference w:id="193"/>
        </w:r>
        <w:r w:rsidRPr="00BE49E1" w:rsidDel="00685296">
          <w:delText xml:space="preserve">that </w:delText>
        </w:r>
      </w:del>
      <w:ins w:id="194" w:author="Arfa Aijazi" w:date="2024-02-04T23:13:00Z">
        <w:r w:rsidR="00685296">
          <w:t>T</w:t>
        </w:r>
      </w:ins>
      <w:del w:id="195" w:author="Arfa Aijazi" w:date="2024-02-04T23:13:00Z">
        <w:r w:rsidR="0025514A" w:rsidRPr="00BE49E1" w:rsidDel="00685296">
          <w:delText>t</w:delText>
        </w:r>
      </w:del>
      <w:r w:rsidR="0025514A" w:rsidRPr="00BE49E1">
        <w:t>emperature-related illness affects at least 2 million households in the United States annually. W</w:t>
      </w:r>
      <w:r w:rsidR="00F862C0" w:rsidRPr="00BE49E1">
        <w:t>e</w:t>
      </w:r>
      <w:r w:rsidR="0025514A" w:rsidRPr="00BE49E1">
        <w:t xml:space="preserve"> </w:t>
      </w:r>
      <w:r w:rsidR="002648C7" w:rsidRPr="00BE49E1">
        <w:t>identif</w:t>
      </w:r>
      <w:r w:rsidR="00F862C0" w:rsidRPr="00BE49E1">
        <w:t>ied</w:t>
      </w:r>
      <w:r w:rsidR="002648C7" w:rsidRPr="00BE49E1">
        <w:t xml:space="preserve"> households who </w:t>
      </w:r>
      <w:ins w:id="196" w:author="Arfa Aijazi" w:date="2024-02-04T22:46:00Z">
        <w:r w:rsidR="00E31585">
          <w:t>reported</w:t>
        </w:r>
        <w:r w:rsidR="00E31585" w:rsidRPr="00BE49E1">
          <w:t xml:space="preserve"> </w:t>
        </w:r>
      </w:ins>
      <w:r w:rsidR="002648C7" w:rsidRPr="00BE49E1">
        <w:t>temperature-related illness with 85% accuracy, but this requires detailed information about building characteristics, namely energy insecurity as it relates to the household’s ability to maintain and operate HVAC systems, which can safeguard against extreme temperature exposure. This finding is significant because it gives municipalities a pathway towards better data collection to identify at-risk households and better public health programming aimed at preventing in-home extreme temperature health hazards.</w:t>
      </w:r>
    </w:p>
    <w:p w14:paraId="76C0A910" w14:textId="580A8B4C" w:rsidR="00F16BF3" w:rsidRPr="00BE49E1" w:rsidRDefault="0025514A" w:rsidP="0025514A">
      <w:pPr>
        <w:pStyle w:val="Heading1"/>
      </w:pPr>
      <w:r w:rsidRPr="00BE49E1">
        <w:t>Reference</w:t>
      </w:r>
    </w:p>
    <w:p w14:paraId="1984D906" w14:textId="77777777" w:rsidR="00216B35" w:rsidRPr="00216B35" w:rsidRDefault="00343055" w:rsidP="00216B35">
      <w:pPr>
        <w:pStyle w:val="Bibliography"/>
      </w:pPr>
      <w:r w:rsidRPr="00BE49E1">
        <w:rPr>
          <w:sz w:val="20"/>
          <w:szCs w:val="20"/>
        </w:rPr>
        <w:fldChar w:fldCharType="begin"/>
      </w:r>
      <w:r w:rsidR="00216B35">
        <w:rPr>
          <w:sz w:val="20"/>
          <w:szCs w:val="20"/>
        </w:rPr>
        <w:instrText xml:space="preserve"> ADDIN ZOTERO_BIBL {"uncited":[],"omitted":[],"custom":[]} CSL_BIBLIOGRAPHY </w:instrText>
      </w:r>
      <w:r w:rsidRPr="00BE49E1">
        <w:rPr>
          <w:sz w:val="20"/>
          <w:szCs w:val="20"/>
        </w:rPr>
        <w:fldChar w:fldCharType="separate"/>
      </w:r>
      <w:r w:rsidR="00216B35" w:rsidRPr="00216B35">
        <w:t xml:space="preserve">Applegate, William B., John W. Runyan, Linda Brasfield, Mary Lynn Williams, Charles Konigsberg, and Cheryl Fouche. 1981. “Analysis of the 1980 Heat Wave in Memphis*.” </w:t>
      </w:r>
      <w:r w:rsidR="00216B35" w:rsidRPr="00216B35">
        <w:rPr>
          <w:i/>
          <w:iCs/>
        </w:rPr>
        <w:t>Journal of the American Geriatrics Society</w:t>
      </w:r>
      <w:r w:rsidR="00216B35" w:rsidRPr="00216B35">
        <w:t xml:space="preserve"> 29 (8): 337–42. https://doi.org/10.1111/j.1532-5415.1981.tb01238.x.</w:t>
      </w:r>
    </w:p>
    <w:p w14:paraId="18868031" w14:textId="77777777" w:rsidR="00216B35" w:rsidRPr="00216B35" w:rsidRDefault="00216B35" w:rsidP="00216B35">
      <w:pPr>
        <w:pStyle w:val="Bibliography"/>
      </w:pPr>
      <w:proofErr w:type="spellStart"/>
      <w:r w:rsidRPr="00216B35">
        <w:t>Ballester</w:t>
      </w:r>
      <w:proofErr w:type="spellEnd"/>
      <w:r w:rsidRPr="00216B35">
        <w:t>, F, D Corella, S Pérez-</w:t>
      </w:r>
      <w:proofErr w:type="spellStart"/>
      <w:r w:rsidRPr="00216B35">
        <w:t>Hoyos</w:t>
      </w:r>
      <w:proofErr w:type="spellEnd"/>
      <w:r w:rsidRPr="00216B35">
        <w:t xml:space="preserve">, M </w:t>
      </w:r>
      <w:proofErr w:type="spellStart"/>
      <w:r w:rsidRPr="00216B35">
        <w:t>Sáez</w:t>
      </w:r>
      <w:proofErr w:type="spellEnd"/>
      <w:r w:rsidRPr="00216B35">
        <w:t xml:space="preserve">, and A </w:t>
      </w:r>
      <w:proofErr w:type="spellStart"/>
      <w:r w:rsidRPr="00216B35">
        <w:t>Hervás</w:t>
      </w:r>
      <w:proofErr w:type="spellEnd"/>
      <w:r w:rsidRPr="00216B35">
        <w:t xml:space="preserve">. 1997. “Mortality as a Function of Temperature. A Study in Valencia, Spain, 1991-1993.” </w:t>
      </w:r>
      <w:r w:rsidRPr="00216B35">
        <w:rPr>
          <w:i/>
          <w:iCs/>
        </w:rPr>
        <w:t>International Journal of Epidemiology</w:t>
      </w:r>
      <w:r w:rsidRPr="00216B35">
        <w:t xml:space="preserve"> 26 (3): 551–61. https://doi.org/10.1093/ije/26.3.551.</w:t>
      </w:r>
    </w:p>
    <w:p w14:paraId="7AF09670" w14:textId="77777777" w:rsidR="00216B35" w:rsidRPr="00216B35" w:rsidRDefault="00216B35" w:rsidP="00216B35">
      <w:pPr>
        <w:pStyle w:val="Bibliography"/>
      </w:pPr>
      <w:proofErr w:type="spellStart"/>
      <w:r w:rsidRPr="00216B35">
        <w:t>Baniassadi</w:t>
      </w:r>
      <w:proofErr w:type="spellEnd"/>
      <w:r w:rsidRPr="00216B35">
        <w:t xml:space="preserve">, Amir, </w:t>
      </w:r>
      <w:proofErr w:type="spellStart"/>
      <w:r w:rsidRPr="00216B35">
        <w:t>Jannik</w:t>
      </w:r>
      <w:proofErr w:type="spellEnd"/>
      <w:r w:rsidRPr="00216B35">
        <w:t xml:space="preserve"> Heusinger, and David J. Sailor. 2018. “Energy Efficiency vs Resiliency to Extreme Heat and Power Outages: The Role of Evolving Building Energy Codes.” </w:t>
      </w:r>
      <w:r w:rsidRPr="00216B35">
        <w:rPr>
          <w:i/>
          <w:iCs/>
        </w:rPr>
        <w:t>Building and Environment</w:t>
      </w:r>
      <w:r w:rsidRPr="00216B35">
        <w:t xml:space="preserve"> 139 (July): 86–94. https://doi.org/10.1016/j.buildenv.2018.05.024.</w:t>
      </w:r>
    </w:p>
    <w:p w14:paraId="7AC84131" w14:textId="77777777" w:rsidR="00216B35" w:rsidRPr="00216B35" w:rsidRDefault="00216B35" w:rsidP="00216B35">
      <w:pPr>
        <w:pStyle w:val="Bibliography"/>
      </w:pPr>
      <w:proofErr w:type="spellStart"/>
      <w:r w:rsidRPr="00216B35">
        <w:t>Baniassadi</w:t>
      </w:r>
      <w:proofErr w:type="spellEnd"/>
      <w:r w:rsidRPr="00216B35">
        <w:t xml:space="preserve">, Amir, David J. Sailor, Cassandra R. </w:t>
      </w:r>
      <w:proofErr w:type="spellStart"/>
      <w:r w:rsidRPr="00216B35">
        <w:t>O’Lenick</w:t>
      </w:r>
      <w:proofErr w:type="spellEnd"/>
      <w:r w:rsidRPr="00216B35">
        <w:t xml:space="preserve">, Olga V. </w:t>
      </w:r>
      <w:proofErr w:type="spellStart"/>
      <w:r w:rsidRPr="00216B35">
        <w:t>Wilhelmi</w:t>
      </w:r>
      <w:proofErr w:type="spellEnd"/>
      <w:r w:rsidRPr="00216B35">
        <w:t xml:space="preserve">, Peter J. Crank, Mikhail V. Chester, and Agami T. Reddy. 2019. “Effectiveness of Mechanical Air Conditioning as a Protective Factor Against Indoor Exposure to Heat Among the Elderly.” </w:t>
      </w:r>
      <w:r w:rsidRPr="00216B35">
        <w:rPr>
          <w:i/>
          <w:iCs/>
        </w:rPr>
        <w:t>ASME Journal of Engineering for Sustainable Buildings and Cities</w:t>
      </w:r>
      <w:r w:rsidRPr="00216B35">
        <w:t xml:space="preserve"> 1 (1). https://doi.org/10.1115/1.4045678.</w:t>
      </w:r>
    </w:p>
    <w:p w14:paraId="6F79F467" w14:textId="77777777" w:rsidR="00216B35" w:rsidRPr="00216B35" w:rsidRDefault="00216B35" w:rsidP="00216B35">
      <w:pPr>
        <w:pStyle w:val="Bibliography"/>
      </w:pPr>
      <w:proofErr w:type="spellStart"/>
      <w:r w:rsidRPr="00216B35">
        <w:t>Beizaee</w:t>
      </w:r>
      <w:proofErr w:type="spellEnd"/>
      <w:r w:rsidRPr="00216B35">
        <w:t xml:space="preserve">, A., K. J. Lomas, and S. K. Firth. 2013. “National Survey of Summertime Temperatures and Overheating Risk in English Homes.” </w:t>
      </w:r>
      <w:r w:rsidRPr="00216B35">
        <w:rPr>
          <w:i/>
          <w:iCs/>
        </w:rPr>
        <w:t>Building and Environment</w:t>
      </w:r>
      <w:r w:rsidRPr="00216B35">
        <w:t xml:space="preserve"> 65 (July): 1–17. https://doi.org/10.1016/j.buildenv.2013.03.011.</w:t>
      </w:r>
    </w:p>
    <w:p w14:paraId="34A1FA25" w14:textId="77777777" w:rsidR="00216B35" w:rsidRPr="00216B35" w:rsidRDefault="00216B35" w:rsidP="00216B35">
      <w:pPr>
        <w:pStyle w:val="Bibliography"/>
      </w:pPr>
      <w:proofErr w:type="spellStart"/>
      <w:r w:rsidRPr="00216B35">
        <w:t>Berko</w:t>
      </w:r>
      <w:proofErr w:type="spellEnd"/>
      <w:r w:rsidRPr="00216B35">
        <w:t xml:space="preserve">, Jeffrey, Deborah D. Ingram, </w:t>
      </w:r>
      <w:proofErr w:type="spellStart"/>
      <w:r w:rsidRPr="00216B35">
        <w:t>Shubhayu</w:t>
      </w:r>
      <w:proofErr w:type="spellEnd"/>
      <w:r w:rsidRPr="00216B35">
        <w:t xml:space="preserve"> </w:t>
      </w:r>
      <w:proofErr w:type="spellStart"/>
      <w:r w:rsidRPr="00216B35">
        <w:t>Saha</w:t>
      </w:r>
      <w:proofErr w:type="spellEnd"/>
      <w:r w:rsidRPr="00216B35">
        <w:t xml:space="preserve">, and Jennifer D. Parker. 2014. “Deaths Attributed to Heat, Cold, and Other Weather Events in the United States, 2006-2010.” </w:t>
      </w:r>
      <w:r w:rsidRPr="00216B35">
        <w:rPr>
          <w:i/>
          <w:iCs/>
        </w:rPr>
        <w:t>National Health Statistics Reports</w:t>
      </w:r>
      <w:r w:rsidRPr="00216B35">
        <w:t>, no. 76 (July): 1–15.</w:t>
      </w:r>
    </w:p>
    <w:p w14:paraId="4506387B" w14:textId="77777777" w:rsidR="00216B35" w:rsidRPr="00216B35" w:rsidRDefault="00216B35" w:rsidP="00216B35">
      <w:pPr>
        <w:pStyle w:val="Bibliography"/>
      </w:pPr>
      <w:proofErr w:type="spellStart"/>
      <w:r w:rsidRPr="00216B35">
        <w:t>Booten</w:t>
      </w:r>
      <w:proofErr w:type="spellEnd"/>
      <w:r w:rsidRPr="00216B35">
        <w:t>, Chuck, Joseph Robertson, Dane Christensen, Mike Heaney, David Brown, Paul Norton, and Chris Smith. 2017. “Residential Indoor Temperature Study.” NREL/TP--5500-68019, 1351449. https://doi.org/10.2172/1351449.</w:t>
      </w:r>
    </w:p>
    <w:p w14:paraId="1AB194C3" w14:textId="77777777" w:rsidR="00216B35" w:rsidRPr="00216B35" w:rsidRDefault="00216B35" w:rsidP="00216B35">
      <w:pPr>
        <w:pStyle w:val="Bibliography"/>
      </w:pPr>
      <w:r w:rsidRPr="00216B35">
        <w:lastRenderedPageBreak/>
        <w:t xml:space="preserve">Burkart, Katrin G., Michael </w:t>
      </w:r>
      <w:proofErr w:type="spellStart"/>
      <w:r w:rsidRPr="00216B35">
        <w:t>Brauer</w:t>
      </w:r>
      <w:proofErr w:type="spellEnd"/>
      <w:r w:rsidRPr="00216B35">
        <w:t xml:space="preserve">, Aleksandr Y. </w:t>
      </w:r>
      <w:proofErr w:type="spellStart"/>
      <w:r w:rsidRPr="00216B35">
        <w:t>Aravkin</w:t>
      </w:r>
      <w:proofErr w:type="spellEnd"/>
      <w:r w:rsidRPr="00216B35">
        <w:t xml:space="preserve">, William W. Godwin, Simon I. Hay, Jiawei He, Vincent C. Iannucci, et al. 2021. “Estimating the Cause-Specific Relative Risks of Non-Optimal Temperature on Daily Mortality: A Two-Part Modelling Approach Applied to the Global Burden of Disease Study.” </w:t>
      </w:r>
      <w:r w:rsidRPr="00216B35">
        <w:rPr>
          <w:i/>
          <w:iCs/>
        </w:rPr>
        <w:t>The Lancet</w:t>
      </w:r>
      <w:r w:rsidRPr="00216B35">
        <w:t xml:space="preserve"> 398 (10301): 685–97. https://doi.org/10.1016/S0140-6736(21)01700-1.</w:t>
      </w:r>
    </w:p>
    <w:p w14:paraId="29A4BAA8" w14:textId="77777777" w:rsidR="00216B35" w:rsidRPr="00216B35" w:rsidRDefault="00216B35" w:rsidP="00216B35">
      <w:pPr>
        <w:pStyle w:val="Bibliography"/>
      </w:pPr>
      <w:r w:rsidRPr="00216B35">
        <w:t xml:space="preserve">Centers for Disease Control and Prevention (CDC). 1995. “Heat-Related Mortality--Chicago, July 1995.” </w:t>
      </w:r>
      <w:r w:rsidRPr="00216B35">
        <w:rPr>
          <w:i/>
          <w:iCs/>
        </w:rPr>
        <w:t>MMWR. Morbidity and Mortality Weekly Report</w:t>
      </w:r>
      <w:r w:rsidRPr="00216B35">
        <w:t xml:space="preserve"> 44 (31): 577–79.</w:t>
      </w:r>
    </w:p>
    <w:p w14:paraId="2F999341" w14:textId="77777777" w:rsidR="00216B35" w:rsidRPr="00216B35" w:rsidRDefault="00216B35" w:rsidP="00216B35">
      <w:pPr>
        <w:pStyle w:val="Bibliography"/>
      </w:pPr>
      <w:r w:rsidRPr="00216B35">
        <w:t xml:space="preserve">Conti, Susanna, Paola Meli, Giada Minelli, Renata </w:t>
      </w:r>
      <w:proofErr w:type="spellStart"/>
      <w:r w:rsidRPr="00216B35">
        <w:t>Solimini</w:t>
      </w:r>
      <w:proofErr w:type="spellEnd"/>
      <w:r w:rsidRPr="00216B35">
        <w:t xml:space="preserve">, </w:t>
      </w:r>
      <w:proofErr w:type="spellStart"/>
      <w:r w:rsidRPr="00216B35">
        <w:t>Virgilia</w:t>
      </w:r>
      <w:proofErr w:type="spellEnd"/>
      <w:r w:rsidRPr="00216B35">
        <w:t xml:space="preserve"> </w:t>
      </w:r>
      <w:proofErr w:type="spellStart"/>
      <w:r w:rsidRPr="00216B35">
        <w:t>Toccaceli</w:t>
      </w:r>
      <w:proofErr w:type="spellEnd"/>
      <w:r w:rsidRPr="00216B35">
        <w:t xml:space="preserve">, Monica </w:t>
      </w:r>
      <w:proofErr w:type="spellStart"/>
      <w:r w:rsidRPr="00216B35">
        <w:t>Vichi</w:t>
      </w:r>
      <w:proofErr w:type="spellEnd"/>
      <w:r w:rsidRPr="00216B35">
        <w:t xml:space="preserve">, Carmen </w:t>
      </w:r>
      <w:proofErr w:type="spellStart"/>
      <w:r w:rsidRPr="00216B35">
        <w:t>Beltrano</w:t>
      </w:r>
      <w:proofErr w:type="spellEnd"/>
      <w:r w:rsidRPr="00216B35">
        <w:t xml:space="preserve">, and Luigi Perini. 2005. “Epidemiologic Study of Mortality during the Summer 2003 Heat Wave in Italy.” </w:t>
      </w:r>
      <w:r w:rsidRPr="00216B35">
        <w:rPr>
          <w:i/>
          <w:iCs/>
        </w:rPr>
        <w:t>Environmental Research</w:t>
      </w:r>
      <w:r w:rsidRPr="00216B35">
        <w:t xml:space="preserve"> 98 (3): 390–99. https://doi.org/10.1016/j.envres.2004.10.009.</w:t>
      </w:r>
    </w:p>
    <w:p w14:paraId="31B2DE62" w14:textId="77777777" w:rsidR="00216B35" w:rsidRPr="00216B35" w:rsidRDefault="00216B35" w:rsidP="00216B35">
      <w:pPr>
        <w:pStyle w:val="Bibliography"/>
      </w:pPr>
      <w:proofErr w:type="spellStart"/>
      <w:r w:rsidRPr="00216B35">
        <w:t>Curriero</w:t>
      </w:r>
      <w:proofErr w:type="spellEnd"/>
      <w:r w:rsidRPr="00216B35">
        <w:t xml:space="preserve">, Frank C., Karlyn S. Heiner, Jonathan M. </w:t>
      </w:r>
      <w:proofErr w:type="spellStart"/>
      <w:r w:rsidRPr="00216B35">
        <w:t>Samet</w:t>
      </w:r>
      <w:proofErr w:type="spellEnd"/>
      <w:r w:rsidRPr="00216B35">
        <w:t xml:space="preserve">, Scott L. </w:t>
      </w:r>
      <w:proofErr w:type="spellStart"/>
      <w:r w:rsidRPr="00216B35">
        <w:t>Zeger</w:t>
      </w:r>
      <w:proofErr w:type="spellEnd"/>
      <w:r w:rsidRPr="00216B35">
        <w:t xml:space="preserve">, Lisa </w:t>
      </w:r>
      <w:proofErr w:type="spellStart"/>
      <w:r w:rsidRPr="00216B35">
        <w:t>Strug</w:t>
      </w:r>
      <w:proofErr w:type="spellEnd"/>
      <w:r w:rsidRPr="00216B35">
        <w:t xml:space="preserve">, and Jonathan A. Patz. 2002. “Temperature and Mortality in 11 Cities of the Eastern United States.” </w:t>
      </w:r>
      <w:r w:rsidRPr="00216B35">
        <w:rPr>
          <w:i/>
          <w:iCs/>
        </w:rPr>
        <w:t>American Journal of Epidemiology</w:t>
      </w:r>
      <w:r w:rsidRPr="00216B35">
        <w:t xml:space="preserve"> 155 (1): 80–87. https://doi.org/10.1093/aje/155.1.80.</w:t>
      </w:r>
    </w:p>
    <w:p w14:paraId="360A312A" w14:textId="77777777" w:rsidR="00216B35" w:rsidRPr="00216B35" w:rsidRDefault="00216B35" w:rsidP="00216B35">
      <w:pPr>
        <w:pStyle w:val="Bibliography"/>
      </w:pPr>
      <w:r w:rsidRPr="00216B35">
        <w:t xml:space="preserve">Davis, Jesse, and Mark </w:t>
      </w:r>
      <w:proofErr w:type="spellStart"/>
      <w:r w:rsidRPr="00216B35">
        <w:t>Goadrich</w:t>
      </w:r>
      <w:proofErr w:type="spellEnd"/>
      <w:r w:rsidRPr="00216B35">
        <w:t xml:space="preserve">. 2006. “The Relationship between Precision-Recall and ROC Curves.” In </w:t>
      </w:r>
      <w:r w:rsidRPr="00216B35">
        <w:rPr>
          <w:i/>
          <w:iCs/>
        </w:rPr>
        <w:t xml:space="preserve">Proceedings of the 23rd International Conference on Machine </w:t>
      </w:r>
      <w:proofErr w:type="gramStart"/>
      <w:r w:rsidRPr="00216B35">
        <w:rPr>
          <w:i/>
          <w:iCs/>
        </w:rPr>
        <w:t>Learning  -</w:t>
      </w:r>
      <w:proofErr w:type="gramEnd"/>
      <w:r w:rsidRPr="00216B35">
        <w:rPr>
          <w:i/>
          <w:iCs/>
        </w:rPr>
        <w:t xml:space="preserve"> ICML ’06</w:t>
      </w:r>
      <w:r w:rsidRPr="00216B35">
        <w:t>, 233–40. Pittsburgh, Pennsylvania: ACM Press. https://doi.org/10.1145/1143844.1143874.</w:t>
      </w:r>
    </w:p>
    <w:p w14:paraId="400CF0C0" w14:textId="77777777" w:rsidR="00216B35" w:rsidRPr="00216B35" w:rsidRDefault="00216B35" w:rsidP="00216B35">
      <w:pPr>
        <w:pStyle w:val="Bibliography"/>
      </w:pPr>
      <w:proofErr w:type="spellStart"/>
      <w:r w:rsidRPr="00216B35">
        <w:t>Ecobee</w:t>
      </w:r>
      <w:proofErr w:type="spellEnd"/>
      <w:r w:rsidRPr="00216B35">
        <w:t xml:space="preserve">. 2021. “Donate Your Data Smart Wi-Fi Thermostats by </w:t>
      </w:r>
      <w:proofErr w:type="spellStart"/>
      <w:r w:rsidRPr="00216B35">
        <w:t>Ecobee</w:t>
      </w:r>
      <w:proofErr w:type="spellEnd"/>
      <w:r w:rsidRPr="00216B35">
        <w:t>.” 2021. https://www.ecobee.com/donate-your-data/.</w:t>
      </w:r>
    </w:p>
    <w:p w14:paraId="4B7CBD15" w14:textId="77777777" w:rsidR="00216B35" w:rsidRPr="00216B35" w:rsidRDefault="00216B35" w:rsidP="00216B35">
      <w:pPr>
        <w:pStyle w:val="Bibliography"/>
      </w:pPr>
      <w:r w:rsidRPr="00216B35">
        <w:t>EIA. 2016. “Residential Energy Consumption Survey: A Nationwide Study of Energy Use in American Homes.” Washington, DC: U.S. Department of Energy. https://www.eia.gov/survey/form/eia_457/2015_EIA-475A_paper.pdf.</w:t>
      </w:r>
    </w:p>
    <w:p w14:paraId="0B6EA579" w14:textId="77777777" w:rsidR="00216B35" w:rsidRPr="00216B35" w:rsidRDefault="00216B35" w:rsidP="00216B35">
      <w:pPr>
        <w:pStyle w:val="Bibliography"/>
      </w:pPr>
      <w:r w:rsidRPr="00216B35">
        <w:t>———. 2018. “Residential Energy Consumption Survey (RECS): 2015 Household Characteristics Technical Documentation Summary.” Washington, DC: U.S. Department of Energy.</w:t>
      </w:r>
    </w:p>
    <w:p w14:paraId="2ECEDA71" w14:textId="77777777" w:rsidR="00216B35" w:rsidRPr="00216B35" w:rsidRDefault="00216B35" w:rsidP="00216B35">
      <w:pPr>
        <w:pStyle w:val="Bibliography"/>
      </w:pPr>
      <w:r w:rsidRPr="00216B35">
        <w:t>———. 2019. “Residential Energy Consumption Survey (RECS): Using the 2015 Microdata File to Compute Estimates and Standard Errors (RSEs).” Washington, D.C.: U.S. Energy Information Administration. https://www.eia.gov/consumption/residential/data/2015/pdf/microdata_v3.pdf.</w:t>
      </w:r>
    </w:p>
    <w:p w14:paraId="509EDF77" w14:textId="77777777" w:rsidR="00216B35" w:rsidRPr="00216B35" w:rsidRDefault="00216B35" w:rsidP="00216B35">
      <w:pPr>
        <w:pStyle w:val="Bibliography"/>
      </w:pPr>
      <w:r w:rsidRPr="00216B35">
        <w:t>———. 2020. “Residential Energy Consumption Survey (</w:t>
      </w:r>
      <w:proofErr w:type="gramStart"/>
      <w:r w:rsidRPr="00216B35">
        <w:t xml:space="preserve">RECS)   </w:t>
      </w:r>
      <w:proofErr w:type="gramEnd"/>
      <w:r w:rsidRPr="00216B35">
        <w:t xml:space="preserve">                                           Form EIA-457A                                                   2020 Household Questionnaire.” Washington, D.C.: U.S. Department of Energy. https://www.eia.gov/survey/form/eia_457/2020_RECS-457A.pdf.</w:t>
      </w:r>
    </w:p>
    <w:p w14:paraId="79EFBDD4" w14:textId="77777777" w:rsidR="00216B35" w:rsidRPr="00216B35" w:rsidRDefault="00216B35" w:rsidP="00216B35">
      <w:pPr>
        <w:pStyle w:val="Bibliography"/>
      </w:pPr>
      <w:r w:rsidRPr="00216B35">
        <w:t>———. 2022. “2020 RECS Survey Data.” May 2022. https://www.eia.gov/consumption/residential/data/2020/.</w:t>
      </w:r>
    </w:p>
    <w:p w14:paraId="7D5279E7" w14:textId="77777777" w:rsidR="00216B35" w:rsidRPr="00216B35" w:rsidRDefault="00216B35" w:rsidP="00216B35">
      <w:pPr>
        <w:pStyle w:val="Bibliography"/>
      </w:pPr>
      <w:r w:rsidRPr="00216B35">
        <w:t>———. 2023. “2020 Residential Energy Consumption Survey: Using the Microdata File to Compute Estimates and Relative Standard Errors (RSEs).” Washington, D.C.: U.S. Energy Information Administration. https://www.eia.gov/consumption/residential/data/2020/pdf/microdata-guide.pdf.</w:t>
      </w:r>
    </w:p>
    <w:p w14:paraId="601B97EA" w14:textId="77777777" w:rsidR="00216B35" w:rsidRPr="00216B35" w:rsidRDefault="00216B35" w:rsidP="00216B35">
      <w:pPr>
        <w:pStyle w:val="Bibliography"/>
      </w:pPr>
      <w:proofErr w:type="spellStart"/>
      <w:r w:rsidRPr="00216B35">
        <w:lastRenderedPageBreak/>
        <w:t>Fannon</w:t>
      </w:r>
      <w:proofErr w:type="spellEnd"/>
      <w:r w:rsidRPr="00216B35">
        <w:t xml:space="preserve">, David, and Michelle </w:t>
      </w:r>
      <w:proofErr w:type="spellStart"/>
      <w:r w:rsidRPr="00216B35">
        <w:t>Laboy</w:t>
      </w:r>
      <w:proofErr w:type="spellEnd"/>
      <w:r w:rsidRPr="00216B35">
        <w:t xml:space="preserve">. 2018. “Resilient Homes Online Design Aide: Connecting Research and Practice for Socially Resilient Communities.” In </w:t>
      </w:r>
      <w:r w:rsidRPr="00216B35">
        <w:rPr>
          <w:i/>
          <w:iCs/>
        </w:rPr>
        <w:t>2018 Intersections Proceedings, Design &amp; Resilience</w:t>
      </w:r>
      <w:r w:rsidRPr="00216B35">
        <w:t>, 6–11. ACSA Press. https://doi.org/10.35483/ACSA.AIA.Inter.18.2.</w:t>
      </w:r>
    </w:p>
    <w:p w14:paraId="1D9FD5BC" w14:textId="77777777" w:rsidR="00216B35" w:rsidRPr="00216B35" w:rsidRDefault="00216B35" w:rsidP="00216B35">
      <w:pPr>
        <w:pStyle w:val="Bibliography"/>
      </w:pPr>
      <w:r w:rsidRPr="00216B35">
        <w:t xml:space="preserve">Fawcett, Tom. 2006. “An Introduction to ROC Analysis.” </w:t>
      </w:r>
      <w:r w:rsidRPr="00216B35">
        <w:rPr>
          <w:i/>
          <w:iCs/>
        </w:rPr>
        <w:t>Pattern Recognition Letters</w:t>
      </w:r>
      <w:r w:rsidRPr="00216B35">
        <w:t xml:space="preserve"> 27 (8): 861–74. https://doi.org/10.1016/j.patrec.2005.10.010.</w:t>
      </w:r>
    </w:p>
    <w:p w14:paraId="17D74C17" w14:textId="77777777" w:rsidR="00216B35" w:rsidRPr="00216B35" w:rsidRDefault="00216B35" w:rsidP="00216B35">
      <w:pPr>
        <w:pStyle w:val="Bibliography"/>
      </w:pPr>
      <w:r w:rsidRPr="00216B35">
        <w:t xml:space="preserve">Ferguson, Christopher J. 2009. “An Effect Size Primer: A Guide for Clinicians and Researchers.” </w:t>
      </w:r>
      <w:r w:rsidRPr="00216B35">
        <w:rPr>
          <w:i/>
          <w:iCs/>
        </w:rPr>
        <w:t>Professional Psychology: Research and Practice</w:t>
      </w:r>
      <w:r w:rsidRPr="00216B35">
        <w:t xml:space="preserve"> 40 (5): 532–38. https://doi.org/10.1037/a0015808.</w:t>
      </w:r>
    </w:p>
    <w:p w14:paraId="398ECA13" w14:textId="77777777" w:rsidR="00216B35" w:rsidRPr="00216B35" w:rsidRDefault="00216B35" w:rsidP="00216B35">
      <w:pPr>
        <w:pStyle w:val="Bibliography"/>
      </w:pPr>
      <w:r w:rsidRPr="00216B35">
        <w:t xml:space="preserve">Fernandez, Alberto, Salvador Garcia, Francisco Herrera, and Nitesh V. Chawla. 2018. “SMOTE for Learning from Imbalanced Data: Progress and Challenges, Marking the 15-Year Anniversary.” </w:t>
      </w:r>
      <w:r w:rsidRPr="00216B35">
        <w:rPr>
          <w:i/>
          <w:iCs/>
        </w:rPr>
        <w:t>Journal of Artificial Intelligence Research</w:t>
      </w:r>
      <w:r w:rsidRPr="00216B35">
        <w:t xml:space="preserve"> 61 (April): 863–905. https://doi.org/10.1613/jair.1.11192.</w:t>
      </w:r>
    </w:p>
    <w:p w14:paraId="35EB0BD3" w14:textId="77777777" w:rsidR="00216B35" w:rsidRPr="00216B35" w:rsidRDefault="00216B35" w:rsidP="00216B35">
      <w:pPr>
        <w:pStyle w:val="Bibliography"/>
      </w:pPr>
      <w:proofErr w:type="spellStart"/>
      <w:r w:rsidRPr="00216B35">
        <w:t>Fouillet</w:t>
      </w:r>
      <w:proofErr w:type="spellEnd"/>
      <w:r w:rsidRPr="00216B35">
        <w:t xml:space="preserve">, A., G. Rey, F. Laurent, G. </w:t>
      </w:r>
      <w:proofErr w:type="spellStart"/>
      <w:r w:rsidRPr="00216B35">
        <w:t>Pavillon</w:t>
      </w:r>
      <w:proofErr w:type="spellEnd"/>
      <w:r w:rsidRPr="00216B35">
        <w:t xml:space="preserve">, S. </w:t>
      </w:r>
      <w:proofErr w:type="spellStart"/>
      <w:r w:rsidRPr="00216B35">
        <w:t>Bellec</w:t>
      </w:r>
      <w:proofErr w:type="spellEnd"/>
      <w:r w:rsidRPr="00216B35">
        <w:t xml:space="preserve">, C. </w:t>
      </w:r>
      <w:proofErr w:type="spellStart"/>
      <w:r w:rsidRPr="00216B35">
        <w:t>Guihenneuc-jouyaux</w:t>
      </w:r>
      <w:proofErr w:type="spellEnd"/>
      <w:r w:rsidRPr="00216B35">
        <w:t xml:space="preserve">, J. </w:t>
      </w:r>
      <w:proofErr w:type="spellStart"/>
      <w:r w:rsidRPr="00216B35">
        <w:t>Clavel</w:t>
      </w:r>
      <w:proofErr w:type="spellEnd"/>
      <w:r w:rsidRPr="00216B35">
        <w:t xml:space="preserve">, E. </w:t>
      </w:r>
      <w:proofErr w:type="spellStart"/>
      <w:r w:rsidRPr="00216B35">
        <w:t>Jougla</w:t>
      </w:r>
      <w:proofErr w:type="spellEnd"/>
      <w:r w:rsidRPr="00216B35">
        <w:t xml:space="preserve">, and Denis </w:t>
      </w:r>
      <w:proofErr w:type="spellStart"/>
      <w:r w:rsidRPr="00216B35">
        <w:t>Hémon</w:t>
      </w:r>
      <w:proofErr w:type="spellEnd"/>
      <w:r w:rsidRPr="00216B35">
        <w:t xml:space="preserve">. 2006. “Excess Mortality Related to the August 2003 Heat Wave in France,” </w:t>
      </w:r>
      <w:proofErr w:type="gramStart"/>
      <w:r w:rsidRPr="00216B35">
        <w:t>October,</w:t>
      </w:r>
      <w:proofErr w:type="gramEnd"/>
      <w:r w:rsidRPr="00216B35">
        <w:t xml:space="preserve"> 16–24. https://doi.org/10.1007/s00420-006-0089-4.</w:t>
      </w:r>
    </w:p>
    <w:p w14:paraId="15317E17" w14:textId="77777777" w:rsidR="00216B35" w:rsidRPr="00216B35" w:rsidRDefault="00216B35" w:rsidP="00216B35">
      <w:pPr>
        <w:pStyle w:val="Bibliography"/>
      </w:pPr>
      <w:r w:rsidRPr="00216B35">
        <w:t xml:space="preserve">Greenwell, Brandon, Bradley </w:t>
      </w:r>
      <w:proofErr w:type="spellStart"/>
      <w:r w:rsidRPr="00216B35">
        <w:t>Boehmke</w:t>
      </w:r>
      <w:proofErr w:type="spellEnd"/>
      <w:r w:rsidRPr="00216B35">
        <w:t xml:space="preserve">, Jay Cunningham, and G. B. M. </w:t>
      </w:r>
      <w:proofErr w:type="gramStart"/>
      <w:r w:rsidRPr="00216B35">
        <w:t>Developers  (</w:t>
      </w:r>
      <w:proofErr w:type="gramEnd"/>
      <w:r w:rsidRPr="00216B35">
        <w:t>https://github.com/gbm-developers). 2022. “</w:t>
      </w:r>
      <w:proofErr w:type="spellStart"/>
      <w:r w:rsidRPr="00216B35">
        <w:t>Gbm</w:t>
      </w:r>
      <w:proofErr w:type="spellEnd"/>
      <w:r w:rsidRPr="00216B35">
        <w:t>: Generalized Boosted Regression Models.” https://cran.r-project.org/web/packages/gbm/index.html.</w:t>
      </w:r>
    </w:p>
    <w:p w14:paraId="26BEE311" w14:textId="77777777" w:rsidR="00216B35" w:rsidRPr="00216B35" w:rsidRDefault="00216B35" w:rsidP="00216B35">
      <w:pPr>
        <w:pStyle w:val="Bibliography"/>
      </w:pPr>
      <w:r w:rsidRPr="00216B35">
        <w:t xml:space="preserve">Harrison, Conor, and Jeff </w:t>
      </w:r>
      <w:proofErr w:type="spellStart"/>
      <w:r w:rsidRPr="00216B35">
        <w:t>Popke</w:t>
      </w:r>
      <w:proofErr w:type="spellEnd"/>
      <w:r w:rsidRPr="00216B35">
        <w:t xml:space="preserve">. 2011. “‘Because You Got to Have Heat’: The Networked Assemblage of Energy Poverty in Eastern North Carolina.” </w:t>
      </w:r>
      <w:r w:rsidRPr="00216B35">
        <w:rPr>
          <w:i/>
          <w:iCs/>
        </w:rPr>
        <w:t>Annals of the Association of American Geographers</w:t>
      </w:r>
      <w:r w:rsidRPr="00216B35">
        <w:t xml:space="preserve"> 101 (4): 949–61. https://www.jstor.org/stable/27980241.</w:t>
      </w:r>
    </w:p>
    <w:p w14:paraId="0419CB30" w14:textId="77777777" w:rsidR="00216B35" w:rsidRPr="00216B35" w:rsidRDefault="00216B35" w:rsidP="00216B35">
      <w:pPr>
        <w:pStyle w:val="Bibliography"/>
      </w:pPr>
      <w:r w:rsidRPr="00216B35">
        <w:t xml:space="preserve">Hart, John Fraser, Michelle J. Rhodes, John T. Morgan, and John T. Morgan. 2002. </w:t>
      </w:r>
      <w:r w:rsidRPr="00216B35">
        <w:rPr>
          <w:i/>
          <w:iCs/>
        </w:rPr>
        <w:t>The Unknown World of the Mobile Home</w:t>
      </w:r>
      <w:r w:rsidRPr="00216B35">
        <w:t>. Baltimore, UNITED STATES: Johns Hopkins University Press. http://ebookcentral.proquest.com/lib/berkeley-ebooks/detail.action?docID=3318195.</w:t>
      </w:r>
    </w:p>
    <w:p w14:paraId="6C9492E7" w14:textId="77777777" w:rsidR="00216B35" w:rsidRPr="00216B35" w:rsidRDefault="00216B35" w:rsidP="00216B35">
      <w:pPr>
        <w:pStyle w:val="Bibliography"/>
      </w:pPr>
      <w:r w:rsidRPr="00216B35">
        <w:t xml:space="preserve">Hastie, Trevor, and Robert </w:t>
      </w:r>
      <w:proofErr w:type="spellStart"/>
      <w:r w:rsidRPr="00216B35">
        <w:t>Tibshirani</w:t>
      </w:r>
      <w:proofErr w:type="spellEnd"/>
      <w:r w:rsidRPr="00216B35">
        <w:t>. 2023. “</w:t>
      </w:r>
      <w:proofErr w:type="spellStart"/>
      <w:r w:rsidRPr="00216B35">
        <w:t>Mda</w:t>
      </w:r>
      <w:proofErr w:type="spellEnd"/>
      <w:r w:rsidRPr="00216B35">
        <w:t>: Mixture and Flexible Discriminant Analysis.” https://cran.r-project.org/web/packages/mda/index.html.</w:t>
      </w:r>
    </w:p>
    <w:p w14:paraId="1AD4970A" w14:textId="77777777" w:rsidR="00216B35" w:rsidRPr="00216B35" w:rsidRDefault="00216B35" w:rsidP="00216B35">
      <w:pPr>
        <w:pStyle w:val="Bibliography"/>
      </w:pPr>
      <w:r w:rsidRPr="00216B35">
        <w:t xml:space="preserve">He, </w:t>
      </w:r>
      <w:proofErr w:type="spellStart"/>
      <w:r w:rsidRPr="00216B35">
        <w:t>Haibo</w:t>
      </w:r>
      <w:proofErr w:type="spellEnd"/>
      <w:r w:rsidRPr="00216B35">
        <w:t xml:space="preserve">, and Edwardo A. Garcia. 2009. “Learning from Imbalanced Data.” </w:t>
      </w:r>
      <w:r w:rsidRPr="00216B35">
        <w:rPr>
          <w:i/>
          <w:iCs/>
        </w:rPr>
        <w:t>IEEE Transactions on Knowledge and Data Engineering</w:t>
      </w:r>
      <w:r w:rsidRPr="00216B35">
        <w:t xml:space="preserve"> 21 (9): 1263–84. https://doi.org/10.1109/TKDE.2008.239.</w:t>
      </w:r>
    </w:p>
    <w:p w14:paraId="68B31C7E" w14:textId="77777777" w:rsidR="00216B35" w:rsidRPr="00216B35" w:rsidRDefault="00216B35" w:rsidP="00216B35">
      <w:pPr>
        <w:pStyle w:val="Bibliography"/>
      </w:pPr>
      <w:r w:rsidRPr="00216B35">
        <w:t xml:space="preserve">Henry, </w:t>
      </w:r>
      <w:proofErr w:type="spellStart"/>
      <w:r w:rsidRPr="00216B35">
        <w:t>Devanandham</w:t>
      </w:r>
      <w:proofErr w:type="spellEnd"/>
      <w:r w:rsidRPr="00216B35">
        <w:t xml:space="preserve">, and Jose Emmanuel Ramirez-Marquez. 2016. “On the Impacts of Power Outages during Hurricane Sandy—A Resilience-Based Analysis.” </w:t>
      </w:r>
      <w:r w:rsidRPr="00216B35">
        <w:rPr>
          <w:i/>
          <w:iCs/>
        </w:rPr>
        <w:t>Systems Engineering</w:t>
      </w:r>
      <w:r w:rsidRPr="00216B35">
        <w:t xml:space="preserve"> 19 (1): 59–75. https://doi.org/10.1002/sys.21338.</w:t>
      </w:r>
    </w:p>
    <w:p w14:paraId="3A590104" w14:textId="77777777" w:rsidR="00216B35" w:rsidRPr="00216B35" w:rsidRDefault="00216B35" w:rsidP="00216B35">
      <w:pPr>
        <w:pStyle w:val="Bibliography"/>
      </w:pPr>
      <w:proofErr w:type="spellStart"/>
      <w:r w:rsidRPr="00216B35">
        <w:t>Inostroza</w:t>
      </w:r>
      <w:proofErr w:type="spellEnd"/>
      <w:r w:rsidRPr="00216B35">
        <w:t xml:space="preserve">, Luis, Massimo Palme, and Francisco de la Barrera. 2016. “A Heat Vulnerability Index: Spatial Patterns of Exposure, Sensitivity and Adaptive Capacity for Santiago de Chile.” Edited by Jeffrey Shaman. </w:t>
      </w:r>
      <w:r w:rsidRPr="00216B35">
        <w:rPr>
          <w:i/>
          <w:iCs/>
        </w:rPr>
        <w:t>PLOS ONE</w:t>
      </w:r>
      <w:r w:rsidRPr="00216B35">
        <w:t xml:space="preserve"> 11 (9): e0162464. https://doi.org/10.1371/journal.pone.0162464.</w:t>
      </w:r>
    </w:p>
    <w:p w14:paraId="0388B7DF" w14:textId="77777777" w:rsidR="00216B35" w:rsidRPr="00216B35" w:rsidRDefault="00216B35" w:rsidP="00216B35">
      <w:pPr>
        <w:pStyle w:val="Bibliography"/>
      </w:pPr>
      <w:r w:rsidRPr="00216B35">
        <w:t>IPCC. 2021. “Sixth Assessment Report — IPCC.” 2021. https://www.ipcc.ch/assessment-report/ar6/.</w:t>
      </w:r>
    </w:p>
    <w:p w14:paraId="2F028914" w14:textId="77777777" w:rsidR="00216B35" w:rsidRPr="00216B35" w:rsidRDefault="00216B35" w:rsidP="00216B35">
      <w:pPr>
        <w:pStyle w:val="Bibliography"/>
      </w:pPr>
      <w:r w:rsidRPr="00216B35">
        <w:lastRenderedPageBreak/>
        <w:t xml:space="preserve">Iverson, Sally Ann, Aaron </w:t>
      </w:r>
      <w:proofErr w:type="spellStart"/>
      <w:r w:rsidRPr="00216B35">
        <w:t>Gettel</w:t>
      </w:r>
      <w:proofErr w:type="spellEnd"/>
      <w:r w:rsidRPr="00216B35">
        <w:t xml:space="preserve">, Carla P. </w:t>
      </w:r>
      <w:proofErr w:type="spellStart"/>
      <w:r w:rsidRPr="00216B35">
        <w:t>Bezold</w:t>
      </w:r>
      <w:proofErr w:type="spellEnd"/>
      <w:r w:rsidRPr="00216B35">
        <w:t xml:space="preserve">, Kate </w:t>
      </w:r>
      <w:proofErr w:type="spellStart"/>
      <w:r w:rsidRPr="00216B35">
        <w:t>Goodin</w:t>
      </w:r>
      <w:proofErr w:type="spellEnd"/>
      <w:r w:rsidRPr="00216B35">
        <w:t xml:space="preserve">, Benita McKinney, Rebecca </w:t>
      </w:r>
      <w:proofErr w:type="spellStart"/>
      <w:r w:rsidRPr="00216B35">
        <w:t>Sunenshine</w:t>
      </w:r>
      <w:proofErr w:type="spellEnd"/>
      <w:r w:rsidRPr="00216B35">
        <w:t xml:space="preserve">, and Vjollca Berisha. 2020. “Heat-Associated Mortality in a Hot Climate: Maricopa County, Arizona, 2006-2016.” </w:t>
      </w:r>
      <w:r w:rsidRPr="00216B35">
        <w:rPr>
          <w:i/>
          <w:iCs/>
        </w:rPr>
        <w:t>Public Health Reports</w:t>
      </w:r>
      <w:r w:rsidRPr="00216B35">
        <w:t xml:space="preserve"> 135 (5): 631–39. https://doi.org/10.1177/0033354920938006.</w:t>
      </w:r>
    </w:p>
    <w:p w14:paraId="0F519E68" w14:textId="77777777" w:rsidR="00216B35" w:rsidRPr="00216B35" w:rsidRDefault="00216B35" w:rsidP="00216B35">
      <w:pPr>
        <w:pStyle w:val="Bibliography"/>
      </w:pPr>
      <w:r w:rsidRPr="00216B35">
        <w:t xml:space="preserve">Jay, Ollie, Anthony Capon, Peter Berry, Carolyn Broderick, Richard de Dear, George </w:t>
      </w:r>
      <w:proofErr w:type="spellStart"/>
      <w:r w:rsidRPr="00216B35">
        <w:t>Havenith</w:t>
      </w:r>
      <w:proofErr w:type="spellEnd"/>
      <w:r w:rsidRPr="00216B35">
        <w:t xml:space="preserve">, Yasushi Honda, et al. 2021. “Reducing the Health Effects of Hot Weather and Heat Extremes: From Personal Cooling Strategies to Green Cities.” </w:t>
      </w:r>
      <w:r w:rsidRPr="00216B35">
        <w:rPr>
          <w:i/>
          <w:iCs/>
        </w:rPr>
        <w:t>The Lancet</w:t>
      </w:r>
      <w:r w:rsidRPr="00216B35">
        <w:t xml:space="preserve"> 398 (10301): 709–24. https://doi.org/10.1016/S0140-6736(21)01209-5.</w:t>
      </w:r>
    </w:p>
    <w:p w14:paraId="4936C2F7" w14:textId="77777777" w:rsidR="00216B35" w:rsidRPr="00216B35" w:rsidRDefault="00216B35" w:rsidP="00216B35">
      <w:pPr>
        <w:pStyle w:val="Bibliography"/>
      </w:pPr>
      <w:r w:rsidRPr="00216B35">
        <w:t xml:space="preserve">Jay, Ollie, Matthew N. Cramer, Nicholas M. </w:t>
      </w:r>
      <w:proofErr w:type="spellStart"/>
      <w:r w:rsidRPr="00216B35">
        <w:t>Ravanelli</w:t>
      </w:r>
      <w:proofErr w:type="spellEnd"/>
      <w:r w:rsidRPr="00216B35">
        <w:t xml:space="preserve">, and Simon G. Hodder. 2015. “Should Electric Fans Be Used during a Heat Wave?” </w:t>
      </w:r>
      <w:r w:rsidRPr="00216B35">
        <w:rPr>
          <w:i/>
          <w:iCs/>
        </w:rPr>
        <w:t>Applied Ergonomics</w:t>
      </w:r>
      <w:r w:rsidRPr="00216B35">
        <w:t xml:space="preserve"> 46 Pt A (January): 137–43. https://doi.org/10.1016/j.apergo.2014.07.013.</w:t>
      </w:r>
    </w:p>
    <w:p w14:paraId="54E246A2" w14:textId="77777777" w:rsidR="00216B35" w:rsidRPr="00216B35" w:rsidRDefault="00216B35" w:rsidP="00216B35">
      <w:pPr>
        <w:pStyle w:val="Bibliography"/>
      </w:pPr>
      <w:r w:rsidRPr="00216B35">
        <w:t xml:space="preserve">Kaur, </w:t>
      </w:r>
      <w:proofErr w:type="spellStart"/>
      <w:r w:rsidRPr="00216B35">
        <w:t>Harsurinder</w:t>
      </w:r>
      <w:proofErr w:type="spellEnd"/>
      <w:r w:rsidRPr="00216B35">
        <w:t xml:space="preserve">, </w:t>
      </w:r>
      <w:proofErr w:type="spellStart"/>
      <w:r w:rsidRPr="00216B35">
        <w:t>Husanbir</w:t>
      </w:r>
      <w:proofErr w:type="spellEnd"/>
      <w:r w:rsidRPr="00216B35">
        <w:t xml:space="preserve"> Singh </w:t>
      </w:r>
      <w:proofErr w:type="spellStart"/>
      <w:r w:rsidRPr="00216B35">
        <w:t>Pannu</w:t>
      </w:r>
      <w:proofErr w:type="spellEnd"/>
      <w:r w:rsidRPr="00216B35">
        <w:t xml:space="preserve">, and </w:t>
      </w:r>
      <w:proofErr w:type="spellStart"/>
      <w:r w:rsidRPr="00216B35">
        <w:t>Avleen</w:t>
      </w:r>
      <w:proofErr w:type="spellEnd"/>
      <w:r w:rsidRPr="00216B35">
        <w:t xml:space="preserve"> Kaur </w:t>
      </w:r>
      <w:proofErr w:type="spellStart"/>
      <w:r w:rsidRPr="00216B35">
        <w:t>Malhi</w:t>
      </w:r>
      <w:proofErr w:type="spellEnd"/>
      <w:r w:rsidRPr="00216B35">
        <w:t xml:space="preserve">. 2019. “A Systematic Review on Imbalanced Data Challenges in Machine Learning: Applications and Solutions.” </w:t>
      </w:r>
      <w:r w:rsidRPr="00216B35">
        <w:rPr>
          <w:i/>
          <w:iCs/>
        </w:rPr>
        <w:t>ACM Computing Surveys</w:t>
      </w:r>
      <w:r w:rsidRPr="00216B35">
        <w:t xml:space="preserve"> 52 (4): 79:1-79:36. https://doi.org/10.1145/3343440.</w:t>
      </w:r>
    </w:p>
    <w:p w14:paraId="07BCAAF1" w14:textId="77777777" w:rsidR="00216B35" w:rsidRPr="00216B35" w:rsidRDefault="00216B35" w:rsidP="00216B35">
      <w:pPr>
        <w:pStyle w:val="Bibliography"/>
      </w:pPr>
      <w:r w:rsidRPr="00216B35">
        <w:t xml:space="preserve">Kenny, Glen P., Andreas D. </w:t>
      </w:r>
      <w:proofErr w:type="spellStart"/>
      <w:r w:rsidRPr="00216B35">
        <w:t>Flouris</w:t>
      </w:r>
      <w:proofErr w:type="spellEnd"/>
      <w:r w:rsidRPr="00216B35">
        <w:t xml:space="preserve">, </w:t>
      </w:r>
      <w:proofErr w:type="spellStart"/>
      <w:r w:rsidRPr="00216B35">
        <w:t>Abderrahmane</w:t>
      </w:r>
      <w:proofErr w:type="spellEnd"/>
      <w:r w:rsidRPr="00216B35">
        <w:t xml:space="preserve"> </w:t>
      </w:r>
      <w:proofErr w:type="spellStart"/>
      <w:r w:rsidRPr="00216B35">
        <w:t>Yagouti</w:t>
      </w:r>
      <w:proofErr w:type="spellEnd"/>
      <w:r w:rsidRPr="00216B35">
        <w:t xml:space="preserve">, and Sean R. Notley. 2019. “Towards Establishing Evidence-Based Guidelines on Maximum Indoor Temperatures during Hot Weather in Temperate Continental Climates.” </w:t>
      </w:r>
      <w:r w:rsidRPr="00216B35">
        <w:rPr>
          <w:i/>
          <w:iCs/>
        </w:rPr>
        <w:t>Temperature (Austin, Tex.)</w:t>
      </w:r>
      <w:r w:rsidRPr="00216B35">
        <w:t xml:space="preserve"> 6 (1): 11–36. https://doi.org/10.1080/23328940.2018.1456257.</w:t>
      </w:r>
    </w:p>
    <w:p w14:paraId="6BF69D37" w14:textId="77777777" w:rsidR="00216B35" w:rsidRPr="00216B35" w:rsidRDefault="00216B35" w:rsidP="00216B35">
      <w:pPr>
        <w:pStyle w:val="Bibliography"/>
      </w:pPr>
      <w:r w:rsidRPr="00216B35">
        <w:t xml:space="preserve">Kent, Michael G., Nam Khoa Huynh, </w:t>
      </w:r>
      <w:proofErr w:type="spellStart"/>
      <w:r w:rsidRPr="00216B35">
        <w:t>Asit</w:t>
      </w:r>
      <w:proofErr w:type="spellEnd"/>
      <w:r w:rsidRPr="00216B35">
        <w:t xml:space="preserve"> Kumar Mishra, Federico Tartarini, Aleksandra </w:t>
      </w:r>
      <w:proofErr w:type="spellStart"/>
      <w:r w:rsidRPr="00216B35">
        <w:t>Lipczynska</w:t>
      </w:r>
      <w:proofErr w:type="spellEnd"/>
      <w:r w:rsidRPr="00216B35">
        <w:t xml:space="preserve">, </w:t>
      </w:r>
      <w:proofErr w:type="spellStart"/>
      <w:r w:rsidRPr="00216B35">
        <w:t>Jiayu</w:t>
      </w:r>
      <w:proofErr w:type="spellEnd"/>
      <w:r w:rsidRPr="00216B35">
        <w:t xml:space="preserve"> Li, </w:t>
      </w:r>
      <w:proofErr w:type="spellStart"/>
      <w:r w:rsidRPr="00216B35">
        <w:t>Zurami</w:t>
      </w:r>
      <w:proofErr w:type="spellEnd"/>
      <w:r w:rsidRPr="00216B35">
        <w:t xml:space="preserve"> Sultan, et al. 2023. “Energy Savings and Thermal Comfort in a Zero Energy Office Building with Fans in Singapore.” </w:t>
      </w:r>
      <w:r w:rsidRPr="00216B35">
        <w:rPr>
          <w:i/>
          <w:iCs/>
        </w:rPr>
        <w:t>Building and Environment</w:t>
      </w:r>
      <w:r w:rsidRPr="00216B35">
        <w:t xml:space="preserve"> 243 (September): 110674. https://doi.org/10.1016/j.buildenv.2023.110674.</w:t>
      </w:r>
    </w:p>
    <w:p w14:paraId="6EFA33A0" w14:textId="77777777" w:rsidR="00216B35" w:rsidRPr="00216B35" w:rsidRDefault="00216B35" w:rsidP="00216B35">
      <w:pPr>
        <w:pStyle w:val="Bibliography"/>
      </w:pPr>
      <w:r w:rsidRPr="00216B35">
        <w:t xml:space="preserve">King, Carey, Josh Rhodes, and Jay </w:t>
      </w:r>
      <w:proofErr w:type="spellStart"/>
      <w:r w:rsidRPr="00216B35">
        <w:t>Zarnikau</w:t>
      </w:r>
      <w:proofErr w:type="spellEnd"/>
      <w:r w:rsidRPr="00216B35">
        <w:t>. 2021. “The Timeline and Events of the February 2021 Texas Electric Grid Blackouts.” University of Texas at Austin. https://energy.utexas.edu/sites/default/files/UTAustin%20%282021%29%20EventsFebruary2021TexasBlackout%2020210714.pdf.</w:t>
      </w:r>
    </w:p>
    <w:p w14:paraId="0F9B6981" w14:textId="77777777" w:rsidR="00216B35" w:rsidRPr="00216B35" w:rsidRDefault="00216B35" w:rsidP="00216B35">
      <w:pPr>
        <w:pStyle w:val="Bibliography"/>
      </w:pPr>
      <w:proofErr w:type="spellStart"/>
      <w:r w:rsidRPr="00216B35">
        <w:t>Klepeis</w:t>
      </w:r>
      <w:proofErr w:type="spellEnd"/>
      <w:r w:rsidRPr="00216B35">
        <w:t xml:space="preserve">, Neil E., William C. Nelson, Wayne R. Ott, John P. Robinson, Andy M. Tsang, Paul Switzer, Joseph V. Behar, Stephen C. Hern, and William H. Engelmann. 2001. “The National Human Activity Pattern Survey (NHAPS): A Resource for Assessing Exposure to Environmental Pollutants.” </w:t>
      </w:r>
      <w:r w:rsidRPr="00216B35">
        <w:rPr>
          <w:i/>
          <w:iCs/>
        </w:rPr>
        <w:t>Journal of Exposure Science &amp; Environmental Epidemiology</w:t>
      </w:r>
      <w:r w:rsidRPr="00216B35">
        <w:t xml:space="preserve"> 11 (3): 231–52. https://doi.org/10.1038/sj.jea.7500165.</w:t>
      </w:r>
    </w:p>
    <w:p w14:paraId="582B2E63" w14:textId="77777777" w:rsidR="00216B35" w:rsidRPr="00216B35" w:rsidRDefault="00216B35" w:rsidP="00216B35">
      <w:pPr>
        <w:pStyle w:val="Bibliography"/>
      </w:pPr>
      <w:proofErr w:type="spellStart"/>
      <w:r w:rsidRPr="00216B35">
        <w:t>Klinenberg</w:t>
      </w:r>
      <w:proofErr w:type="spellEnd"/>
      <w:r w:rsidRPr="00216B35">
        <w:t xml:space="preserve">, Eric. 2015. </w:t>
      </w:r>
      <w:r w:rsidRPr="00216B35">
        <w:rPr>
          <w:i/>
          <w:iCs/>
        </w:rPr>
        <w:t>Heat Wave: A Social Autopsy of Disaster in Chicago</w:t>
      </w:r>
      <w:r w:rsidRPr="00216B35">
        <w:t>. 2nd ed. Chicago: University of Chicago Press.</w:t>
      </w:r>
    </w:p>
    <w:p w14:paraId="0B9F7278" w14:textId="77777777" w:rsidR="00216B35" w:rsidRPr="00216B35" w:rsidRDefault="00216B35" w:rsidP="00216B35">
      <w:pPr>
        <w:pStyle w:val="Bibliography"/>
      </w:pPr>
      <w:r w:rsidRPr="00216B35">
        <w:t xml:space="preserve">Krawczyk, Bartosz. 2016. “Learning from Imbalanced Data: Open Challenges and Future Directions.” </w:t>
      </w:r>
      <w:r w:rsidRPr="00216B35">
        <w:rPr>
          <w:i/>
          <w:iCs/>
        </w:rPr>
        <w:t>Progress in Artificial Intelligence</w:t>
      </w:r>
      <w:r w:rsidRPr="00216B35">
        <w:t xml:space="preserve"> 5 (4): 221–32. https://doi.org/10.1007/s13748-016-0094-0.</w:t>
      </w:r>
    </w:p>
    <w:p w14:paraId="7EF72BA6" w14:textId="77777777" w:rsidR="00216B35" w:rsidRPr="00216B35" w:rsidRDefault="00216B35" w:rsidP="00216B35">
      <w:pPr>
        <w:pStyle w:val="Bibliography"/>
      </w:pPr>
      <w:r w:rsidRPr="00216B35">
        <w:t>Kuhn, Max, Steve Weston, Andre Williams, Chris Keefer, Allan Engelhardt, Tony Cooper, Zachary Mayer, et al. 2023. “Caret: Classification and Regression Training.” https://cran.r-project.org/web/packages/caret/index.html.</w:t>
      </w:r>
    </w:p>
    <w:p w14:paraId="6B527923" w14:textId="77777777" w:rsidR="00216B35" w:rsidRPr="00216B35" w:rsidRDefault="00216B35" w:rsidP="00216B35">
      <w:pPr>
        <w:pStyle w:val="Bibliography"/>
      </w:pPr>
      <w:proofErr w:type="spellStart"/>
      <w:r w:rsidRPr="00216B35">
        <w:lastRenderedPageBreak/>
        <w:t>Kuras</w:t>
      </w:r>
      <w:proofErr w:type="spellEnd"/>
      <w:r w:rsidRPr="00216B35">
        <w:t xml:space="preserve">, Evan R., Molly B. Richardson, Miriam M. Calkins, Kristie L. </w:t>
      </w:r>
      <w:proofErr w:type="spellStart"/>
      <w:r w:rsidRPr="00216B35">
        <w:t>Ebi</w:t>
      </w:r>
      <w:proofErr w:type="spellEnd"/>
      <w:r w:rsidRPr="00216B35">
        <w:t xml:space="preserve">, Jeremy J. Hess, Kristina W. </w:t>
      </w:r>
      <w:proofErr w:type="spellStart"/>
      <w:r w:rsidRPr="00216B35">
        <w:t>Kintziger</w:t>
      </w:r>
      <w:proofErr w:type="spellEnd"/>
      <w:r w:rsidRPr="00216B35">
        <w:t xml:space="preserve">, Meredith A. Jagger, Ariane </w:t>
      </w:r>
      <w:proofErr w:type="spellStart"/>
      <w:r w:rsidRPr="00216B35">
        <w:t>Middel</w:t>
      </w:r>
      <w:proofErr w:type="spellEnd"/>
      <w:r w:rsidRPr="00216B35">
        <w:t xml:space="preserve">, Anna A. Scott, and June T. Spector. 2017. “Opportunities and Challenges for Personal Heat Exposure Research.” </w:t>
      </w:r>
      <w:r w:rsidRPr="00216B35">
        <w:rPr>
          <w:i/>
          <w:iCs/>
        </w:rPr>
        <w:t>Environmental Health Perspectives</w:t>
      </w:r>
      <w:r w:rsidRPr="00216B35">
        <w:t xml:space="preserve"> 125 (8): 085001.</w:t>
      </w:r>
    </w:p>
    <w:p w14:paraId="55FE1AE4" w14:textId="77777777" w:rsidR="00216B35" w:rsidRPr="00216B35" w:rsidRDefault="00216B35" w:rsidP="00216B35">
      <w:pPr>
        <w:pStyle w:val="Bibliography"/>
      </w:pPr>
      <w:r w:rsidRPr="00216B35">
        <w:t xml:space="preserve">Lai, </w:t>
      </w:r>
      <w:proofErr w:type="spellStart"/>
      <w:r w:rsidRPr="00216B35">
        <w:t>Wangyang</w:t>
      </w:r>
      <w:proofErr w:type="spellEnd"/>
      <w:r w:rsidRPr="00216B35">
        <w:t xml:space="preserve">, Yun </w:t>
      </w:r>
      <w:proofErr w:type="spellStart"/>
      <w:r w:rsidRPr="00216B35">
        <w:t>Qiu</w:t>
      </w:r>
      <w:proofErr w:type="spellEnd"/>
      <w:r w:rsidRPr="00216B35">
        <w:t>, Qu Tang, Chen Xi, and Peng Zhang. 2023. “The Effects of Temperature on Labor Productivity,” June.</w:t>
      </w:r>
    </w:p>
    <w:p w14:paraId="105A7B51" w14:textId="77777777" w:rsidR="00216B35" w:rsidRPr="00216B35" w:rsidRDefault="00216B35" w:rsidP="00216B35">
      <w:pPr>
        <w:pStyle w:val="Bibliography"/>
      </w:pPr>
      <w:r w:rsidRPr="00216B35">
        <w:t>Lane, Kathryn. 2018. “The Dangers of Cold Weather.” Public Health Post. November 14, 2018. https://www.publichealthpost.org/research/counting-cold-related-deaths-new-york-city/.</w:t>
      </w:r>
    </w:p>
    <w:p w14:paraId="7A3987C6" w14:textId="77777777" w:rsidR="00216B35" w:rsidRPr="00216B35" w:rsidRDefault="00216B35" w:rsidP="00216B35">
      <w:pPr>
        <w:pStyle w:val="Bibliography"/>
      </w:pPr>
      <w:r w:rsidRPr="00216B35">
        <w:t xml:space="preserve">Laurent, Jose Guillermo Cedeño, Augusta Williams, Youssef </w:t>
      </w:r>
      <w:proofErr w:type="spellStart"/>
      <w:r w:rsidRPr="00216B35">
        <w:t>Oulhote</w:t>
      </w:r>
      <w:proofErr w:type="spellEnd"/>
      <w:r w:rsidRPr="00216B35">
        <w:t xml:space="preserve">, Antonella </w:t>
      </w:r>
      <w:proofErr w:type="spellStart"/>
      <w:r w:rsidRPr="00216B35">
        <w:t>Zanobetti</w:t>
      </w:r>
      <w:proofErr w:type="spellEnd"/>
      <w:r w:rsidRPr="00216B35">
        <w:t xml:space="preserve">, Joseph G. Allen, and John D. Spengler. 2018. “Reduced Cognitive Function during a Heat Wave among Residents of Non-Air-Conditioned Buildings: An Observational Study of Young Adults in the Summer of 2016.” </w:t>
      </w:r>
      <w:r w:rsidRPr="00216B35">
        <w:rPr>
          <w:i/>
          <w:iCs/>
        </w:rPr>
        <w:t>PLOS Medicine</w:t>
      </w:r>
      <w:r w:rsidRPr="00216B35">
        <w:t xml:space="preserve"> 15 (7): e1002605. https://doi.org/10.1371/journal.pmed.1002605.</w:t>
      </w:r>
    </w:p>
    <w:p w14:paraId="0C1A9D5C" w14:textId="77777777" w:rsidR="00216B35" w:rsidRPr="00216B35" w:rsidRDefault="00216B35" w:rsidP="00216B35">
      <w:pPr>
        <w:pStyle w:val="Bibliography"/>
      </w:pPr>
      <w:r w:rsidRPr="00216B35">
        <w:t xml:space="preserve">Lomas, Kevin J. 2021. “Summertime Overheating in Dwellings in Temperate Climates.” </w:t>
      </w:r>
      <w:r w:rsidRPr="00216B35">
        <w:rPr>
          <w:i/>
          <w:iCs/>
        </w:rPr>
        <w:t>Buildings and Cities</w:t>
      </w:r>
      <w:r w:rsidRPr="00216B35">
        <w:t xml:space="preserve"> 2 (1): 487–94. https://doi.org/10.5334/bc.128.</w:t>
      </w:r>
    </w:p>
    <w:p w14:paraId="74139195" w14:textId="77777777" w:rsidR="00216B35" w:rsidRPr="00216B35" w:rsidRDefault="00216B35" w:rsidP="00216B35">
      <w:pPr>
        <w:pStyle w:val="Bibliography"/>
      </w:pPr>
      <w:proofErr w:type="spellStart"/>
      <w:r w:rsidRPr="00216B35">
        <w:t>Maivel</w:t>
      </w:r>
      <w:proofErr w:type="spellEnd"/>
      <w:r w:rsidRPr="00216B35">
        <w:t xml:space="preserve">, </w:t>
      </w:r>
      <w:proofErr w:type="spellStart"/>
      <w:r w:rsidRPr="00216B35">
        <w:t>Mikk</w:t>
      </w:r>
      <w:proofErr w:type="spellEnd"/>
      <w:r w:rsidRPr="00216B35">
        <w:t xml:space="preserve">, </w:t>
      </w:r>
      <w:proofErr w:type="spellStart"/>
      <w:r w:rsidRPr="00216B35">
        <w:t>Jarek</w:t>
      </w:r>
      <w:proofErr w:type="spellEnd"/>
      <w:r w:rsidRPr="00216B35">
        <w:t xml:space="preserve"> </w:t>
      </w:r>
      <w:proofErr w:type="spellStart"/>
      <w:r w:rsidRPr="00216B35">
        <w:t>Kurnitski</w:t>
      </w:r>
      <w:proofErr w:type="spellEnd"/>
      <w:r w:rsidRPr="00216B35">
        <w:t xml:space="preserve">, and Targo </w:t>
      </w:r>
      <w:proofErr w:type="spellStart"/>
      <w:r w:rsidRPr="00216B35">
        <w:t>Kalamees</w:t>
      </w:r>
      <w:proofErr w:type="spellEnd"/>
      <w:r w:rsidRPr="00216B35">
        <w:t xml:space="preserve">. 2015. “Field Survey of Overheating Problems in Estonian Apartment Buildings.” </w:t>
      </w:r>
      <w:r w:rsidRPr="00216B35">
        <w:rPr>
          <w:i/>
          <w:iCs/>
        </w:rPr>
        <w:t>Architectural Science Review</w:t>
      </w:r>
      <w:r w:rsidRPr="00216B35">
        <w:t xml:space="preserve"> 58 (1): 1–10. https://doi.org/10.1080/00038628.2014.970610.</w:t>
      </w:r>
    </w:p>
    <w:p w14:paraId="2DC5060E" w14:textId="77777777" w:rsidR="00216B35" w:rsidRPr="00216B35" w:rsidRDefault="00216B35" w:rsidP="00216B35">
      <w:pPr>
        <w:pStyle w:val="Bibliography"/>
      </w:pPr>
      <w:r w:rsidRPr="00216B35">
        <w:t xml:space="preserve">Matz, </w:t>
      </w:r>
      <w:proofErr w:type="spellStart"/>
      <w:r w:rsidRPr="00216B35">
        <w:t>Carlyn</w:t>
      </w:r>
      <w:proofErr w:type="spellEnd"/>
      <w:r w:rsidRPr="00216B35">
        <w:t xml:space="preserve"> J., David M. </w:t>
      </w:r>
      <w:proofErr w:type="spellStart"/>
      <w:r w:rsidRPr="00216B35">
        <w:t>Stieb</w:t>
      </w:r>
      <w:proofErr w:type="spellEnd"/>
      <w:r w:rsidRPr="00216B35">
        <w:t xml:space="preserve">, </w:t>
      </w:r>
      <w:proofErr w:type="spellStart"/>
      <w:r w:rsidRPr="00216B35">
        <w:t>Karelyn</w:t>
      </w:r>
      <w:proofErr w:type="spellEnd"/>
      <w:r w:rsidRPr="00216B35">
        <w:t xml:space="preserve"> Davis, Marika </w:t>
      </w:r>
      <w:proofErr w:type="spellStart"/>
      <w:r w:rsidRPr="00216B35">
        <w:t>Egyed</w:t>
      </w:r>
      <w:proofErr w:type="spellEnd"/>
      <w:r w:rsidRPr="00216B35">
        <w:t xml:space="preserve">, Andreas Rose, </w:t>
      </w:r>
      <w:proofErr w:type="spellStart"/>
      <w:r w:rsidRPr="00216B35">
        <w:t>Benedito</w:t>
      </w:r>
      <w:proofErr w:type="spellEnd"/>
      <w:r w:rsidRPr="00216B35">
        <w:t xml:space="preserve"> Chou, and </w:t>
      </w:r>
      <w:proofErr w:type="spellStart"/>
      <w:r w:rsidRPr="00216B35">
        <w:t>Orly</w:t>
      </w:r>
      <w:proofErr w:type="spellEnd"/>
      <w:r w:rsidRPr="00216B35">
        <w:t xml:space="preserve"> </w:t>
      </w:r>
      <w:proofErr w:type="spellStart"/>
      <w:r w:rsidRPr="00216B35">
        <w:t>Brion</w:t>
      </w:r>
      <w:proofErr w:type="spellEnd"/>
      <w:r w:rsidRPr="00216B35">
        <w:t xml:space="preserve">. 2014. “Effects of Age, Season, Gender and Urban-Rural Status on Time-Activity: Canadian Human Activity Pattern Survey 2 (CHAPS 2).” </w:t>
      </w:r>
      <w:r w:rsidRPr="00216B35">
        <w:rPr>
          <w:i/>
          <w:iCs/>
        </w:rPr>
        <w:t>International Journal of Environmental Research and Public Health</w:t>
      </w:r>
      <w:r w:rsidRPr="00216B35">
        <w:t xml:space="preserve"> 11 (2): 2108–24. https://doi.org/10.3390/ijerph110202108.</w:t>
      </w:r>
    </w:p>
    <w:p w14:paraId="7A860366" w14:textId="77777777" w:rsidR="00216B35" w:rsidRPr="00216B35" w:rsidRDefault="00216B35" w:rsidP="00216B35">
      <w:pPr>
        <w:pStyle w:val="Bibliography"/>
      </w:pPr>
      <w:proofErr w:type="spellStart"/>
      <w:r w:rsidRPr="00216B35">
        <w:t>Mavrogianni</w:t>
      </w:r>
      <w:proofErr w:type="spellEnd"/>
      <w:r w:rsidRPr="00216B35">
        <w:t xml:space="preserve">, Anna, Paul Wilkinson, Michael Davies, Phillip Biddulph, and Eleni </w:t>
      </w:r>
      <w:proofErr w:type="spellStart"/>
      <w:r w:rsidRPr="00216B35">
        <w:t>Oikonomou</w:t>
      </w:r>
      <w:proofErr w:type="spellEnd"/>
      <w:r w:rsidRPr="00216B35">
        <w:t xml:space="preserve">. 2012. “Building Characteristics as Determinants of Propensity to High Indoor Summer Temperatures in London Dwellings.” </w:t>
      </w:r>
      <w:r w:rsidRPr="00216B35">
        <w:rPr>
          <w:i/>
          <w:iCs/>
        </w:rPr>
        <w:t>Building and Environment</w:t>
      </w:r>
      <w:r w:rsidRPr="00216B35">
        <w:t>, Implications of a Changing Climate for Buildings, 55 (September): 117–30. https://doi.org/10.1016/j.buildenv.2011.12.003.</w:t>
      </w:r>
    </w:p>
    <w:p w14:paraId="023D68BA" w14:textId="77777777" w:rsidR="00216B35" w:rsidRPr="00216B35" w:rsidRDefault="00216B35" w:rsidP="00216B35">
      <w:pPr>
        <w:pStyle w:val="Bibliography"/>
      </w:pPr>
      <w:r w:rsidRPr="00216B35">
        <w:t>MCDPH. 2019. “Heat-Associated Deaths in Maricopa County, AZ, Final Report for 2019.” Maricopa County, AZ: Maricopa County Department of Public Health. https://www.maricopa.gov/ArchiveCenter/ViewFile/Item/4959.</w:t>
      </w:r>
    </w:p>
    <w:p w14:paraId="08E7670A" w14:textId="77777777" w:rsidR="00216B35" w:rsidRPr="00216B35" w:rsidRDefault="00216B35" w:rsidP="00216B35">
      <w:pPr>
        <w:pStyle w:val="Bibliography"/>
      </w:pPr>
      <w:proofErr w:type="spellStart"/>
      <w:r w:rsidRPr="00216B35">
        <w:t>Menardi</w:t>
      </w:r>
      <w:proofErr w:type="spellEnd"/>
      <w:r w:rsidRPr="00216B35">
        <w:t xml:space="preserve">, Giovanna, and Nicola </w:t>
      </w:r>
      <w:proofErr w:type="spellStart"/>
      <w:r w:rsidRPr="00216B35">
        <w:t>Torelli</w:t>
      </w:r>
      <w:proofErr w:type="spellEnd"/>
      <w:r w:rsidRPr="00216B35">
        <w:t xml:space="preserve">. 2014. “Training and Assessing Classification Rules with Imbalanced Data.” </w:t>
      </w:r>
      <w:r w:rsidRPr="00216B35">
        <w:rPr>
          <w:i/>
          <w:iCs/>
        </w:rPr>
        <w:t>Data Mining and Knowledge Discovery</w:t>
      </w:r>
      <w:r w:rsidRPr="00216B35">
        <w:t xml:space="preserve"> 28 (1): 92–122. https://doi.org/10.1007/s10618-012-0295-5.</w:t>
      </w:r>
    </w:p>
    <w:p w14:paraId="30689858" w14:textId="77777777" w:rsidR="00216B35" w:rsidRPr="00216B35" w:rsidRDefault="00216B35" w:rsidP="00216B35">
      <w:pPr>
        <w:pStyle w:val="Bibliography"/>
      </w:pPr>
      <w:r w:rsidRPr="00216B35">
        <w:t xml:space="preserve">Meyer, David, Evgenia </w:t>
      </w:r>
      <w:proofErr w:type="spellStart"/>
      <w:r w:rsidRPr="00216B35">
        <w:t>Dimitriadou</w:t>
      </w:r>
      <w:proofErr w:type="spellEnd"/>
      <w:r w:rsidRPr="00216B35">
        <w:t xml:space="preserve">, Kurt </w:t>
      </w:r>
      <w:proofErr w:type="spellStart"/>
      <w:r w:rsidRPr="00216B35">
        <w:t>Hornik</w:t>
      </w:r>
      <w:proofErr w:type="spellEnd"/>
      <w:r w:rsidRPr="00216B35">
        <w:t xml:space="preserve">, Andreas </w:t>
      </w:r>
      <w:proofErr w:type="spellStart"/>
      <w:r w:rsidRPr="00216B35">
        <w:t>Weingessel</w:t>
      </w:r>
      <w:proofErr w:type="spellEnd"/>
      <w:r w:rsidRPr="00216B35">
        <w:t xml:space="preserve">, Friedrich </w:t>
      </w:r>
      <w:proofErr w:type="spellStart"/>
      <w:r w:rsidRPr="00216B35">
        <w:t>Leisch</w:t>
      </w:r>
      <w:proofErr w:type="spellEnd"/>
      <w:r w:rsidRPr="00216B35">
        <w:t xml:space="preserve">, </w:t>
      </w:r>
      <w:proofErr w:type="spellStart"/>
      <w:r w:rsidRPr="00216B35">
        <w:t>Chih</w:t>
      </w:r>
      <w:proofErr w:type="spellEnd"/>
      <w:r w:rsidRPr="00216B35">
        <w:t>-Chung Chang (</w:t>
      </w:r>
      <w:proofErr w:type="spellStart"/>
      <w:r w:rsidRPr="00216B35">
        <w:t>libsvm</w:t>
      </w:r>
      <w:proofErr w:type="spellEnd"/>
      <w:r w:rsidRPr="00216B35">
        <w:t xml:space="preserve"> C++-code), and </w:t>
      </w:r>
      <w:proofErr w:type="spellStart"/>
      <w:r w:rsidRPr="00216B35">
        <w:t>Chih</w:t>
      </w:r>
      <w:proofErr w:type="spellEnd"/>
      <w:r w:rsidRPr="00216B35">
        <w:t>-Chen Lin (</w:t>
      </w:r>
      <w:proofErr w:type="spellStart"/>
      <w:r w:rsidRPr="00216B35">
        <w:t>libsvm</w:t>
      </w:r>
      <w:proofErr w:type="spellEnd"/>
      <w:r w:rsidRPr="00216B35">
        <w:t xml:space="preserve"> C++-code). 2023. “E1071: </w:t>
      </w:r>
      <w:proofErr w:type="spellStart"/>
      <w:r w:rsidRPr="00216B35">
        <w:t>Misc</w:t>
      </w:r>
      <w:proofErr w:type="spellEnd"/>
      <w:r w:rsidRPr="00216B35">
        <w:t xml:space="preserve"> Functions of the Department of Statistics, Probability Theory Group (Formerly: E1071), TU Wien.” https://cran.r-project.org/web/packages/e1071/index.html.</w:t>
      </w:r>
    </w:p>
    <w:p w14:paraId="37A92ACC" w14:textId="77777777" w:rsidR="00216B35" w:rsidRPr="00216B35" w:rsidRDefault="00216B35" w:rsidP="00216B35">
      <w:pPr>
        <w:pStyle w:val="Bibliography"/>
      </w:pPr>
      <w:proofErr w:type="spellStart"/>
      <w:r w:rsidRPr="00216B35">
        <w:lastRenderedPageBreak/>
        <w:t>Milborrow</w:t>
      </w:r>
      <w:proofErr w:type="spellEnd"/>
      <w:r w:rsidRPr="00216B35">
        <w:t>, Stephen. 2023. “Earth: Multivariate Adaptive Regression Splines.” https://cran.r-project.org/web/packages/earth/index.html.</w:t>
      </w:r>
    </w:p>
    <w:p w14:paraId="6FDB9F99" w14:textId="77777777" w:rsidR="00216B35" w:rsidRPr="00216B35" w:rsidRDefault="00216B35" w:rsidP="00216B35">
      <w:pPr>
        <w:pStyle w:val="Bibliography"/>
      </w:pPr>
      <w:r w:rsidRPr="00216B35">
        <w:t xml:space="preserve">Miller, Dana, Paul Raftery, Mia Nakajima, Sonja </w:t>
      </w:r>
      <w:proofErr w:type="spellStart"/>
      <w:r w:rsidRPr="00216B35">
        <w:t>Salo</w:t>
      </w:r>
      <w:proofErr w:type="spellEnd"/>
      <w:r w:rsidRPr="00216B35">
        <w:t xml:space="preserve">, Lindsay T. Graham, Therese </w:t>
      </w:r>
      <w:proofErr w:type="spellStart"/>
      <w:r w:rsidRPr="00216B35">
        <w:t>Peffer</w:t>
      </w:r>
      <w:proofErr w:type="spellEnd"/>
      <w:r w:rsidRPr="00216B35">
        <w:t xml:space="preserve">, Marta Delgado, et al. 2021. “Cooling Energy Savings and Occupant Feedback in a Two Year Retrofit Evaluation of 99 Automated Ceiling Fans Staged with Air Conditioning.” </w:t>
      </w:r>
      <w:r w:rsidRPr="00216B35">
        <w:rPr>
          <w:i/>
          <w:iCs/>
        </w:rPr>
        <w:t>Energy and Buildings</w:t>
      </w:r>
      <w:r w:rsidRPr="00216B35">
        <w:t xml:space="preserve"> 251 (November): 111319. https://doi.org/10.1016/j.enbuild.2021.111319.</w:t>
      </w:r>
    </w:p>
    <w:p w14:paraId="57869DC0" w14:textId="77777777" w:rsidR="00216B35" w:rsidRPr="00216B35" w:rsidRDefault="00216B35" w:rsidP="00216B35">
      <w:pPr>
        <w:pStyle w:val="Bibliography"/>
      </w:pPr>
      <w:r w:rsidRPr="00216B35">
        <w:t>Ministry of Health. 2023. “Province Launches New Initiative to Protect People during Extreme Heat Emergencies | BC Gov News.” The official website of the Government of British Columbia. BC Gov News. June 27, 2023. https://news.gov.bc.ca/releases/2023HLTH0095-001044.</w:t>
      </w:r>
    </w:p>
    <w:p w14:paraId="625EC19D" w14:textId="77777777" w:rsidR="00216B35" w:rsidRPr="00216B35" w:rsidRDefault="00216B35" w:rsidP="00216B35">
      <w:pPr>
        <w:pStyle w:val="Bibliography"/>
      </w:pPr>
      <w:r w:rsidRPr="00216B35">
        <w:t xml:space="preserve">Naughton, Mary P, Alden Henderson, Maria C </w:t>
      </w:r>
      <w:proofErr w:type="spellStart"/>
      <w:r w:rsidRPr="00216B35">
        <w:t>Mirabelli</w:t>
      </w:r>
      <w:proofErr w:type="spellEnd"/>
      <w:r w:rsidRPr="00216B35">
        <w:t xml:space="preserve">, Reinhard Kaiser, John L Wilhelm, Stephanie M </w:t>
      </w:r>
      <w:proofErr w:type="spellStart"/>
      <w:r w:rsidRPr="00216B35">
        <w:t>Kieszak</w:t>
      </w:r>
      <w:proofErr w:type="spellEnd"/>
      <w:r w:rsidRPr="00216B35">
        <w:t xml:space="preserve">, Carol H Rubin, and Michael A </w:t>
      </w:r>
      <w:proofErr w:type="spellStart"/>
      <w:r w:rsidRPr="00216B35">
        <w:t>McGeehin</w:t>
      </w:r>
      <w:proofErr w:type="spellEnd"/>
      <w:r w:rsidRPr="00216B35">
        <w:t xml:space="preserve">. 2002. “Heat-Related Mortality during a 1999 Heat Wave in Chicago1 1The Full Text of This Article Is Available via AJPM Online at Www.Ajpm-Online.Net.” </w:t>
      </w:r>
      <w:r w:rsidRPr="00216B35">
        <w:rPr>
          <w:i/>
          <w:iCs/>
        </w:rPr>
        <w:t>American Journal of Preventive Medicine</w:t>
      </w:r>
      <w:r w:rsidRPr="00216B35">
        <w:t xml:space="preserve"> 22 (4): 221–27. https://doi.org/10.1016/S0749-3797(02)00421-X.</w:t>
      </w:r>
    </w:p>
    <w:p w14:paraId="68368F55" w14:textId="77777777" w:rsidR="00216B35" w:rsidRPr="00216B35" w:rsidRDefault="00216B35" w:rsidP="00216B35">
      <w:pPr>
        <w:pStyle w:val="Bibliography"/>
      </w:pPr>
      <w:r w:rsidRPr="00216B35">
        <w:t xml:space="preserve">Nayak, S. G., S. Shrestha, P. L. Kinney, Z. Ross, S. C. Sheridan, C. I. </w:t>
      </w:r>
      <w:proofErr w:type="spellStart"/>
      <w:r w:rsidRPr="00216B35">
        <w:t>Pantea</w:t>
      </w:r>
      <w:proofErr w:type="spellEnd"/>
      <w:r w:rsidRPr="00216B35">
        <w:t xml:space="preserve">, W. H. Hsu, N. </w:t>
      </w:r>
      <w:proofErr w:type="spellStart"/>
      <w:r w:rsidRPr="00216B35">
        <w:t>Muscatiello</w:t>
      </w:r>
      <w:proofErr w:type="spellEnd"/>
      <w:r w:rsidRPr="00216B35">
        <w:t xml:space="preserve">, and S. A. Hwang. 2018. “Development of a Heat Vulnerability Index for New York State.” </w:t>
      </w:r>
      <w:r w:rsidRPr="00216B35">
        <w:rPr>
          <w:i/>
          <w:iCs/>
        </w:rPr>
        <w:t>Public Health</w:t>
      </w:r>
      <w:r w:rsidRPr="00216B35">
        <w:t>, Special issue on Health and high temperatures, 161 (August): 127–37. https://doi.org/10.1016/j.puhe.2017.09.006.</w:t>
      </w:r>
    </w:p>
    <w:p w14:paraId="10258DEB" w14:textId="77777777" w:rsidR="00216B35" w:rsidRPr="00216B35" w:rsidRDefault="00216B35" w:rsidP="00216B35">
      <w:pPr>
        <w:pStyle w:val="Bibliography"/>
      </w:pPr>
      <w:r w:rsidRPr="00216B35">
        <w:t xml:space="preserve">New, Joshua, Mark Adams, Eric Garrison, Brett Bass, and </w:t>
      </w:r>
      <w:proofErr w:type="spellStart"/>
      <w:r w:rsidRPr="00216B35">
        <w:t>Tianjing</w:t>
      </w:r>
      <w:proofErr w:type="spellEnd"/>
      <w:r w:rsidRPr="00216B35">
        <w:t xml:space="preserve"> Guo. 2020. “Urban-Scale Energy Modeling: Scaling Beyond Tax Assessor Data.” </w:t>
      </w:r>
      <w:proofErr w:type="gramStart"/>
      <w:r w:rsidRPr="00216B35">
        <w:t>In ,</w:t>
      </w:r>
      <w:proofErr w:type="gramEnd"/>
      <w:r w:rsidRPr="00216B35">
        <w:t xml:space="preserve"> 7. 2020: ASHRAE and IBPSA-USA.</w:t>
      </w:r>
    </w:p>
    <w:p w14:paraId="0BC22247" w14:textId="77777777" w:rsidR="00216B35" w:rsidRPr="00216B35" w:rsidRDefault="00216B35" w:rsidP="00216B35">
      <w:pPr>
        <w:pStyle w:val="Bibliography"/>
      </w:pPr>
      <w:proofErr w:type="spellStart"/>
      <w:r w:rsidRPr="00216B35">
        <w:t>Nibbering</w:t>
      </w:r>
      <w:proofErr w:type="spellEnd"/>
      <w:r w:rsidRPr="00216B35">
        <w:t xml:space="preserve">, Didier, and Trevor J. Hastie. 2022. “Multiclass-Penalized Logistic Regression.” </w:t>
      </w:r>
      <w:r w:rsidRPr="00216B35">
        <w:rPr>
          <w:i/>
          <w:iCs/>
        </w:rPr>
        <w:t>Computational Statistics &amp; Data Analysis</w:t>
      </w:r>
      <w:r w:rsidRPr="00216B35">
        <w:t xml:space="preserve"> 169 (May): 107414. https://doi.org/10.1016/j.csda.2021.107414.</w:t>
      </w:r>
    </w:p>
    <w:p w14:paraId="31A9B039" w14:textId="77777777" w:rsidR="00216B35" w:rsidRPr="00216B35" w:rsidRDefault="00216B35" w:rsidP="00216B35">
      <w:pPr>
        <w:pStyle w:val="Bibliography"/>
      </w:pPr>
      <w:proofErr w:type="spellStart"/>
      <w:r w:rsidRPr="00216B35">
        <w:t>Obradovich</w:t>
      </w:r>
      <w:proofErr w:type="spellEnd"/>
      <w:r w:rsidRPr="00216B35">
        <w:t xml:space="preserve">, Nick, Robyn Migliorini, Sara C. Mednick, and James H. Fowler. 2017. “Nighttime Temperature and Human Sleep Loss in a Changing Climate.” </w:t>
      </w:r>
      <w:r w:rsidRPr="00216B35">
        <w:rPr>
          <w:i/>
          <w:iCs/>
        </w:rPr>
        <w:t>Science Advances</w:t>
      </w:r>
      <w:r w:rsidRPr="00216B35">
        <w:t xml:space="preserve"> 3 (5): e1601555. https://doi.org/10.1126/sciadv.1601555.</w:t>
      </w:r>
    </w:p>
    <w:p w14:paraId="55DA378C" w14:textId="77777777" w:rsidR="00216B35" w:rsidRPr="00216B35" w:rsidRDefault="00216B35" w:rsidP="00216B35">
      <w:pPr>
        <w:pStyle w:val="Bibliography"/>
      </w:pPr>
      <w:r w:rsidRPr="00216B35">
        <w:t xml:space="preserve">O’Neill, Marie S., Antonella </w:t>
      </w:r>
      <w:proofErr w:type="spellStart"/>
      <w:r w:rsidRPr="00216B35">
        <w:t>Zanobetti</w:t>
      </w:r>
      <w:proofErr w:type="spellEnd"/>
      <w:r w:rsidRPr="00216B35">
        <w:t xml:space="preserve">, and Joel Schwartz. 2003. “Modifiers of the Temperature and Mortality Association in Seven US Cities.” </w:t>
      </w:r>
      <w:r w:rsidRPr="00216B35">
        <w:rPr>
          <w:i/>
          <w:iCs/>
        </w:rPr>
        <w:t>American Journal of Epidemiology</w:t>
      </w:r>
      <w:r w:rsidRPr="00216B35">
        <w:t xml:space="preserve"> 157 (12): 1074–82. https://doi.org/10.1093/aje/kwg096.</w:t>
      </w:r>
    </w:p>
    <w:p w14:paraId="2F91E295" w14:textId="77777777" w:rsidR="00216B35" w:rsidRPr="00216B35" w:rsidRDefault="00216B35" w:rsidP="00216B35">
      <w:pPr>
        <w:pStyle w:val="Bibliography"/>
      </w:pPr>
      <w:r w:rsidRPr="00216B35">
        <w:t xml:space="preserve">———. 2005. “Disparities by Race in Heat-Related Mortality in Four US Cities: The Role of Air Conditioning Prevalence.” </w:t>
      </w:r>
      <w:r w:rsidRPr="00216B35">
        <w:rPr>
          <w:i/>
          <w:iCs/>
        </w:rPr>
        <w:t>Journal of Urban Health</w:t>
      </w:r>
      <w:r w:rsidRPr="00216B35">
        <w:t xml:space="preserve"> 82 (2): 191–97. https://doi.org/10.1093/jurban/jti043.</w:t>
      </w:r>
    </w:p>
    <w:p w14:paraId="0AAE371D" w14:textId="77777777" w:rsidR="00216B35" w:rsidRPr="00216B35" w:rsidRDefault="00216B35" w:rsidP="00216B35">
      <w:pPr>
        <w:pStyle w:val="Bibliography"/>
      </w:pPr>
      <w:proofErr w:type="spellStart"/>
      <w:r w:rsidRPr="00216B35">
        <w:t>Ostro</w:t>
      </w:r>
      <w:proofErr w:type="spellEnd"/>
      <w:r w:rsidRPr="00216B35">
        <w:t xml:space="preserve">, Bart D., Lindsey A. Roth, Rochelle S. Green, and Rupa </w:t>
      </w:r>
      <w:proofErr w:type="spellStart"/>
      <w:r w:rsidRPr="00216B35">
        <w:t>Basu</w:t>
      </w:r>
      <w:proofErr w:type="spellEnd"/>
      <w:r w:rsidRPr="00216B35">
        <w:t xml:space="preserve">. 2009. “Estimating the Mortality Effect of the July 2006 California Heat Wave.” </w:t>
      </w:r>
      <w:r w:rsidRPr="00216B35">
        <w:rPr>
          <w:i/>
          <w:iCs/>
        </w:rPr>
        <w:t>Environmental Research</w:t>
      </w:r>
      <w:r w:rsidRPr="00216B35">
        <w:t xml:space="preserve"> 109 (5): 614–19. https://doi.org/10.1016/j.envres.2009.03.010.</w:t>
      </w:r>
    </w:p>
    <w:p w14:paraId="588503DD" w14:textId="77777777" w:rsidR="00216B35" w:rsidRPr="00216B35" w:rsidRDefault="00216B35" w:rsidP="00216B35">
      <w:pPr>
        <w:pStyle w:val="Bibliography"/>
      </w:pPr>
      <w:proofErr w:type="spellStart"/>
      <w:r w:rsidRPr="00216B35">
        <w:t>Oudin</w:t>
      </w:r>
      <w:proofErr w:type="spellEnd"/>
      <w:r w:rsidRPr="00216B35">
        <w:t xml:space="preserve"> </w:t>
      </w:r>
      <w:proofErr w:type="spellStart"/>
      <w:r w:rsidRPr="00216B35">
        <w:t>Åström</w:t>
      </w:r>
      <w:proofErr w:type="spellEnd"/>
      <w:r w:rsidRPr="00216B35">
        <w:t xml:space="preserve">, Daniel, Forsberg </w:t>
      </w:r>
      <w:proofErr w:type="spellStart"/>
      <w:r w:rsidRPr="00216B35">
        <w:t>Bertil</w:t>
      </w:r>
      <w:proofErr w:type="spellEnd"/>
      <w:r w:rsidRPr="00216B35">
        <w:t xml:space="preserve">, and </w:t>
      </w:r>
      <w:proofErr w:type="spellStart"/>
      <w:r w:rsidRPr="00216B35">
        <w:t>Rocklöv</w:t>
      </w:r>
      <w:proofErr w:type="spellEnd"/>
      <w:r w:rsidRPr="00216B35">
        <w:t xml:space="preserve"> </w:t>
      </w:r>
      <w:proofErr w:type="spellStart"/>
      <w:r w:rsidRPr="00216B35">
        <w:t>Joacim</w:t>
      </w:r>
      <w:proofErr w:type="spellEnd"/>
      <w:r w:rsidRPr="00216B35">
        <w:t xml:space="preserve">. 2011. “Heat Wave Impact on Morbidity and Mortality in the Elderly Population: A Review of Recent Studies.” </w:t>
      </w:r>
      <w:proofErr w:type="spellStart"/>
      <w:r w:rsidRPr="00216B35">
        <w:rPr>
          <w:i/>
          <w:iCs/>
        </w:rPr>
        <w:t>Maturitas</w:t>
      </w:r>
      <w:proofErr w:type="spellEnd"/>
      <w:r w:rsidRPr="00216B35">
        <w:t xml:space="preserve"> 69 (2): 99–105. https://doi.org/10.1016/j.maturitas.2011.03.008.</w:t>
      </w:r>
    </w:p>
    <w:p w14:paraId="01F21533" w14:textId="77777777" w:rsidR="00216B35" w:rsidRPr="00216B35" w:rsidRDefault="00216B35" w:rsidP="00216B35">
      <w:pPr>
        <w:pStyle w:val="Bibliography"/>
      </w:pPr>
      <w:r w:rsidRPr="00216B35">
        <w:lastRenderedPageBreak/>
        <w:t xml:space="preserve">Pathan, A., A. </w:t>
      </w:r>
      <w:proofErr w:type="spellStart"/>
      <w:r w:rsidRPr="00216B35">
        <w:t>Mavrogianni</w:t>
      </w:r>
      <w:proofErr w:type="spellEnd"/>
      <w:r w:rsidRPr="00216B35">
        <w:t xml:space="preserve">, A. Summerfield, T. </w:t>
      </w:r>
      <w:proofErr w:type="spellStart"/>
      <w:r w:rsidRPr="00216B35">
        <w:t>Oreszczyn</w:t>
      </w:r>
      <w:proofErr w:type="spellEnd"/>
      <w:r w:rsidRPr="00216B35">
        <w:t xml:space="preserve">, and M. Davies. 2017. “Monitoring Summer Indoor Overheating in the London Housing Stock.” </w:t>
      </w:r>
      <w:r w:rsidRPr="00216B35">
        <w:rPr>
          <w:i/>
          <w:iCs/>
        </w:rPr>
        <w:t>Energy and Buildings</w:t>
      </w:r>
      <w:r w:rsidRPr="00216B35">
        <w:t xml:space="preserve"> 141 (April): 361–78. https://doi.org/10.1016/j.enbuild.2017.02.049.</w:t>
      </w:r>
    </w:p>
    <w:p w14:paraId="3F23E5D2" w14:textId="77777777" w:rsidR="00216B35" w:rsidRPr="00216B35" w:rsidRDefault="00216B35" w:rsidP="00216B35">
      <w:pPr>
        <w:pStyle w:val="Bibliography"/>
      </w:pPr>
      <w:r w:rsidRPr="00216B35">
        <w:t xml:space="preserve">Peters, Andrea, </w:t>
      </w:r>
      <w:proofErr w:type="spellStart"/>
      <w:r w:rsidRPr="00216B35">
        <w:t>Torsten</w:t>
      </w:r>
      <w:proofErr w:type="spellEnd"/>
      <w:r w:rsidRPr="00216B35">
        <w:t xml:space="preserve"> </w:t>
      </w:r>
      <w:proofErr w:type="spellStart"/>
      <w:r w:rsidRPr="00216B35">
        <w:t>Hothorn</w:t>
      </w:r>
      <w:proofErr w:type="spellEnd"/>
      <w:r w:rsidRPr="00216B35">
        <w:t xml:space="preserve">, Brian D. Ripley, Terry </w:t>
      </w:r>
      <w:proofErr w:type="spellStart"/>
      <w:r w:rsidRPr="00216B35">
        <w:t>Therneau</w:t>
      </w:r>
      <w:proofErr w:type="spellEnd"/>
      <w:r w:rsidRPr="00216B35">
        <w:t>, and Beth Atkinson. 2023. “</w:t>
      </w:r>
      <w:proofErr w:type="spellStart"/>
      <w:r w:rsidRPr="00216B35">
        <w:t>Ipred</w:t>
      </w:r>
      <w:proofErr w:type="spellEnd"/>
      <w:r w:rsidRPr="00216B35">
        <w:t>: Improved Predictors.” https://cran.r-project.org/web/packages/ipred/index.html.</w:t>
      </w:r>
    </w:p>
    <w:p w14:paraId="5F348E25" w14:textId="77777777" w:rsidR="00216B35" w:rsidRPr="00216B35" w:rsidRDefault="00216B35" w:rsidP="00216B35">
      <w:pPr>
        <w:pStyle w:val="Bibliography"/>
      </w:pPr>
      <w:r w:rsidRPr="00216B35">
        <w:t xml:space="preserve">Porritt, S. M., P. C. Cropper, L. Shao, and C. I. Goodier. 2012. “Ranking of Interventions to Reduce Dwelling Overheating during Heat Waves.” </w:t>
      </w:r>
      <w:r w:rsidRPr="00216B35">
        <w:rPr>
          <w:i/>
          <w:iCs/>
        </w:rPr>
        <w:t>Energy and Buildings</w:t>
      </w:r>
      <w:r w:rsidRPr="00216B35">
        <w:t>, Cool Roofs, Cool Pavements, Cool Cities, and Cool World, 55 (December): 16–27. https://doi.org/10.1016/j.enbuild.2012.01.043.</w:t>
      </w:r>
    </w:p>
    <w:p w14:paraId="7E3DFEA6" w14:textId="77777777" w:rsidR="00216B35" w:rsidRPr="00216B35" w:rsidRDefault="00216B35" w:rsidP="00216B35">
      <w:pPr>
        <w:pStyle w:val="Bibliography"/>
      </w:pPr>
      <w:r w:rsidRPr="00216B35">
        <w:t>Posit Software. 2023. “RStudio: Integrated Development Environment for R.” Boston, MA. http://www.rstudio.com/.</w:t>
      </w:r>
    </w:p>
    <w:p w14:paraId="2B5F2503" w14:textId="77777777" w:rsidR="00216B35" w:rsidRPr="00216B35" w:rsidRDefault="00216B35" w:rsidP="00216B35">
      <w:pPr>
        <w:pStyle w:val="Bibliography"/>
      </w:pPr>
      <w:r w:rsidRPr="00216B35">
        <w:t>R Core Team. 2022. “R: A Language and Environment for Statistical Computing.” Vienna, Austria: R Foundation for Statistical Computing. https://www.R-project.org/.</w:t>
      </w:r>
    </w:p>
    <w:p w14:paraId="7C1B9D8E" w14:textId="77777777" w:rsidR="00216B35" w:rsidRPr="00216B35" w:rsidRDefault="00216B35" w:rsidP="00216B35">
      <w:pPr>
        <w:pStyle w:val="Bibliography"/>
      </w:pPr>
      <w:r w:rsidRPr="00216B35">
        <w:t xml:space="preserve">Reid, Colleen E., Marie O’Neill, Gronlund, Carina J., Brines Shannon J., Brown Daniel G., Diez-Roux Ana V., and Schwartz Joel. 2009. “Mapping Community Determinants of Heat Vulnerability.” </w:t>
      </w:r>
      <w:r w:rsidRPr="00216B35">
        <w:rPr>
          <w:i/>
          <w:iCs/>
        </w:rPr>
        <w:t>Environmental Health Perspectives</w:t>
      </w:r>
      <w:r w:rsidRPr="00216B35">
        <w:t xml:space="preserve"> 117 (11): 1730–36. https://doi.org/10.1289/ehp.0900683.</w:t>
      </w:r>
    </w:p>
    <w:p w14:paraId="4A785D00" w14:textId="77777777" w:rsidR="00216B35" w:rsidRPr="00216B35" w:rsidRDefault="00216B35" w:rsidP="00216B35">
      <w:pPr>
        <w:pStyle w:val="Bibliography"/>
      </w:pPr>
      <w:proofErr w:type="spellStart"/>
      <w:r w:rsidRPr="00216B35">
        <w:t>Rinner</w:t>
      </w:r>
      <w:proofErr w:type="spellEnd"/>
      <w:r w:rsidRPr="00216B35">
        <w:t xml:space="preserve">, Claus, Dianne </w:t>
      </w:r>
      <w:proofErr w:type="spellStart"/>
      <w:r w:rsidRPr="00216B35">
        <w:t>Patychuk</w:t>
      </w:r>
      <w:proofErr w:type="spellEnd"/>
      <w:r w:rsidRPr="00216B35">
        <w:t xml:space="preserve">, Kate </w:t>
      </w:r>
      <w:proofErr w:type="spellStart"/>
      <w:r w:rsidRPr="00216B35">
        <w:t>Bassil</w:t>
      </w:r>
      <w:proofErr w:type="spellEnd"/>
      <w:r w:rsidRPr="00216B35">
        <w:t xml:space="preserve">, Shiraz Nasr, Stephanie Gower, and Monica Campbell. 2010. “The Role of Maps in Neighborhood-Level Heat Vulnerability Assessment for the City of Toronto.” </w:t>
      </w:r>
      <w:r w:rsidRPr="00216B35">
        <w:rPr>
          <w:i/>
          <w:iCs/>
        </w:rPr>
        <w:t>Cartography and Geographic Information Science</w:t>
      </w:r>
      <w:r w:rsidRPr="00216B35">
        <w:t xml:space="preserve"> 37 (1): 31–44. https://doi.org/10.1559/152304010790588089.</w:t>
      </w:r>
    </w:p>
    <w:p w14:paraId="0694B1FA" w14:textId="77777777" w:rsidR="00216B35" w:rsidRPr="00216B35" w:rsidRDefault="00216B35" w:rsidP="00216B35">
      <w:pPr>
        <w:pStyle w:val="Bibliography"/>
      </w:pPr>
      <w:r w:rsidRPr="00216B35">
        <w:t>Ripley, Brian, and William Venables. 2023. “</w:t>
      </w:r>
      <w:proofErr w:type="spellStart"/>
      <w:r w:rsidRPr="00216B35">
        <w:t>Nnet</w:t>
      </w:r>
      <w:proofErr w:type="spellEnd"/>
      <w:r w:rsidRPr="00216B35">
        <w:t>: Feed-Forward Neural Networks and Multinomial Log-Linear Models.” https://cran.r-project.org/web/packages/nnet/index.html.</w:t>
      </w:r>
    </w:p>
    <w:p w14:paraId="117C89A8" w14:textId="77777777" w:rsidR="00216B35" w:rsidRPr="00216B35" w:rsidRDefault="00216B35" w:rsidP="00216B35">
      <w:pPr>
        <w:pStyle w:val="Bibliography"/>
      </w:pPr>
      <w:r w:rsidRPr="00216B35">
        <w:t xml:space="preserve">Samuelson, Holly, Amir </w:t>
      </w:r>
      <w:proofErr w:type="spellStart"/>
      <w:r w:rsidRPr="00216B35">
        <w:t>Baniassadi</w:t>
      </w:r>
      <w:proofErr w:type="spellEnd"/>
      <w:r w:rsidRPr="00216B35">
        <w:t xml:space="preserve">, Anne Lin, Pablo </w:t>
      </w:r>
      <w:proofErr w:type="spellStart"/>
      <w:r w:rsidRPr="00216B35">
        <w:t>Izaga</w:t>
      </w:r>
      <w:proofErr w:type="spellEnd"/>
      <w:r w:rsidRPr="00216B35">
        <w:t xml:space="preserve"> González, Thomas Brawley, and Tushar Narula. 2020. “Housing as a Critical Determinant of Heat Vulnerability and Health.” </w:t>
      </w:r>
      <w:r w:rsidRPr="00216B35">
        <w:rPr>
          <w:i/>
          <w:iCs/>
        </w:rPr>
        <w:t>Science of The Total Environment</w:t>
      </w:r>
      <w:r w:rsidRPr="00216B35">
        <w:t xml:space="preserve"> 720 (June): 137296. https://doi.org/10.1016/j.scitotenv.2020.137296.</w:t>
      </w:r>
    </w:p>
    <w:p w14:paraId="71B9B098" w14:textId="77777777" w:rsidR="00216B35" w:rsidRPr="00216B35" w:rsidRDefault="00216B35" w:rsidP="00216B35">
      <w:pPr>
        <w:pStyle w:val="Bibliography"/>
      </w:pPr>
      <w:r w:rsidRPr="00216B35">
        <w:t xml:space="preserve">Schwartz, Joel. 2005. “Who Is Sensitive to Extremes of Temperature? A Case-Only Analysis.” </w:t>
      </w:r>
      <w:r w:rsidRPr="00216B35">
        <w:rPr>
          <w:i/>
          <w:iCs/>
        </w:rPr>
        <w:t>Epidemiology</w:t>
      </w:r>
      <w:r w:rsidRPr="00216B35">
        <w:t xml:space="preserve"> 16 (1): 67–72. https://www.jstor.org/stable/20486001.</w:t>
      </w:r>
    </w:p>
    <w:p w14:paraId="7BB8AAC1" w14:textId="77777777" w:rsidR="00216B35" w:rsidRPr="00216B35" w:rsidRDefault="00216B35" w:rsidP="00216B35">
      <w:pPr>
        <w:pStyle w:val="Bibliography"/>
      </w:pPr>
      <w:r w:rsidRPr="00216B35">
        <w:t xml:space="preserve">Sera, Francesco, Ben Armstrong, Aurelio Tobias, Ana Maria </w:t>
      </w:r>
      <w:proofErr w:type="spellStart"/>
      <w:r w:rsidRPr="00216B35">
        <w:t>Vicedo</w:t>
      </w:r>
      <w:proofErr w:type="spellEnd"/>
      <w:r w:rsidRPr="00216B35">
        <w:t xml:space="preserve">-Cabrera, </w:t>
      </w:r>
      <w:proofErr w:type="spellStart"/>
      <w:r w:rsidRPr="00216B35">
        <w:t>Christofer</w:t>
      </w:r>
      <w:proofErr w:type="spellEnd"/>
      <w:r w:rsidRPr="00216B35">
        <w:t xml:space="preserve"> </w:t>
      </w:r>
      <w:proofErr w:type="spellStart"/>
      <w:r w:rsidRPr="00216B35">
        <w:t>Åström</w:t>
      </w:r>
      <w:proofErr w:type="spellEnd"/>
      <w:r w:rsidRPr="00216B35">
        <w:t xml:space="preserve">, Michelle L Bell, Bing-Yu Chen, et al. 2019. “How Urban Characteristics Affect Vulnerability to Heat and Cold: A Multi-Country Analysis.” </w:t>
      </w:r>
      <w:r w:rsidRPr="00216B35">
        <w:rPr>
          <w:i/>
          <w:iCs/>
        </w:rPr>
        <w:t>International Journal of Epidemiology</w:t>
      </w:r>
      <w:r w:rsidRPr="00216B35">
        <w:t xml:space="preserve"> 48 (4): 1101–12. https://doi.org/10.1093/ije/dyz008.</w:t>
      </w:r>
    </w:p>
    <w:p w14:paraId="767BB1C2" w14:textId="77777777" w:rsidR="00216B35" w:rsidRPr="00216B35" w:rsidRDefault="00216B35" w:rsidP="00216B35">
      <w:pPr>
        <w:pStyle w:val="Bibliography"/>
      </w:pPr>
      <w:r w:rsidRPr="00216B35">
        <w:t xml:space="preserve">Stone, Brian, Evan </w:t>
      </w:r>
      <w:proofErr w:type="spellStart"/>
      <w:r w:rsidRPr="00216B35">
        <w:t>Mallen</w:t>
      </w:r>
      <w:proofErr w:type="spellEnd"/>
      <w:r w:rsidRPr="00216B35">
        <w:t xml:space="preserve">, Mayuri Rajput, Carina J. Gronlund, Ashley M. Broadbent, E. Scott </w:t>
      </w:r>
      <w:proofErr w:type="spellStart"/>
      <w:r w:rsidRPr="00216B35">
        <w:t>Krayenhoff</w:t>
      </w:r>
      <w:proofErr w:type="spellEnd"/>
      <w:r w:rsidRPr="00216B35">
        <w:t xml:space="preserve">, </w:t>
      </w:r>
      <w:proofErr w:type="spellStart"/>
      <w:r w:rsidRPr="00216B35">
        <w:t>Godfried</w:t>
      </w:r>
      <w:proofErr w:type="spellEnd"/>
      <w:r w:rsidRPr="00216B35">
        <w:t xml:space="preserve"> </w:t>
      </w:r>
      <w:proofErr w:type="spellStart"/>
      <w:r w:rsidRPr="00216B35">
        <w:t>Augenbroe</w:t>
      </w:r>
      <w:proofErr w:type="spellEnd"/>
      <w:r w:rsidRPr="00216B35">
        <w:t xml:space="preserve">, Marie S. O’Neill, and </w:t>
      </w:r>
      <w:proofErr w:type="spellStart"/>
      <w:r w:rsidRPr="00216B35">
        <w:t>Matei</w:t>
      </w:r>
      <w:proofErr w:type="spellEnd"/>
      <w:r w:rsidRPr="00216B35">
        <w:t xml:space="preserve"> Georgescu. 2021. “Compound Climate and Infrastructure Events: How Electrical Grid Failure Alters Heat Wave Risk.” </w:t>
      </w:r>
      <w:r w:rsidRPr="00216B35">
        <w:rPr>
          <w:i/>
          <w:iCs/>
        </w:rPr>
        <w:t>Environmental Science &amp; Technology</w:t>
      </w:r>
      <w:r w:rsidRPr="00216B35">
        <w:t xml:space="preserve"> 55 (10): 6957–64. https://doi.org/10.1021/acs.est.1c00024.</w:t>
      </w:r>
    </w:p>
    <w:p w14:paraId="025F653A" w14:textId="77777777" w:rsidR="00216B35" w:rsidRPr="00216B35" w:rsidRDefault="00216B35" w:rsidP="00216B35">
      <w:pPr>
        <w:pStyle w:val="Bibliography"/>
      </w:pPr>
      <w:r w:rsidRPr="00216B35">
        <w:lastRenderedPageBreak/>
        <w:t xml:space="preserve">Sun, </w:t>
      </w:r>
      <w:proofErr w:type="spellStart"/>
      <w:r w:rsidRPr="00216B35">
        <w:t>Kaiyu</w:t>
      </w:r>
      <w:proofErr w:type="spellEnd"/>
      <w:r w:rsidRPr="00216B35">
        <w:t xml:space="preserve">, Michael </w:t>
      </w:r>
      <w:proofErr w:type="spellStart"/>
      <w:r w:rsidRPr="00216B35">
        <w:t>Specian</w:t>
      </w:r>
      <w:proofErr w:type="spellEnd"/>
      <w:r w:rsidRPr="00216B35">
        <w:t xml:space="preserve">, and </w:t>
      </w:r>
      <w:proofErr w:type="spellStart"/>
      <w:r w:rsidRPr="00216B35">
        <w:t>Tianzhen</w:t>
      </w:r>
      <w:proofErr w:type="spellEnd"/>
      <w:r w:rsidRPr="00216B35">
        <w:t xml:space="preserve"> Hong. 2020. “Nexus of Thermal Resilience and Energy Efficiency in Buildings: A Case Study of a Nursing Home.” </w:t>
      </w:r>
      <w:r w:rsidRPr="00216B35">
        <w:rPr>
          <w:i/>
          <w:iCs/>
        </w:rPr>
        <w:t>Building and Environment</w:t>
      </w:r>
      <w:r w:rsidRPr="00216B35">
        <w:t xml:space="preserve"> 177: 106842. https://doi.org/10.1016/j.buildenv.2020.106842.</w:t>
      </w:r>
    </w:p>
    <w:p w14:paraId="20BB1E64" w14:textId="77777777" w:rsidR="00216B35" w:rsidRPr="00216B35" w:rsidRDefault="00216B35" w:rsidP="00216B35">
      <w:pPr>
        <w:pStyle w:val="Bibliography"/>
      </w:pPr>
      <w:proofErr w:type="spellStart"/>
      <w:r w:rsidRPr="00216B35">
        <w:t>Uejio</w:t>
      </w:r>
      <w:proofErr w:type="spellEnd"/>
      <w:r w:rsidRPr="00216B35">
        <w:t xml:space="preserve">, Christopher K., Olga V. </w:t>
      </w:r>
      <w:proofErr w:type="spellStart"/>
      <w:r w:rsidRPr="00216B35">
        <w:t>Wilhelmi</w:t>
      </w:r>
      <w:proofErr w:type="spellEnd"/>
      <w:r w:rsidRPr="00216B35">
        <w:t xml:space="preserve">, Jay S. Golden, David M. Mills, Sam P. </w:t>
      </w:r>
      <w:proofErr w:type="spellStart"/>
      <w:r w:rsidRPr="00216B35">
        <w:t>Gulino</w:t>
      </w:r>
      <w:proofErr w:type="spellEnd"/>
      <w:r w:rsidRPr="00216B35">
        <w:t xml:space="preserve">, and Jason P. </w:t>
      </w:r>
      <w:proofErr w:type="spellStart"/>
      <w:r w:rsidRPr="00216B35">
        <w:t>Samenow</w:t>
      </w:r>
      <w:proofErr w:type="spellEnd"/>
      <w:r w:rsidRPr="00216B35">
        <w:t xml:space="preserve">. 2011. “Intra-Urban Societal Vulnerability to Extreme Heat: The Role of Heat Exposure and the Built Environment, Socioeconomics, and Neighborhood Stability.” </w:t>
      </w:r>
      <w:r w:rsidRPr="00216B35">
        <w:rPr>
          <w:i/>
          <w:iCs/>
        </w:rPr>
        <w:t>Health &amp; Place</w:t>
      </w:r>
      <w:r w:rsidRPr="00216B35">
        <w:t>, Geographies of Care, 17 (2): 498–507. https://doi.org/10.1016/j.healthplace.2010.12.005.</w:t>
      </w:r>
    </w:p>
    <w:p w14:paraId="45899E46" w14:textId="77777777" w:rsidR="00216B35" w:rsidRPr="00216B35" w:rsidRDefault="00216B35" w:rsidP="00216B35">
      <w:pPr>
        <w:pStyle w:val="Bibliography"/>
      </w:pPr>
      <w:r w:rsidRPr="00216B35">
        <w:t>United Nations. 2020. “World Population Ageing, 2019 Highlights.” UN.</w:t>
      </w:r>
    </w:p>
    <w:p w14:paraId="4B89B9E6" w14:textId="77777777" w:rsidR="00216B35" w:rsidRPr="00216B35" w:rsidRDefault="00216B35" w:rsidP="00216B35">
      <w:pPr>
        <w:pStyle w:val="Bibliography"/>
      </w:pPr>
      <w:r w:rsidRPr="00216B35">
        <w:t xml:space="preserve">Wheeler, Katherine, Kathryn Lane, Sarah Walters, and Thomas Matte. 2013. “Heat Illness and Deaths — New York City, 2000–2011.” </w:t>
      </w:r>
      <w:r w:rsidRPr="00216B35">
        <w:rPr>
          <w:i/>
          <w:iCs/>
        </w:rPr>
        <w:t>Morbidity and Mortality Weekly Report</w:t>
      </w:r>
      <w:r w:rsidRPr="00216B35">
        <w:t xml:space="preserve"> 62 (31): 617–21. https://www.ncbi.nlm.nih.gov/pmc/articles/PMC4604987/.</w:t>
      </w:r>
    </w:p>
    <w:p w14:paraId="7DAD778E" w14:textId="77777777" w:rsidR="00216B35" w:rsidRPr="00216B35" w:rsidRDefault="00216B35" w:rsidP="00216B35">
      <w:pPr>
        <w:pStyle w:val="Bibliography"/>
      </w:pPr>
      <w:r w:rsidRPr="00216B35">
        <w:t>Wickham, Hadley. 2023. “</w:t>
      </w:r>
      <w:proofErr w:type="spellStart"/>
      <w:r w:rsidRPr="00216B35">
        <w:t>Plyr</w:t>
      </w:r>
      <w:proofErr w:type="spellEnd"/>
      <w:r w:rsidRPr="00216B35">
        <w:t>: Tools for Splitting, Applying and Combining Data.” https://cran.r-project.org/web/packages/plyr/index.html.</w:t>
      </w:r>
    </w:p>
    <w:p w14:paraId="02D07BF9" w14:textId="77777777" w:rsidR="00216B35" w:rsidRPr="00216B35" w:rsidRDefault="00216B35" w:rsidP="00216B35">
      <w:pPr>
        <w:pStyle w:val="Bibliography"/>
      </w:pPr>
      <w:r w:rsidRPr="00216B35">
        <w:t>Wickham, Hadley, Romain François, Lionel Henry, Kirill Müller, Davis Vaughan, Posit Software, and PBC. 2023. “</w:t>
      </w:r>
      <w:proofErr w:type="spellStart"/>
      <w:r w:rsidRPr="00216B35">
        <w:t>Dplyr</w:t>
      </w:r>
      <w:proofErr w:type="spellEnd"/>
      <w:r w:rsidRPr="00216B35">
        <w:t>: A Grammar of Data Manipulation.” https://cran.r-project.org/web/packages/dplyr/index.html.</w:t>
      </w:r>
    </w:p>
    <w:p w14:paraId="1330BCD4" w14:textId="77777777" w:rsidR="00216B35" w:rsidRPr="00216B35" w:rsidRDefault="00216B35" w:rsidP="00216B35">
      <w:pPr>
        <w:pStyle w:val="Bibliography"/>
      </w:pPr>
      <w:r w:rsidRPr="00216B35">
        <w:t>Wickham, Hadley, and RStudio. 2023. “</w:t>
      </w:r>
      <w:proofErr w:type="spellStart"/>
      <w:r w:rsidRPr="00216B35">
        <w:t>Tidyverse</w:t>
      </w:r>
      <w:proofErr w:type="spellEnd"/>
      <w:r w:rsidRPr="00216B35">
        <w:t>: Easily Install and Load the ‘</w:t>
      </w:r>
      <w:proofErr w:type="spellStart"/>
      <w:r w:rsidRPr="00216B35">
        <w:t>Tidyverse</w:t>
      </w:r>
      <w:proofErr w:type="spellEnd"/>
      <w:r w:rsidRPr="00216B35">
        <w:t>.’” R. https://CRAN.R-project.org/package=tidyverse.</w:t>
      </w:r>
    </w:p>
    <w:p w14:paraId="4FC8BB6D" w14:textId="77777777" w:rsidR="00216B35" w:rsidRPr="00216B35" w:rsidRDefault="00216B35" w:rsidP="00216B35">
      <w:pPr>
        <w:pStyle w:val="Bibliography"/>
      </w:pPr>
      <w:r w:rsidRPr="00216B35">
        <w:t xml:space="preserve">Wright, Mary K., David M. </w:t>
      </w:r>
      <w:proofErr w:type="spellStart"/>
      <w:r w:rsidRPr="00216B35">
        <w:t>Hondula</w:t>
      </w:r>
      <w:proofErr w:type="spellEnd"/>
      <w:r w:rsidRPr="00216B35">
        <w:t xml:space="preserve">, Paul M. </w:t>
      </w:r>
      <w:proofErr w:type="spellStart"/>
      <w:r w:rsidRPr="00216B35">
        <w:t>Chakalian</w:t>
      </w:r>
      <w:proofErr w:type="spellEnd"/>
      <w:r w:rsidRPr="00216B35">
        <w:t xml:space="preserve">, Liza C. Kurtz, Lance Watkins, Carina J. Gronlund, Larissa Larsen, Evan </w:t>
      </w:r>
      <w:proofErr w:type="spellStart"/>
      <w:r w:rsidRPr="00216B35">
        <w:t>Mallen</w:t>
      </w:r>
      <w:proofErr w:type="spellEnd"/>
      <w:r w:rsidRPr="00216B35">
        <w:t xml:space="preserve">, and Sharon L. Harlan. 2020. “Social and Behavioral Determinants of Indoor Temperatures in Air-Conditioned Homes.” </w:t>
      </w:r>
      <w:r w:rsidRPr="00216B35">
        <w:rPr>
          <w:i/>
          <w:iCs/>
        </w:rPr>
        <w:t>Building and Environment</w:t>
      </w:r>
      <w:r w:rsidRPr="00216B35">
        <w:t xml:space="preserve"> 183 (October): 107187. https://doi.org/10.1016/j.buildenv.2020.107187.</w:t>
      </w:r>
    </w:p>
    <w:p w14:paraId="62CB2E18" w14:textId="77777777" w:rsidR="00216B35" w:rsidRPr="00216B35" w:rsidRDefault="00216B35" w:rsidP="00216B35">
      <w:pPr>
        <w:pStyle w:val="Bibliography"/>
      </w:pPr>
      <w:r w:rsidRPr="00216B35">
        <w:t xml:space="preserve">Zhao, Qi, </w:t>
      </w:r>
      <w:proofErr w:type="spellStart"/>
      <w:r w:rsidRPr="00216B35">
        <w:t>Yuming</w:t>
      </w:r>
      <w:proofErr w:type="spellEnd"/>
      <w:r w:rsidRPr="00216B35">
        <w:t xml:space="preserve"> Guo, </w:t>
      </w:r>
      <w:proofErr w:type="spellStart"/>
      <w:r w:rsidRPr="00216B35">
        <w:t>Tingting</w:t>
      </w:r>
      <w:proofErr w:type="spellEnd"/>
      <w:r w:rsidRPr="00216B35">
        <w:t xml:space="preserve"> Ye, Antonio </w:t>
      </w:r>
      <w:proofErr w:type="spellStart"/>
      <w:r w:rsidRPr="00216B35">
        <w:t>Gasparrini</w:t>
      </w:r>
      <w:proofErr w:type="spellEnd"/>
      <w:r w:rsidRPr="00216B35">
        <w:t xml:space="preserve">, Shilu Tong, Ala </w:t>
      </w:r>
      <w:proofErr w:type="spellStart"/>
      <w:r w:rsidRPr="00216B35">
        <w:t>Overcenco</w:t>
      </w:r>
      <w:proofErr w:type="spellEnd"/>
      <w:r w:rsidRPr="00216B35">
        <w:t xml:space="preserve">, </w:t>
      </w:r>
      <w:proofErr w:type="spellStart"/>
      <w:r w:rsidRPr="00216B35">
        <w:t>Aleš</w:t>
      </w:r>
      <w:proofErr w:type="spellEnd"/>
      <w:r w:rsidRPr="00216B35">
        <w:t xml:space="preserve"> Urban, et al. 2021. “Global, Regional, and National Burden of Mortality Associated with Non-Optimal Ambient Temperatures from 2000 to 2019: A Three-Stage Modelling Study.” </w:t>
      </w:r>
      <w:r w:rsidRPr="00216B35">
        <w:rPr>
          <w:i/>
          <w:iCs/>
        </w:rPr>
        <w:t>The Lancet Planetary Health</w:t>
      </w:r>
      <w:r w:rsidRPr="00216B35">
        <w:t xml:space="preserve"> 5 (7): e415–25. https://doi.org/10.1016/S2542-5196(21)00081-4.</w:t>
      </w:r>
    </w:p>
    <w:p w14:paraId="11A1392A" w14:textId="395E0224" w:rsidR="003962C4" w:rsidRPr="00BE49E1" w:rsidRDefault="00343055" w:rsidP="00685296">
      <w:pPr>
        <w:pStyle w:val="Heading1"/>
      </w:pPr>
      <w:r w:rsidRPr="00BE49E1">
        <w:rPr>
          <w:sz w:val="20"/>
          <w:szCs w:val="20"/>
        </w:rPr>
        <w:fldChar w:fldCharType="end"/>
      </w:r>
      <w:proofErr w:type="spellStart"/>
      <w:r w:rsidR="003962C4" w:rsidRPr="00BE49E1">
        <w:t>CRediT</w:t>
      </w:r>
      <w:proofErr w:type="spellEnd"/>
      <w:r w:rsidR="003962C4" w:rsidRPr="00BE49E1">
        <w:t xml:space="preserve"> </w:t>
      </w:r>
      <w:r w:rsidR="008E09E3" w:rsidRPr="00BE49E1">
        <w:t xml:space="preserve">authorship contribution </w:t>
      </w:r>
      <w:proofErr w:type="gramStart"/>
      <w:r w:rsidR="008E09E3" w:rsidRPr="00BE49E1">
        <w:t>statement</w:t>
      </w:r>
      <w:proofErr w:type="gramEnd"/>
    </w:p>
    <w:p w14:paraId="66907878" w14:textId="012E9515" w:rsidR="008E09E3" w:rsidRPr="00BE49E1" w:rsidRDefault="008E09E3" w:rsidP="008E09E3">
      <w:proofErr w:type="spellStart"/>
      <w:r w:rsidRPr="00BE49E1">
        <w:rPr>
          <w:b/>
          <w:bCs/>
        </w:rPr>
        <w:t>Arfa</w:t>
      </w:r>
      <w:proofErr w:type="spellEnd"/>
      <w:r w:rsidRPr="00BE49E1">
        <w:rPr>
          <w:b/>
          <w:bCs/>
        </w:rPr>
        <w:t xml:space="preserve"> </w:t>
      </w:r>
      <w:proofErr w:type="spellStart"/>
      <w:r w:rsidRPr="00BE49E1">
        <w:rPr>
          <w:b/>
          <w:bCs/>
        </w:rPr>
        <w:t>Aijazi</w:t>
      </w:r>
      <w:proofErr w:type="spellEnd"/>
      <w:r w:rsidRPr="00BE49E1">
        <w:rPr>
          <w:b/>
          <w:bCs/>
        </w:rPr>
        <w:t xml:space="preserve">: </w:t>
      </w:r>
      <w:r w:rsidRPr="00BE49E1">
        <w:t xml:space="preserve">Conceptualization, Methodology, Software, Formal Analysis, Investigation, Data Curation Writing–Original Draft, Visualization. </w:t>
      </w:r>
      <w:r w:rsidRPr="00BE49E1">
        <w:rPr>
          <w:b/>
          <w:bCs/>
        </w:rPr>
        <w:t>Stefano Schiavon</w:t>
      </w:r>
      <w:r w:rsidRPr="00BE49E1">
        <w:t>: Supervision, Validation, Writing–Review and Editing.</w:t>
      </w:r>
      <w:r w:rsidR="001445B5" w:rsidRPr="00BE49E1">
        <w:t xml:space="preserve"> </w:t>
      </w:r>
      <w:r w:rsidR="001445B5" w:rsidRPr="00BE49E1">
        <w:rPr>
          <w:b/>
          <w:bCs/>
        </w:rPr>
        <w:t>Duncan Callaway:</w:t>
      </w:r>
      <w:r w:rsidR="001445B5" w:rsidRPr="00BE49E1">
        <w:t xml:space="preserve"> Methodology, </w:t>
      </w:r>
      <w:r w:rsidR="003F504D" w:rsidRPr="00BE49E1">
        <w:t>Writing–Review and Editing</w:t>
      </w:r>
    </w:p>
    <w:p w14:paraId="6304DEEB" w14:textId="66CD45A8" w:rsidR="008E09E3" w:rsidRPr="00BE49E1" w:rsidRDefault="008E09E3" w:rsidP="00E37F7F">
      <w:pPr>
        <w:pStyle w:val="Heading1"/>
      </w:pPr>
      <w:r w:rsidRPr="00BE49E1">
        <w:t>Declaration of competing interest</w:t>
      </w:r>
    </w:p>
    <w:p w14:paraId="6BF636F7" w14:textId="199C2EBF" w:rsidR="008E09E3" w:rsidRPr="00BE49E1" w:rsidRDefault="008E09E3" w:rsidP="008E09E3">
      <w:r w:rsidRPr="00BE49E1">
        <w:t>The Center for the Built Environment at the University of California, Berkeley – with which</w:t>
      </w:r>
      <w:ins w:id="197" w:author="Stefano Schiavon" w:date="2023-12-04T12:58:00Z">
        <w:r w:rsidR="00C36378" w:rsidRPr="00BE49E1">
          <w:t xml:space="preserve"> some of</w:t>
        </w:r>
      </w:ins>
      <w:r w:rsidRPr="00BE49E1">
        <w:t xml:space="preserve"> the authors are affiliated, is advised </w:t>
      </w:r>
      <w:ins w:id="198" w:author="Arfa Aijazi" w:date="2024-02-04T23:17:00Z">
        <w:r w:rsidR="00685296" w:rsidRPr="00BE49E1">
          <w:t>by,</w:t>
        </w:r>
      </w:ins>
      <w:r w:rsidRPr="00BE49E1">
        <w:t xml:space="preserve"> and funded in part by many partners that represent a diversity of organizations from the building industry – including manufacturers, building owners, facility managers, contractors, architects, engineers, government agencies, and utilities. </w:t>
      </w:r>
    </w:p>
    <w:p w14:paraId="1B8EBB06" w14:textId="375AAB26" w:rsidR="00850ADA" w:rsidRPr="00BE49E1" w:rsidRDefault="00850ADA" w:rsidP="00E37F7F">
      <w:pPr>
        <w:pStyle w:val="Heading1"/>
      </w:pPr>
      <w:r w:rsidRPr="00BE49E1">
        <w:lastRenderedPageBreak/>
        <w:t>Acknowledgement</w:t>
      </w:r>
      <w:r w:rsidR="0094353F" w:rsidRPr="00BE49E1">
        <w:t>s</w:t>
      </w:r>
    </w:p>
    <w:p w14:paraId="743AC631" w14:textId="4F5DCE13" w:rsidR="00C529B5" w:rsidRPr="00BE49E1" w:rsidRDefault="00C529B5" w:rsidP="00B00160">
      <w:pPr>
        <w:pStyle w:val="Heading1"/>
        <w:rPr>
          <w:rFonts w:eastAsiaTheme="minorHAnsi" w:cstheme="minorBidi"/>
          <w:b w:val="0"/>
          <w:szCs w:val="22"/>
        </w:rPr>
      </w:pPr>
      <w:r w:rsidRPr="00BE49E1">
        <w:rPr>
          <w:rFonts w:eastAsiaTheme="minorHAnsi" w:cstheme="minorBidi"/>
          <w:b w:val="0"/>
          <w:szCs w:val="22"/>
        </w:rPr>
        <w:t xml:space="preserve">At the time of the study, </w:t>
      </w:r>
      <w:proofErr w:type="spellStart"/>
      <w:r w:rsidRPr="00BE49E1">
        <w:rPr>
          <w:rFonts w:eastAsiaTheme="minorHAnsi" w:cstheme="minorBidi"/>
          <w:b w:val="0"/>
          <w:szCs w:val="22"/>
        </w:rPr>
        <w:t>Arfa</w:t>
      </w:r>
      <w:proofErr w:type="spellEnd"/>
      <w:r w:rsidRPr="00BE49E1">
        <w:rPr>
          <w:rFonts w:eastAsiaTheme="minorHAnsi" w:cstheme="minorBidi"/>
          <w:b w:val="0"/>
          <w:szCs w:val="22"/>
        </w:rPr>
        <w:t xml:space="preserve"> </w:t>
      </w:r>
      <w:proofErr w:type="spellStart"/>
      <w:r w:rsidRPr="00BE49E1">
        <w:rPr>
          <w:rFonts w:eastAsiaTheme="minorHAnsi" w:cstheme="minorBidi"/>
          <w:b w:val="0"/>
          <w:szCs w:val="22"/>
        </w:rPr>
        <w:t>Aijazi</w:t>
      </w:r>
      <w:proofErr w:type="spellEnd"/>
      <w:r w:rsidRPr="00BE49E1">
        <w:rPr>
          <w:rFonts w:eastAsiaTheme="minorHAnsi" w:cstheme="minorBidi"/>
          <w:b w:val="0"/>
          <w:szCs w:val="22"/>
        </w:rPr>
        <w:t xml:space="preserve"> was supported by a Doctoral Completion Fellowship through the Graduate Division at the University of California, Berkeley. This research was also in part funded by the Center for the Built Environment (CBE) at University of California, Berkeley. CBE with which </w:t>
      </w:r>
      <w:ins w:id="199" w:author="Stefano Schiavon" w:date="2023-12-04T12:59:00Z">
        <w:r w:rsidR="00C36378" w:rsidRPr="00BE49E1">
          <w:rPr>
            <w:rFonts w:eastAsiaTheme="minorHAnsi" w:cstheme="minorBidi"/>
            <w:b w:val="0"/>
            <w:szCs w:val="22"/>
          </w:rPr>
          <w:t xml:space="preserve">some of </w:t>
        </w:r>
      </w:ins>
      <w:r w:rsidRPr="00BE49E1">
        <w:rPr>
          <w:rFonts w:eastAsiaTheme="minorHAnsi" w:cstheme="minorBidi"/>
          <w:b w:val="0"/>
          <w:szCs w:val="22"/>
        </w:rPr>
        <w:t>the authors are affiliated.</w:t>
      </w:r>
      <w:r w:rsidRPr="00BE49E1">
        <w:rPr>
          <w:rFonts w:ascii="Roboto" w:eastAsiaTheme="minorHAnsi" w:hAnsi="Roboto" w:cstheme="minorBidi"/>
          <w:b w:val="0"/>
          <w:szCs w:val="22"/>
        </w:rPr>
        <w:t xml:space="preserve"> </w:t>
      </w:r>
      <w:r w:rsidRPr="00BE49E1">
        <w:rPr>
          <w:rFonts w:eastAsiaTheme="minorHAnsi" w:cstheme="minorBidi"/>
          <w:b w:val="0"/>
          <w:szCs w:val="22"/>
        </w:rPr>
        <w:t xml:space="preserve">This research used the Savio computational cluster resource provided by the Berkeley Research Computing program at the University of California, Berkeley (supported by the UC Berkeley Chancellor, Vice Chancellor for Research, and Chief Information Officer). The authors also thank Dr. Matias Quintana with the Singapore-ETH Center for his </w:t>
      </w:r>
      <w:r w:rsidR="00F32027" w:rsidRPr="00BE49E1">
        <w:rPr>
          <w:rFonts w:eastAsiaTheme="minorHAnsi" w:cstheme="minorBidi"/>
          <w:b w:val="0"/>
          <w:szCs w:val="22"/>
        </w:rPr>
        <w:t xml:space="preserve">assistance with developing machine learning modeling methodology. </w:t>
      </w:r>
    </w:p>
    <w:p w14:paraId="5AF1C0E2" w14:textId="18E6DEC8" w:rsidR="00D33A39" w:rsidRPr="00BE49E1" w:rsidRDefault="0025514A" w:rsidP="00B00160">
      <w:pPr>
        <w:pStyle w:val="Heading1"/>
      </w:pPr>
      <w:r w:rsidRPr="00BE49E1">
        <w:t>Data availability</w:t>
      </w:r>
    </w:p>
    <w:p w14:paraId="1EB2FC45" w14:textId="1331E97C" w:rsidR="0025514A" w:rsidRPr="00BE49E1" w:rsidDel="00FE354B" w:rsidRDefault="0025514A" w:rsidP="0025514A">
      <w:pPr>
        <w:rPr>
          <w:del w:id="200" w:author="Arfa Aijazi" w:date="2024-02-04T23:33:00Z"/>
        </w:rPr>
        <w:sectPr w:rsidR="0025514A" w:rsidRPr="00BE49E1" w:rsidDel="00FE354B" w:rsidSect="009C3AAD">
          <w:pgSz w:w="12240" w:h="15840"/>
          <w:pgMar w:top="1440" w:right="1440" w:bottom="1440" w:left="1440" w:header="720" w:footer="720" w:gutter="0"/>
          <w:cols w:space="720"/>
          <w:docGrid w:linePitch="360"/>
        </w:sectPr>
      </w:pPr>
      <w:r w:rsidRPr="00BE49E1">
        <w:t xml:space="preserve">All data and analysis code </w:t>
      </w:r>
      <w:proofErr w:type="gramStart"/>
      <w:r w:rsidRPr="00BE49E1">
        <w:t>is</w:t>
      </w:r>
      <w:proofErr w:type="gramEnd"/>
      <w:r w:rsidRPr="00BE49E1">
        <w:t xml:space="preserve"> provided on GitHub at: </w:t>
      </w:r>
      <w:hyperlink r:id="rId17" w:history="1">
        <w:r w:rsidRPr="00BE49E1">
          <w:rPr>
            <w:rStyle w:val="Hyperlink"/>
          </w:rPr>
          <w:t>https://github.com/anaijazi/RECSThermalMorbidity</w:t>
        </w:r>
      </w:hyperlink>
      <w:r w:rsidRPr="00BE49E1">
        <w:t xml:space="preserve"> </w:t>
      </w:r>
    </w:p>
    <w:p w14:paraId="23F59071" w14:textId="77777777" w:rsidR="0025514A" w:rsidRPr="00BE49E1" w:rsidRDefault="0025514A" w:rsidP="0025514A"/>
    <w:p w14:paraId="3BA9AD5E" w14:textId="38C0747D" w:rsidR="00E663BC" w:rsidRPr="00BE49E1" w:rsidRDefault="00E663BC" w:rsidP="0025514A">
      <w:pPr>
        <w:pStyle w:val="Heading1"/>
        <w:rPr>
          <w:b w:val="0"/>
        </w:rPr>
      </w:pPr>
    </w:p>
    <w:sectPr w:rsidR="00E663BC" w:rsidRPr="00BE49E1" w:rsidSect="009C3AAD">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tefano Schiavon" w:date="2023-12-04T15:48:00Z" w:initials="SS">
    <w:p w14:paraId="35059D12" w14:textId="77777777" w:rsidR="00EB54BC" w:rsidRDefault="00EB54BC" w:rsidP="00EB54BC">
      <w:r>
        <w:rPr>
          <w:rStyle w:val="CommentReference"/>
        </w:rPr>
        <w:annotationRef/>
      </w:r>
      <w:r>
        <w:rPr>
          <w:color w:val="000000"/>
          <w:sz w:val="20"/>
          <w:szCs w:val="20"/>
        </w:rPr>
        <w:t>Are there any state or county that developed HVIs? The focus of the abstract is about cities, but if HVIs can also be developed by states, then you should use a more general term.</w:t>
      </w:r>
    </w:p>
  </w:comment>
  <w:comment w:id="11" w:author="Stefano Schiavon" w:date="2023-12-04T15:39:00Z" w:initials="SS">
    <w:p w14:paraId="568473DB" w14:textId="74FBF28B" w:rsidR="00E36F0B" w:rsidRDefault="00E36F0B" w:rsidP="00E36F0B">
      <w:r>
        <w:rPr>
          <w:rStyle w:val="CommentReference"/>
        </w:rPr>
        <w:annotationRef/>
      </w:r>
      <w:r>
        <w:rPr>
          <w:color w:val="000000"/>
          <w:sz w:val="20"/>
          <w:szCs w:val="20"/>
        </w:rPr>
        <w:t xml:space="preserve">Too news oriented for an abstract. </w:t>
      </w:r>
    </w:p>
  </w:comment>
  <w:comment w:id="15" w:author="Stefano Schiavon" w:date="2023-12-04T15:41:00Z" w:initials="SS">
    <w:p w14:paraId="520C42AF" w14:textId="77777777" w:rsidR="00E36F0B" w:rsidRDefault="00E36F0B" w:rsidP="00E36F0B">
      <w:r>
        <w:rPr>
          <w:rStyle w:val="CommentReference"/>
        </w:rPr>
        <w:annotationRef/>
      </w:r>
      <w:r>
        <w:rPr>
          <w:color w:val="000000"/>
          <w:sz w:val="20"/>
          <w:szCs w:val="20"/>
        </w:rPr>
        <w:t>Why not listing also climatic data here?</w:t>
      </w:r>
    </w:p>
  </w:comment>
  <w:comment w:id="17" w:author="Stefano Schiavon" w:date="2023-12-04T15:50:00Z" w:initials="SS">
    <w:p w14:paraId="54A99561" w14:textId="5AF291D6" w:rsidR="00EB54BC" w:rsidRDefault="00EB54BC" w:rsidP="00EB54BC">
      <w:r>
        <w:rPr>
          <w:rStyle w:val="CommentReference"/>
        </w:rPr>
        <w:annotationRef/>
      </w:r>
      <w:r>
        <w:rPr>
          <w:color w:val="000000"/>
          <w:sz w:val="20"/>
          <w:szCs w:val="20"/>
        </w:rPr>
        <w:t xml:space="preserve">Temperature-related illnesses is repeated three times in few lines. This is an attempt to reduce their prevalent. Others will be possible. </w:t>
      </w:r>
    </w:p>
  </w:comment>
  <w:comment w:id="21" w:author="Duncan Callaway" w:date="2023-12-11T08:21:00Z" w:initials="DC">
    <w:p w14:paraId="2B886AED" w14:textId="77777777" w:rsidR="009F0C44" w:rsidRDefault="009F0C44" w:rsidP="009F0C44">
      <w:r>
        <w:rPr>
          <w:rStyle w:val="CommentReference"/>
        </w:rPr>
        <w:annotationRef/>
      </w:r>
      <w:r>
        <w:rPr>
          <w:color w:val="000000"/>
          <w:sz w:val="20"/>
          <w:szCs w:val="20"/>
        </w:rPr>
        <w:t>If this comes from a simple interpretation of the data I would not call it a finding</w:t>
      </w:r>
    </w:p>
  </w:comment>
  <w:comment w:id="23" w:author="Duncan Callaway" w:date="2023-12-11T08:31:00Z" w:initials="DC">
    <w:p w14:paraId="179477AC" w14:textId="77777777" w:rsidR="00A715C9" w:rsidRDefault="00A715C9" w:rsidP="00A715C9">
      <w:r>
        <w:rPr>
          <w:rStyle w:val="CommentReference"/>
        </w:rPr>
        <w:annotationRef/>
      </w:r>
      <w:r>
        <w:rPr>
          <w:color w:val="000000"/>
          <w:sz w:val="20"/>
          <w:szCs w:val="20"/>
        </w:rPr>
        <w:t>Provide citation support or delete</w:t>
      </w:r>
    </w:p>
  </w:comment>
  <w:comment w:id="29" w:author="Duncan Callaway" w:date="2023-12-11T08:32:00Z" w:initials="DC">
    <w:p w14:paraId="5B61C4C4" w14:textId="77777777" w:rsidR="00A715C9" w:rsidRDefault="00A715C9" w:rsidP="00A715C9">
      <w:r>
        <w:rPr>
          <w:rStyle w:val="CommentReference"/>
        </w:rPr>
        <w:annotationRef/>
      </w:r>
      <w:r>
        <w:rPr>
          <w:color w:val="000000"/>
          <w:sz w:val="20"/>
          <w:szCs w:val="20"/>
        </w:rPr>
        <w:t>U?</w:t>
      </w:r>
    </w:p>
  </w:comment>
  <w:comment w:id="30" w:author="Arfa Aijazi" w:date="2024-01-02T13:27:00Z" w:initials="AA">
    <w:p w14:paraId="3F6FC6F9" w14:textId="77777777" w:rsidR="00F93D38" w:rsidRDefault="00501320" w:rsidP="00F93D38">
      <w:r>
        <w:rPr>
          <w:rStyle w:val="CommentReference"/>
        </w:rPr>
        <w:annotationRef/>
      </w:r>
      <w:r w:rsidR="00F93D38">
        <w:rPr>
          <w:sz w:val="20"/>
          <w:szCs w:val="20"/>
        </w:rPr>
        <w:t xml:space="preserve">Several studies describe the relationship between temperature and morbidity as J-shaped, likely because the peaks at the extremes are asymmetric. For example, see Figure 1 in </w:t>
      </w:r>
      <w:hyperlink r:id="rId1" w:anchor=":~:text=These%20studies%20have%20reported%20that,observed%20at%20mild%20hot%20ranges." w:history="1">
        <w:r w:rsidR="00F93D38" w:rsidRPr="00CB0FCA">
          <w:rPr>
            <w:rStyle w:val="Hyperlink"/>
            <w:sz w:val="20"/>
            <w:szCs w:val="20"/>
          </w:rPr>
          <w:t>https://www.thelancet.com/journals/lanplh/article/PIIS2542-5196(22)00138-3/fulltext#:~:text=These%20studies%20have%20reported%20that,observed%20at%20mild%20hot%20ranges.</w:t>
        </w:r>
      </w:hyperlink>
    </w:p>
  </w:comment>
  <w:comment w:id="34" w:author="Stefano Schiavon" w:date="2023-12-04T16:09:00Z" w:initials="SS">
    <w:p w14:paraId="16B5B972" w14:textId="79D9E31A" w:rsidR="00A35C04" w:rsidRDefault="00A35C04" w:rsidP="00A35C04">
      <w:r>
        <w:rPr>
          <w:rStyle w:val="CommentReference"/>
        </w:rPr>
        <w:annotationRef/>
      </w:r>
      <w:r>
        <w:rPr>
          <w:color w:val="000000"/>
          <w:sz w:val="20"/>
          <w:szCs w:val="20"/>
        </w:rPr>
        <w:t xml:space="preserve">I prefer to not use notes (only few journals accept them). Better to integrate the text in the manuscript. </w:t>
      </w:r>
    </w:p>
  </w:comment>
  <w:comment w:id="35" w:author="Arfa Aijazi" w:date="2024-01-02T13:34:00Z" w:initials="AA">
    <w:p w14:paraId="6D427A54" w14:textId="77777777" w:rsidR="00A803F2" w:rsidRDefault="00A803F2" w:rsidP="00A803F2">
      <w:r>
        <w:rPr>
          <w:rStyle w:val="CommentReference"/>
        </w:rPr>
        <w:annotationRef/>
      </w:r>
      <w:r>
        <w:rPr>
          <w:sz w:val="20"/>
          <w:szCs w:val="20"/>
        </w:rPr>
        <w:t xml:space="preserve">I looked into Science of the Total Environment’s author guidelines and this is what they say with regards to personal communication. I’ve moved them to the reference list, but wanted your feedback on whether these personal communications are significant enough to include. My feeling is yes, since otherwise this knowledge would not be known from another source. </w:t>
      </w:r>
    </w:p>
    <w:p w14:paraId="2A5BE68C" w14:textId="77777777" w:rsidR="00A803F2" w:rsidRDefault="00A803F2" w:rsidP="00A803F2"/>
    <w:p w14:paraId="22A85045" w14:textId="77777777" w:rsidR="00A803F2" w:rsidRDefault="00A803F2" w:rsidP="00A803F2">
      <w:r>
        <w:rPr>
          <w:sz w:val="20"/>
          <w:szCs w:val="20"/>
        </w:rPr>
        <w:t xml:space="preserve">From: </w:t>
      </w:r>
      <w:hyperlink r:id="rId2" w:history="1">
        <w:r w:rsidRPr="006B18DB">
          <w:rPr>
            <w:rStyle w:val="Hyperlink"/>
            <w:sz w:val="20"/>
            <w:szCs w:val="20"/>
          </w:rPr>
          <w:t>https://www.sciencedirect.com/journal/science-of-the-total-environment/publish/guide-for-authors</w:t>
        </w:r>
      </w:hyperlink>
    </w:p>
    <w:p w14:paraId="369FBEED" w14:textId="77777777" w:rsidR="00A803F2" w:rsidRDefault="00A803F2" w:rsidP="00A803F2">
      <w:r>
        <w:rPr>
          <w:color w:val="1F1F1F"/>
          <w:sz w:val="20"/>
          <w:szCs w:val="20"/>
        </w:rPr>
        <w:t>“Unpublished results and personal communications are not recommended in the reference list, but may be mentioned in the text. If these references are included in the reference list they should follow the standard reference style of the journal and should include a substitution of the publication date with either 'Unpublished results' or 'Personal communication'.”</w:t>
      </w:r>
    </w:p>
  </w:comment>
  <w:comment w:id="36" w:author="Stefano Schiavon" w:date="2023-12-04T16:11:00Z" w:initials="SS">
    <w:p w14:paraId="67ED35D3" w14:textId="07CB7151" w:rsidR="00CC18A3" w:rsidRDefault="00CC18A3" w:rsidP="00CC18A3">
      <w:r>
        <w:rPr>
          <w:rStyle w:val="CommentReference"/>
        </w:rPr>
        <w:annotationRef/>
      </w:r>
      <w:r>
        <w:rPr>
          <w:color w:val="000000"/>
          <w:sz w:val="20"/>
          <w:szCs w:val="20"/>
        </w:rPr>
        <w:t>Here you state that MR_cold=2 X MR_heat but in the previous section you claim that 100 x MR_cold/(MR_cold+MR_heat)= 90%. Both cannot be true at the same time.</w:t>
      </w:r>
    </w:p>
  </w:comment>
  <w:comment w:id="40" w:author="Stefano Schiavon" w:date="2023-12-04T16:16:00Z" w:initials="SS">
    <w:p w14:paraId="5C741174" w14:textId="77777777" w:rsidR="00CC18A3" w:rsidRDefault="00CC18A3" w:rsidP="00CC18A3">
      <w:r>
        <w:rPr>
          <w:rStyle w:val="CommentReference"/>
        </w:rPr>
        <w:annotationRef/>
      </w:r>
      <w:r>
        <w:rPr>
          <w:color w:val="000000"/>
          <w:sz w:val="20"/>
          <w:szCs w:val="20"/>
        </w:rPr>
        <w:t>Clarify here what you mean by “typology”.</w:t>
      </w:r>
    </w:p>
  </w:comment>
  <w:comment w:id="45" w:author="Duncan Callaway" w:date="2023-12-11T14:50:00Z" w:initials="DC">
    <w:p w14:paraId="6D8865BF" w14:textId="77777777" w:rsidR="004628C8" w:rsidRDefault="004628C8" w:rsidP="004628C8">
      <w:r>
        <w:rPr>
          <w:rStyle w:val="CommentReference"/>
        </w:rPr>
        <w:annotationRef/>
      </w:r>
      <w:r>
        <w:rPr>
          <w:color w:val="000000"/>
          <w:sz w:val="20"/>
          <w:szCs w:val="20"/>
        </w:rPr>
        <w:t>Archetype and typology…are these buildings-research specific terms with special meaning?  If not I suggest using simpler terms like “comparison of representative housing models in Boston found that older buildings had lower…”</w:t>
      </w:r>
    </w:p>
  </w:comment>
  <w:comment w:id="47" w:author="Stefano Schiavon" w:date="2023-12-04T16:23:00Z" w:initials="SS">
    <w:p w14:paraId="2670D305" w14:textId="597A5DE0" w:rsidR="0088779B" w:rsidRDefault="0088779B" w:rsidP="0088779B">
      <w:r>
        <w:rPr>
          <w:rStyle w:val="CommentReference"/>
        </w:rPr>
        <w:annotationRef/>
      </w:r>
      <w:r>
        <w:rPr>
          <w:color w:val="000000"/>
          <w:sz w:val="20"/>
          <w:szCs w:val="20"/>
        </w:rPr>
        <w:t xml:space="preserve">Here it is clear that the issue is not operating cost (only 13% of the cases) but the fact that it was broken (87%). This is a counter argument to the conclusion that was present in the abstract (shipping AC is not sufficient). It may if the AC is working. </w:t>
      </w:r>
    </w:p>
  </w:comment>
  <w:comment w:id="48" w:author="Duncan Callaway" w:date="2023-12-11T14:52:00Z" w:initials="DC">
    <w:p w14:paraId="3388ECCC" w14:textId="77777777" w:rsidR="00416EFB" w:rsidRDefault="00416EFB" w:rsidP="00416EFB">
      <w:r>
        <w:rPr>
          <w:rStyle w:val="CommentReference"/>
        </w:rPr>
        <w:annotationRef/>
      </w:r>
      <w:r>
        <w:rPr>
          <w:color w:val="000000"/>
          <w:sz w:val="20"/>
          <w:szCs w:val="20"/>
        </w:rPr>
        <w:t>Can we choose other examples…because we won’t use these in the models of this paper (to my knowledge)</w:t>
      </w:r>
    </w:p>
  </w:comment>
  <w:comment w:id="49" w:author="Arfa Aijazi" w:date="2024-02-07T22:15:00Z" w:initials="AA">
    <w:p w14:paraId="7392C0FE" w14:textId="77777777" w:rsidR="00216B35" w:rsidRDefault="00216B35" w:rsidP="00216B35">
      <w:r>
        <w:rPr>
          <w:rStyle w:val="CommentReference"/>
        </w:rPr>
        <w:annotationRef/>
      </w:r>
      <w:r>
        <w:rPr>
          <w:sz w:val="20"/>
          <w:szCs w:val="20"/>
        </w:rPr>
        <w:t xml:space="preserve">I didn’t take this out, but I did expand the sentence also mention existing data sources. </w:t>
      </w:r>
    </w:p>
  </w:comment>
  <w:comment w:id="54" w:author="Stefano Schiavon" w:date="2023-12-04T16:30:00Z" w:initials="SS">
    <w:p w14:paraId="1408F20F" w14:textId="65D05BAE" w:rsidR="00EE5A7C" w:rsidRDefault="00EE5A7C" w:rsidP="00EE5A7C">
      <w:r>
        <w:rPr>
          <w:rStyle w:val="CommentReference"/>
        </w:rPr>
        <w:annotationRef/>
      </w:r>
      <w:r>
        <w:rPr>
          <w:color w:val="000000"/>
          <w:sz w:val="20"/>
          <w:szCs w:val="20"/>
        </w:rPr>
        <w:t>Generally, the order of the references follow the publication time. Other times, it follow importance. Which protocol did you use here?</w:t>
      </w:r>
    </w:p>
  </w:comment>
  <w:comment w:id="55" w:author="Stefano Schiavon" w:date="2023-12-04T16:34:00Z" w:initials="SS">
    <w:p w14:paraId="09CC66B0" w14:textId="77777777" w:rsidR="00EE5A7C" w:rsidRDefault="00EE5A7C" w:rsidP="00EE5A7C">
      <w:r>
        <w:rPr>
          <w:rStyle w:val="CommentReference"/>
        </w:rPr>
        <w:annotationRef/>
      </w:r>
      <w:r>
        <w:rPr>
          <w:sz w:val="20"/>
          <w:szCs w:val="20"/>
        </w:rPr>
        <w:t xml:space="preserve">I would remove this reference due to the lack of expertise in health related limits and the weakness of WBGT. </w:t>
      </w:r>
      <w:r>
        <w:rPr>
          <w:sz w:val="20"/>
          <w:szCs w:val="20"/>
        </w:rPr>
        <w:cr/>
        <w:t>A strong paper that can be used here is: Kenny, Glen P., Andreas D. Flouris, Abderrahmane Yagouti, and Sean R. Notley. “Towards Establishing Evidence-Based Guidelines on Maximum Indoor Temperatures during Hot Weather in Temperate Continental Climates.” Temperature (Austin, Tex.) 6, no. 1 (2019): 11–36. https://doi.org/10.1080/23328940.2018.1456257.</w:t>
      </w:r>
      <w:r>
        <w:rPr>
          <w:sz w:val="20"/>
          <w:szCs w:val="20"/>
        </w:rPr>
        <w:cr/>
      </w:r>
      <w:r>
        <w:rPr>
          <w:sz w:val="20"/>
          <w:szCs w:val="20"/>
        </w:rPr>
        <w:cr/>
        <w:t xml:space="preserve">This can be used next to the Kuras as well. </w:t>
      </w:r>
      <w:r>
        <w:rPr>
          <w:sz w:val="20"/>
          <w:szCs w:val="20"/>
        </w:rPr>
        <w:cr/>
      </w:r>
    </w:p>
  </w:comment>
  <w:comment w:id="56" w:author="Arfa Aijazi" w:date="2024-01-02T14:00:00Z" w:initials="AA">
    <w:p w14:paraId="5D66044D" w14:textId="77777777" w:rsidR="009E71B6" w:rsidRDefault="009E71B6" w:rsidP="009E71B6">
      <w:r>
        <w:rPr>
          <w:rStyle w:val="CommentReference"/>
        </w:rPr>
        <w:annotationRef/>
      </w:r>
      <w:r>
        <w:rPr>
          <w:sz w:val="20"/>
          <w:szCs w:val="20"/>
        </w:rPr>
        <w:t>This sentence is describing the different building simulation outputs used to evaluate the link between building characteristics and the adverse health outcomes of extreme temperature. But your suggested reference is appropriate for the next sentence with the Kuras reference</w:t>
      </w:r>
    </w:p>
  </w:comment>
  <w:comment w:id="57" w:author="Arfa Aijazi" w:date="2023-12-13T17:11:00Z" w:initials="AA">
    <w:p w14:paraId="74162EE7" w14:textId="72052638" w:rsidR="00BE49E1" w:rsidRDefault="00BE49E1" w:rsidP="00BE49E1">
      <w:r>
        <w:rPr>
          <w:rStyle w:val="CommentReference"/>
        </w:rPr>
        <w:annotationRef/>
      </w:r>
      <w:r>
        <w:rPr>
          <w:sz w:val="20"/>
          <w:szCs w:val="20"/>
        </w:rPr>
        <w:t>@Stefano, I’m curious why you removed the sentence about OSHA criticizing the use of HI. I thought as a legal proceeding this supported the claim that the available indices are not supported by empirical evidence</w:t>
      </w:r>
    </w:p>
  </w:comment>
  <w:comment w:id="60" w:author="Duncan Callaway" w:date="2023-12-11T15:43:00Z" w:initials="DC">
    <w:p w14:paraId="4C83153D" w14:textId="47826DAE" w:rsidR="00B038DE" w:rsidRDefault="00B038DE" w:rsidP="00B038DE">
      <w:r>
        <w:rPr>
          <w:rStyle w:val="CommentReference"/>
        </w:rPr>
        <w:annotationRef/>
      </w:r>
      <w:r>
        <w:rPr>
          <w:color w:val="000000"/>
          <w:sz w:val="20"/>
          <w:szCs w:val="20"/>
        </w:rPr>
        <w:t xml:space="preserve">I moved the mention of ML to after the questions because I want readers to focus on the fact that we are building prediction models, not inferential models, and (b) I don’t want readers to think we are being “trendy” and applying ML just because it’s hot. </w:t>
      </w:r>
    </w:p>
  </w:comment>
  <w:comment w:id="70" w:author="Duncan Callaway" w:date="2023-12-11T16:57:00Z" w:initials="DC">
    <w:p w14:paraId="46305491" w14:textId="77777777" w:rsidR="00C7780F" w:rsidRDefault="00C7780F" w:rsidP="00C7780F">
      <w:r>
        <w:rPr>
          <w:rStyle w:val="CommentReference"/>
        </w:rPr>
        <w:annotationRef/>
      </w:r>
      <w:r>
        <w:rPr>
          <w:color w:val="000000"/>
          <w:sz w:val="20"/>
          <w:szCs w:val="20"/>
        </w:rPr>
        <w:t>I recommend adding the exact sentence here for readers to understand precisely what is being asked.</w:t>
      </w:r>
    </w:p>
  </w:comment>
  <w:comment w:id="73" w:author="Stefano Schiavon" w:date="2023-12-04T16:48:00Z" w:initials="SS">
    <w:p w14:paraId="07F0608E" w14:textId="2ECBFD75" w:rsidR="00B3089D" w:rsidRDefault="00B3089D" w:rsidP="00B3089D">
      <w:r>
        <w:rPr>
          <w:rStyle w:val="CommentReference"/>
        </w:rPr>
        <w:annotationRef/>
      </w:r>
      <w:r>
        <w:rPr>
          <w:color w:val="000000"/>
          <w:sz w:val="20"/>
          <w:szCs w:val="20"/>
        </w:rPr>
        <w:t xml:space="preserve">Add it as reference or remove it. </w:t>
      </w:r>
    </w:p>
  </w:comment>
  <w:comment w:id="88" w:author="Stefano Schiavon" w:date="2023-12-04T16:50:00Z" w:initials="SS">
    <w:p w14:paraId="4FBD0E3F" w14:textId="77777777" w:rsidR="00B3089D" w:rsidRDefault="00B3089D" w:rsidP="00B3089D">
      <w:r>
        <w:rPr>
          <w:rStyle w:val="CommentReference"/>
        </w:rPr>
        <w:annotationRef/>
      </w:r>
      <w:r>
        <w:rPr>
          <w:color w:val="000000"/>
          <w:sz w:val="20"/>
          <w:szCs w:val="20"/>
        </w:rPr>
        <w:t xml:space="preserve">In the abstract and introduction, you do not mention the climate. Please be consistent. </w:t>
      </w:r>
    </w:p>
  </w:comment>
  <w:comment w:id="84" w:author="Duncan Callaway" w:date="2023-12-11T16:45:00Z" w:initials="DC">
    <w:p w14:paraId="343A93E2" w14:textId="77777777" w:rsidR="00861CEB" w:rsidRDefault="00861CEB" w:rsidP="00861CEB">
      <w:r>
        <w:rPr>
          <w:rStyle w:val="CommentReference"/>
        </w:rPr>
        <w:annotationRef/>
      </w:r>
      <w:r>
        <w:rPr>
          <w:color w:val="000000"/>
          <w:sz w:val="20"/>
          <w:szCs w:val="20"/>
        </w:rPr>
        <w:t>Two thoughts.  First, why limit to climate, demog. and buildings?  There is so much other data.  Second, can you give a systematic explanation for how you selected the features?  Are there *any* features not included that could be considered as belonging to one of these categories?</w:t>
      </w:r>
    </w:p>
  </w:comment>
  <w:comment w:id="85" w:author="Arfa Aijazi" w:date="2024-01-15T22:48:00Z" w:initials="AA">
    <w:p w14:paraId="32D3D831" w14:textId="77777777" w:rsidR="00A05A40" w:rsidRDefault="00A05A40" w:rsidP="00A05A40">
      <w:r>
        <w:rPr>
          <w:rStyle w:val="CommentReference"/>
        </w:rPr>
        <w:annotationRef/>
      </w:r>
      <w:r>
        <w:rPr>
          <w:sz w:val="20"/>
          <w:szCs w:val="20"/>
        </w:rPr>
        <w:t xml:space="preserve">Due to the class imbalance, we didn’t want to have too many columns. To keep things more contained, I selected variables where there was evidence of correlation to temperature-related health hazards (mostly demographic variables) or indoor temperature exposure (mostly building variables). </w:t>
      </w:r>
    </w:p>
  </w:comment>
  <w:comment w:id="86" w:author="Arfa Aijazi" w:date="2024-01-19T00:19:00Z" w:initials="AA">
    <w:p w14:paraId="66B7F746" w14:textId="77777777" w:rsidR="00E86163" w:rsidRDefault="00E86163" w:rsidP="00E86163">
      <w:r>
        <w:rPr>
          <w:rStyle w:val="CommentReference"/>
        </w:rPr>
        <w:annotationRef/>
      </w:r>
      <w:r>
        <w:rPr>
          <w:sz w:val="20"/>
          <w:szCs w:val="20"/>
        </w:rPr>
        <w:t>As to your second question, there are more options for climate variables: different types of heating and cooling degree days. Per discussion with Stefano prior to running the models, we decided on design days as a more representative measure for our purposes</w:t>
      </w:r>
    </w:p>
  </w:comment>
  <w:comment w:id="87" w:author="Arfa Aijazi" w:date="2024-01-19T00:21:00Z" w:initials="AA">
    <w:p w14:paraId="2F7AE64E" w14:textId="77777777" w:rsidR="00086B3E" w:rsidRDefault="00E86163" w:rsidP="00086B3E">
      <w:r>
        <w:rPr>
          <w:rStyle w:val="CommentReference"/>
        </w:rPr>
        <w:annotationRef/>
      </w:r>
      <w:r w:rsidR="00086B3E">
        <w:rPr>
          <w:sz w:val="20"/>
          <w:szCs w:val="20"/>
        </w:rPr>
        <w:t xml:space="preserve">For other variables, I tried to frame them in a way that aligned with the literature on vulnerability or exposure to temperature-related illness. For example the “lives alone” and “large households” variables are both derived from the number of household members, which technically could have been the variable we used. </w:t>
      </w:r>
    </w:p>
  </w:comment>
  <w:comment w:id="93" w:author="Stefano Schiavon" w:date="2023-12-04T16:56:00Z" w:initials="SS">
    <w:p w14:paraId="188A081C" w14:textId="637C1083" w:rsidR="000B342D" w:rsidRDefault="000B342D" w:rsidP="000B342D">
      <w:r>
        <w:rPr>
          <w:rStyle w:val="CommentReference"/>
        </w:rPr>
        <w:annotationRef/>
      </w:r>
      <w:r>
        <w:rPr>
          <w:color w:val="000000"/>
          <w:sz w:val="20"/>
          <w:szCs w:val="20"/>
        </w:rPr>
        <w:t xml:space="preserve">This example can be controversial because I guess that asian have higher income than white and higher rate of house owning. Which paper gave you evidence for this grouping? If none, then remove race or find a way to group them in a more evidence based approach. </w:t>
      </w:r>
    </w:p>
  </w:comment>
  <w:comment w:id="94" w:author="Duncan Callaway" w:date="2023-12-11T15:43:00Z" w:initials="DC">
    <w:p w14:paraId="6902BED6" w14:textId="77777777" w:rsidR="00B038DE" w:rsidRDefault="00B038DE" w:rsidP="00B038DE">
      <w:r>
        <w:rPr>
          <w:rStyle w:val="CommentReference"/>
        </w:rPr>
        <w:annotationRef/>
      </w:r>
      <w:r>
        <w:rPr>
          <w:color w:val="000000"/>
          <w:sz w:val="20"/>
          <w:szCs w:val="20"/>
        </w:rPr>
        <w:t>+1 for Stefano’s concern and question</w:t>
      </w:r>
    </w:p>
  </w:comment>
  <w:comment w:id="95" w:author="Arfa Aijazi" w:date="2024-02-08T00:21:00Z" w:initials="AA">
    <w:p w14:paraId="6182BB38" w14:textId="77777777" w:rsidR="00711430" w:rsidRDefault="00711430" w:rsidP="00711430">
      <w:r>
        <w:rPr>
          <w:rStyle w:val="CommentReference"/>
        </w:rPr>
        <w:annotationRef/>
      </w:r>
      <w:r>
        <w:rPr>
          <w:sz w:val="20"/>
          <w:szCs w:val="20"/>
        </w:rPr>
        <w:t>Focusing on white vs non-white is consistent with other studies, such as Schwartz 2005 and Reid et all 2009. I adapted this approach because it allowed us to reduce the number of features.</w:t>
      </w:r>
    </w:p>
  </w:comment>
  <w:comment w:id="96" w:author="Arfa Aijazi" w:date="2024-02-08T00:37:00Z" w:initials="AA">
    <w:p w14:paraId="24E093C2" w14:textId="77777777" w:rsidR="004F17C2" w:rsidRDefault="004F17C2" w:rsidP="004F17C2">
      <w:r>
        <w:rPr>
          <w:rStyle w:val="CommentReference"/>
        </w:rPr>
        <w:annotationRef/>
      </w:r>
      <w:r>
        <w:rPr>
          <w:sz w:val="20"/>
          <w:szCs w:val="20"/>
        </w:rPr>
        <w:t xml:space="preserve">This </w:t>
      </w:r>
      <w:hyperlink r:id="rId3" w:history="1">
        <w:r w:rsidRPr="001266D0">
          <w:rPr>
            <w:rStyle w:val="Hyperlink"/>
            <w:sz w:val="20"/>
            <w:szCs w:val="20"/>
          </w:rPr>
          <w:t>study</w:t>
        </w:r>
      </w:hyperlink>
      <w:r>
        <w:rPr>
          <w:sz w:val="20"/>
          <w:szCs w:val="20"/>
        </w:rPr>
        <w:t xml:space="preserve"> summarizes literature on correlation between race and heat-associated morbidity. In the U.S. blacks have increased vulnerability and Asians have decreased vulnerability. Results for Hispanic ethnicity are mixed- some studies suggested that as a group, in the U.S. they are associated with decreased social isolation but may also face linguistic isolation or be reluctant to use social services because of concerns around immigration/deportation. </w:t>
      </w:r>
    </w:p>
  </w:comment>
  <w:comment w:id="97" w:author="Stefano Schiavon [2]" w:date="2023-12-05T11:53:00Z" w:initials="SS">
    <w:p w14:paraId="65BD7399" w14:textId="21D8B888" w:rsidR="00DA7ECC" w:rsidRDefault="00DA7ECC">
      <w:pPr>
        <w:pStyle w:val="CommentText"/>
      </w:pPr>
      <w:r>
        <w:rPr>
          <w:rStyle w:val="CommentReference"/>
        </w:rPr>
        <w:annotationRef/>
      </w:r>
      <w:r>
        <w:t xml:space="preserve">Please expand this part. </w:t>
      </w:r>
      <w:r w:rsidR="00A3161A">
        <w:t>Could you say samething on h</w:t>
      </w:r>
      <w:r>
        <w:t>ow</w:t>
      </w:r>
      <w:r w:rsidR="00A3161A">
        <w:t xml:space="preserve"> RECS </w:t>
      </w:r>
      <w:r>
        <w:t>calculate/</w:t>
      </w:r>
      <w:r w:rsidR="00A3161A">
        <w:t>select</w:t>
      </w:r>
      <w:r>
        <w:t xml:space="preserve"> </w:t>
      </w:r>
      <w:r w:rsidR="00A3161A">
        <w:t>them</w:t>
      </w:r>
      <w:r>
        <w:t>?</w:t>
      </w:r>
    </w:p>
    <w:p w14:paraId="1B3B00D1" w14:textId="6A54DB2E" w:rsidR="00DA7ECC" w:rsidRDefault="00DA7ECC">
      <w:pPr>
        <w:pStyle w:val="CommentText"/>
      </w:pPr>
    </w:p>
  </w:comment>
  <w:comment w:id="98" w:author="Duncan Callaway" w:date="2023-12-11T15:44:00Z" w:initials="DC">
    <w:p w14:paraId="24F40051" w14:textId="77777777" w:rsidR="00FE12B6" w:rsidRDefault="00FE12B6" w:rsidP="00FE12B6">
      <w:r>
        <w:rPr>
          <w:rStyle w:val="CommentReference"/>
        </w:rPr>
        <w:annotationRef/>
      </w:r>
      <w:r>
        <w:rPr>
          <w:color w:val="000000"/>
          <w:sz w:val="20"/>
          <w:szCs w:val="20"/>
        </w:rPr>
        <w:t>Agreed — I would like more info here.</w:t>
      </w:r>
    </w:p>
  </w:comment>
  <w:comment w:id="99" w:author="Stefano Schiavon [2]" w:date="2023-12-05T12:08:00Z" w:initials="SS">
    <w:p w14:paraId="51635091" w14:textId="0C794A9B" w:rsidR="00803D08" w:rsidRDefault="00803D08">
      <w:pPr>
        <w:pStyle w:val="CommentText"/>
      </w:pPr>
      <w:r>
        <w:rPr>
          <w:rStyle w:val="CommentReference"/>
        </w:rPr>
        <w:annotationRef/>
      </w:r>
      <w:r>
        <w:t xml:space="preserve">For this description is unclear if any of these variable are causing an higher risk or just correlated to it. For example, I expect that having low income causes the person to be unable to afford air conditioning but other variable may just be correlated to the outcome. If you have any information about the nature of the relationship, it would be nice to add. </w:t>
      </w:r>
    </w:p>
    <w:p w14:paraId="17D4E712" w14:textId="490BF8BA" w:rsidR="00803D08" w:rsidRDefault="00803D08">
      <w:pPr>
        <w:pStyle w:val="CommentText"/>
      </w:pPr>
    </w:p>
  </w:comment>
  <w:comment w:id="100" w:author="Duncan Callaway" w:date="2023-12-11T15:45:00Z" w:initials="DC">
    <w:p w14:paraId="1E0454A8" w14:textId="77777777" w:rsidR="00FE12B6" w:rsidRDefault="00FE12B6" w:rsidP="00FE12B6">
      <w:r>
        <w:rPr>
          <w:rStyle w:val="CommentReference"/>
        </w:rPr>
        <w:annotationRef/>
      </w:r>
      <w:r>
        <w:rPr>
          <w:color w:val="000000"/>
          <w:sz w:val="20"/>
          <w:szCs w:val="20"/>
        </w:rPr>
        <w:t>Stefano — I doubt they have real causal information in studies like this.  It’s also less important for our purposes, since we are just looking for correlation to make better predictions.</w:t>
      </w:r>
    </w:p>
  </w:comment>
  <w:comment w:id="101" w:author="Arfa Aijazi" w:date="2024-02-07T22:22:00Z" w:initials="AA">
    <w:p w14:paraId="1EA8BE81" w14:textId="77777777" w:rsidR="00CD39E1" w:rsidRDefault="00CD39E1" w:rsidP="00CD39E1">
      <w:r>
        <w:rPr>
          <w:rStyle w:val="CommentReference"/>
        </w:rPr>
        <w:annotationRef/>
      </w:r>
      <w:r>
        <w:rPr>
          <w:sz w:val="20"/>
          <w:szCs w:val="20"/>
        </w:rPr>
        <w:t>These studies all look at correlation. I’ve now made that more explicit in the first sentence</w:t>
      </w:r>
    </w:p>
  </w:comment>
  <w:comment w:id="106" w:author="Stefano Schiavon [2]" w:date="2023-12-05T12:20:00Z" w:initials="SS">
    <w:p w14:paraId="26D7F7D3" w14:textId="041C4560" w:rsidR="00471507" w:rsidRDefault="00471507">
      <w:pPr>
        <w:pStyle w:val="CommentText"/>
      </w:pPr>
      <w:r>
        <w:rPr>
          <w:rStyle w:val="CommentReference"/>
        </w:rPr>
        <w:annotationRef/>
      </w:r>
      <w:r w:rsidR="00177FF6">
        <w:t xml:space="preserve">VIP. </w:t>
      </w:r>
      <w:r>
        <w:t xml:space="preserve">When you have </w:t>
      </w:r>
      <w:r w:rsidR="00177FF6">
        <w:t xml:space="preserve">binary </w:t>
      </w:r>
      <w:r>
        <w:t xml:space="preserve">categorical variables, </w:t>
      </w:r>
      <w:r w:rsidR="00177FF6">
        <w:t>you need to consider which is the baseline (value = 0) and the alternative (value=1). It may be easier to have all the alternative (value =1) as the one that increase risk, at least based on the literature. For example, for living along, older than 65, unemployed, etc. all of this are increased risk. Maybe you have already done this, but what about Apartment, and education?</w:t>
      </w:r>
    </w:p>
  </w:comment>
  <w:comment w:id="107" w:author="Duncan Callaway" w:date="2023-12-11T16:46:00Z" w:initials="DC">
    <w:p w14:paraId="7E2091AE" w14:textId="77777777" w:rsidR="00861CEB" w:rsidRDefault="00861CEB" w:rsidP="00861CEB">
      <w:r>
        <w:rPr>
          <w:rStyle w:val="CommentReference"/>
        </w:rPr>
        <w:annotationRef/>
      </w:r>
      <w:r>
        <w:rPr>
          <w:sz w:val="20"/>
          <w:szCs w:val="20"/>
        </w:rPr>
        <w:t xml:space="preserve">FWIW I don’t think this is critical since we won’t be interpreting the sign of any coefficients, and the features are standardized.  </w:t>
      </w:r>
    </w:p>
  </w:comment>
  <w:comment w:id="108" w:author="Arfa Aijazi" w:date="2024-02-07T23:23:00Z" w:initials="AA">
    <w:p w14:paraId="39C1C9CD" w14:textId="77777777" w:rsidR="00323DFC" w:rsidRDefault="00323DFC" w:rsidP="00323DFC">
      <w:r>
        <w:rPr>
          <w:rStyle w:val="CommentReference"/>
        </w:rPr>
        <w:annotationRef/>
      </w:r>
      <w:r>
        <w:rPr>
          <w:sz w:val="20"/>
          <w:szCs w:val="20"/>
        </w:rPr>
        <w:t>In reviewing the variables, I wasn’t consistent with the coding</w:t>
      </w:r>
    </w:p>
  </w:comment>
  <w:comment w:id="109" w:author="Stefano Schiavon [2]" w:date="2023-12-05T12:15:00Z" w:initials="SS">
    <w:p w14:paraId="256D567F" w14:textId="59F31B01" w:rsidR="00471507" w:rsidRDefault="00471507">
      <w:pPr>
        <w:pStyle w:val="CommentText"/>
      </w:pPr>
      <w:r>
        <w:rPr>
          <w:rStyle w:val="CommentReference"/>
        </w:rPr>
        <w:annotationRef/>
      </w:r>
      <w:r>
        <w:t xml:space="preserve">Why do you need to specify it? Are people of “Spanish descent” usually classified as non-white or white?  </w:t>
      </w:r>
    </w:p>
  </w:comment>
  <w:comment w:id="110" w:author="Duncan Callaway" w:date="2023-12-11T16:50:00Z" w:initials="DC">
    <w:p w14:paraId="0BF9C82A" w14:textId="77777777" w:rsidR="00861CEB" w:rsidRDefault="00861CEB" w:rsidP="00861CEB">
      <w:r>
        <w:rPr>
          <w:rStyle w:val="CommentReference"/>
        </w:rPr>
        <w:annotationRef/>
      </w:r>
      <w:r>
        <w:rPr>
          <w:sz w:val="20"/>
          <w:szCs w:val="20"/>
        </w:rPr>
        <w:t>I have not seen “Spanish descent” but I have seen “Hispanic.”  Is this EIA’s language?  If so, we should note that and clarify its difference with “Hispanic.”  If not, can we use EIA’s language?</w:t>
      </w:r>
    </w:p>
  </w:comment>
  <w:comment w:id="111" w:author="Arfa Aijazi" w:date="2024-02-04T23:28:00Z" w:initials="AA">
    <w:p w14:paraId="513AE4E6" w14:textId="77777777" w:rsidR="002035B5" w:rsidRDefault="002035B5" w:rsidP="002035B5">
      <w:r>
        <w:rPr>
          <w:rStyle w:val="CommentReference"/>
        </w:rPr>
        <w:annotationRef/>
      </w:r>
      <w:r>
        <w:rPr>
          <w:sz w:val="20"/>
          <w:szCs w:val="20"/>
        </w:rPr>
        <w:t xml:space="preserve">“Spanish descent” is the EIA’s language. The U.S. Census Bureau separates Hispanic origin from race, so I’m assuming this is why we see this in the RECS survey as well. </w:t>
      </w:r>
    </w:p>
  </w:comment>
  <w:comment w:id="112" w:author="Stefano Schiavon [2]" w:date="2023-12-05T12:19:00Z" w:initials="SS">
    <w:p w14:paraId="619873AD" w14:textId="0652F03B" w:rsidR="00471507" w:rsidRDefault="00471507">
      <w:pPr>
        <w:pStyle w:val="CommentText"/>
      </w:pPr>
      <w:r>
        <w:rPr>
          <w:rStyle w:val="CommentReference"/>
        </w:rPr>
        <w:annotationRef/>
      </w:r>
      <w:r>
        <w:t>Could you add the measuring unit $/(person year) or $/year?</w:t>
      </w:r>
    </w:p>
  </w:comment>
  <w:comment w:id="113" w:author="Arfa Aijazi" w:date="2024-02-04T23:30:00Z" w:initials="AA">
    <w:p w14:paraId="627AE903" w14:textId="77777777" w:rsidR="004F17C2" w:rsidRDefault="004D6A37" w:rsidP="004F17C2">
      <w:r>
        <w:rPr>
          <w:rStyle w:val="CommentReference"/>
        </w:rPr>
        <w:annotationRef/>
      </w:r>
      <w:r w:rsidR="004F17C2">
        <w:rPr>
          <w:sz w:val="20"/>
          <w:szCs w:val="20"/>
        </w:rPr>
        <w:t xml:space="preserve">You can see the Tables </w:t>
      </w:r>
      <w:hyperlink r:id="rId4" w:history="1">
        <w:r w:rsidR="004F17C2" w:rsidRPr="00133F6F">
          <w:rPr>
            <w:rStyle w:val="Hyperlink"/>
            <w:sz w:val="20"/>
            <w:szCs w:val="20"/>
          </w:rPr>
          <w:t>here</w:t>
        </w:r>
      </w:hyperlink>
      <w:r w:rsidR="004F17C2">
        <w:rPr>
          <w:sz w:val="20"/>
          <w:szCs w:val="20"/>
        </w:rPr>
        <w:t xml:space="preserve">, but value of the poverty threshold depends on the number of household members (and also specifically the number of children). </w:t>
      </w:r>
    </w:p>
  </w:comment>
  <w:comment w:id="114" w:author="Stefano Schiavon [2]" w:date="2023-12-07T10:14:00Z" w:initials="SS">
    <w:p w14:paraId="104DF7CE" w14:textId="782F1694" w:rsidR="00F862C0" w:rsidRDefault="00F862C0">
      <w:pPr>
        <w:pStyle w:val="CommentText"/>
      </w:pPr>
      <w:r>
        <w:rPr>
          <w:rStyle w:val="CommentReference"/>
        </w:rPr>
        <w:annotationRef/>
      </w:r>
      <w:r>
        <w:t>VIP. We decided to have this listed as a building characteristics but it is possible to develop an argument that this could be classified as “Demographic” and related to income</w:t>
      </w:r>
      <w:r w:rsidR="0061404F">
        <w:t xml:space="preserve">/employment. Therefore, when later on we argue that municipality needs to collect building characteristics we may mislead them. We should conclude that they need to collect energy insecurity data and building parameters as infiltration. </w:t>
      </w:r>
    </w:p>
  </w:comment>
  <w:comment w:id="115" w:author="Stefano Schiavon [2]" w:date="2023-12-05T14:13:00Z" w:initials="SS">
    <w:p w14:paraId="4E36E638" w14:textId="77777777" w:rsidR="00C1543B" w:rsidRDefault="00C1543B">
      <w:pPr>
        <w:pStyle w:val="CommentText"/>
      </w:pPr>
      <w:r>
        <w:rPr>
          <w:rStyle w:val="CommentReference"/>
        </w:rPr>
        <w:annotationRef/>
      </w:r>
      <w:r>
        <w:t xml:space="preserve">Additional references: </w:t>
      </w:r>
    </w:p>
    <w:p w14:paraId="3617F2E4" w14:textId="77777777" w:rsidR="00C1543B" w:rsidRDefault="00C1543B" w:rsidP="00C1543B">
      <w:pPr>
        <w:ind w:hanging="480"/>
        <w:rPr>
          <w:rFonts w:ascii="Times New Roman" w:hAnsi="Times New Roman"/>
        </w:rPr>
      </w:pPr>
      <w:r>
        <w:t xml:space="preserve">Miller, Dana, Paul Raftery, Mia Nakajima, Sonja Salo, Lindsay T. Graham, Therese Peffer, Marta Delgado, et al. “Cooling Energy Savings and Occupant Feedback in a Two Year Retrofit Evaluation of 99 Automated Ceiling Fans Staged with Air Conditioning.” </w:t>
      </w:r>
      <w:r>
        <w:rPr>
          <w:i/>
          <w:iCs/>
        </w:rPr>
        <w:t>Energy and Buildings</w:t>
      </w:r>
      <w:r>
        <w:t xml:space="preserve"> 251 (November 15, 2021): 111319. </w:t>
      </w:r>
      <w:hyperlink r:id="rId5" w:history="1">
        <w:r>
          <w:rPr>
            <w:rStyle w:val="Hyperlink"/>
          </w:rPr>
          <w:t>https://doi.org/10.1016/j.enbuild.2021.111319</w:t>
        </w:r>
      </w:hyperlink>
      <w:r>
        <w:t>.</w:t>
      </w:r>
    </w:p>
    <w:p w14:paraId="0F8FD3F3" w14:textId="77777777" w:rsidR="00C1543B" w:rsidRDefault="00C1543B" w:rsidP="00C1543B">
      <w:pPr>
        <w:ind w:hanging="480"/>
        <w:rPr>
          <w:rFonts w:ascii="Times New Roman" w:hAnsi="Times New Roman"/>
        </w:rPr>
      </w:pPr>
    </w:p>
    <w:p w14:paraId="5012FB6D" w14:textId="77777777" w:rsidR="00C1543B" w:rsidRDefault="00C1543B" w:rsidP="00C1543B">
      <w:pPr>
        <w:ind w:hanging="480"/>
        <w:rPr>
          <w:rFonts w:ascii="Times New Roman" w:hAnsi="Times New Roman"/>
        </w:rPr>
      </w:pPr>
      <w:r>
        <w:t xml:space="preserve">Kent, Michael G., Nam Khoa Huynh, Asit Kumar Mishra, Federico Tartarini, Aleksandra Lipczynska, Jiayu Li, Zurami Sultan, et al. “Energy Savings and Thermal Comfort in a Zero Energy Office Building with Fans in Singapore.” </w:t>
      </w:r>
      <w:r>
        <w:rPr>
          <w:i/>
          <w:iCs/>
        </w:rPr>
        <w:t>Building and Environment</w:t>
      </w:r>
      <w:r>
        <w:t xml:space="preserve"> 243 (September 1, 2023): 110674. </w:t>
      </w:r>
      <w:hyperlink r:id="rId6" w:history="1">
        <w:r>
          <w:rPr>
            <w:rStyle w:val="Hyperlink"/>
          </w:rPr>
          <w:t>https://doi.org/10.1016/j.buildenv.2023.110674</w:t>
        </w:r>
      </w:hyperlink>
      <w:r>
        <w:t>.</w:t>
      </w:r>
    </w:p>
    <w:p w14:paraId="43578B6D" w14:textId="77777777" w:rsidR="00C1543B" w:rsidRDefault="00C1543B" w:rsidP="00C1543B">
      <w:pPr>
        <w:ind w:hanging="480"/>
      </w:pPr>
    </w:p>
    <w:p w14:paraId="45DB4F2D" w14:textId="77777777" w:rsidR="00C1543B" w:rsidRDefault="00C1543B" w:rsidP="00C1543B">
      <w:pPr>
        <w:ind w:hanging="480"/>
        <w:rPr>
          <w:rFonts w:ascii="Times New Roman" w:hAnsi="Times New Roman"/>
        </w:rPr>
      </w:pPr>
      <w:r>
        <w:t xml:space="preserve">Jay, Ollie, Anthony Capon, Peter Berry, Carolyn Broderick, Richard de Dear, George Havenith, Yasushi Honda, et al. “Reducing the Health Effects of Hot Weather and Heat Extremes: From Personal Cooling Strategies to Green Cities.” </w:t>
      </w:r>
      <w:r>
        <w:rPr>
          <w:i/>
          <w:iCs/>
        </w:rPr>
        <w:t>The Lancet</w:t>
      </w:r>
      <w:r>
        <w:t xml:space="preserve"> 398, no. 10301 (August 21, 2021): 709–24. </w:t>
      </w:r>
      <w:hyperlink r:id="rId7" w:history="1">
        <w:r>
          <w:rPr>
            <w:rStyle w:val="Hyperlink"/>
          </w:rPr>
          <w:t>https://doi.org/10.1016/S0140-6736(21)01209-5</w:t>
        </w:r>
      </w:hyperlink>
      <w:r>
        <w:t>.</w:t>
      </w:r>
    </w:p>
    <w:p w14:paraId="4622365E" w14:textId="43B2F088" w:rsidR="00C1543B" w:rsidRDefault="00C1543B" w:rsidP="00C1543B">
      <w:pPr>
        <w:ind w:hanging="480"/>
      </w:pPr>
    </w:p>
  </w:comment>
  <w:comment w:id="119" w:author="Stefano Schiavon [2]" w:date="2023-12-05T14:24:00Z" w:initials="SS">
    <w:p w14:paraId="78E2D745" w14:textId="77777777" w:rsidR="001F4815" w:rsidRDefault="001F4815">
      <w:pPr>
        <w:pStyle w:val="CommentText"/>
      </w:pPr>
      <w:r>
        <w:rPr>
          <w:rStyle w:val="CommentReference"/>
        </w:rPr>
        <w:annotationRef/>
      </w:r>
      <w:r>
        <w:t>Arfa and Duncan, do you think that the Spearman’s correlation coefficient is the best metric here or should we use something like the Phi Coefficient to assess if two binary variable are highly related. Which tresholds should we use for removing a variable that is too correlated to another one?</w:t>
      </w:r>
    </w:p>
    <w:p w14:paraId="36E120C3" w14:textId="77777777" w:rsidR="001F4815" w:rsidRDefault="001F4815">
      <w:pPr>
        <w:pStyle w:val="CommentText"/>
      </w:pPr>
    </w:p>
    <w:p w14:paraId="48752F31" w14:textId="1895B223" w:rsidR="001F4815" w:rsidRDefault="00000000">
      <w:pPr>
        <w:pStyle w:val="CommentText"/>
      </w:pPr>
      <w:hyperlink r:id="rId8" w:history="1">
        <w:r w:rsidR="001F4815" w:rsidRPr="00B617CB">
          <w:rPr>
            <w:rStyle w:val="Hyperlink"/>
          </w:rPr>
          <w:t>https://en.wikipedia.org/wiki/Phi_coefficient</w:t>
        </w:r>
      </w:hyperlink>
    </w:p>
    <w:p w14:paraId="1BC3C549" w14:textId="28AD3D20" w:rsidR="001F4815" w:rsidRDefault="001F4815">
      <w:pPr>
        <w:pStyle w:val="CommentText"/>
      </w:pPr>
    </w:p>
  </w:comment>
  <w:comment w:id="120" w:author="Duncan Callaway" w:date="2023-12-11T17:02:00Z" w:initials="DC">
    <w:p w14:paraId="35BB3986" w14:textId="77777777" w:rsidR="00DC49A6" w:rsidRDefault="00DC49A6" w:rsidP="00DC49A6">
      <w:r>
        <w:rPr>
          <w:rStyle w:val="CommentReference"/>
        </w:rPr>
        <w:annotationRef/>
      </w:r>
      <w:r>
        <w:rPr>
          <w:color w:val="000000"/>
          <w:sz w:val="20"/>
          <w:szCs w:val="20"/>
        </w:rPr>
        <w:t xml:space="preserve">I don’t think we need to do it in any case — let the models duke it out and choose the best test error.  </w:t>
      </w:r>
    </w:p>
  </w:comment>
  <w:comment w:id="121" w:author="Stefano Schiavon [2]" w:date="2023-12-05T16:02:00Z" w:initials="SS">
    <w:p w14:paraId="0804C312" w14:textId="0BF43A9A" w:rsidR="005C2B74" w:rsidRDefault="005C2B74">
      <w:pPr>
        <w:pStyle w:val="CommentText"/>
      </w:pPr>
      <w:r>
        <w:rPr>
          <w:rStyle w:val="CommentReference"/>
        </w:rPr>
        <w:annotationRef/>
      </w:r>
      <w:r>
        <w:t xml:space="preserve">Would be possible to report these results in an appendix? I imagine that some could be close to the threshold value. </w:t>
      </w:r>
    </w:p>
  </w:comment>
  <w:comment w:id="123" w:author="Duncan Callaway" w:date="2023-12-11T17:12:00Z" w:initials="DC">
    <w:p w14:paraId="0A8796EA" w14:textId="77777777" w:rsidR="003147D0" w:rsidRDefault="003147D0" w:rsidP="003147D0">
      <w:r>
        <w:rPr>
          <w:rStyle w:val="CommentReference"/>
        </w:rPr>
        <w:annotationRef/>
      </w:r>
      <w:r>
        <w:rPr>
          <w:color w:val="000000"/>
          <w:sz w:val="20"/>
          <w:szCs w:val="20"/>
        </w:rPr>
        <w:t>Let’s discuss all the hyper parameter choices</w:t>
      </w:r>
    </w:p>
  </w:comment>
  <w:comment w:id="124" w:author="Arfa Aijazi" w:date="2024-02-04T11:28:00Z" w:initials="AA">
    <w:p w14:paraId="2B838FF1" w14:textId="77777777" w:rsidR="00842638" w:rsidRDefault="00842638" w:rsidP="00842638">
      <w:r>
        <w:rPr>
          <w:rStyle w:val="CommentReference"/>
        </w:rPr>
        <w:annotationRef/>
      </w:r>
      <w:r>
        <w:rPr>
          <w:sz w:val="20"/>
          <w:szCs w:val="20"/>
        </w:rPr>
        <w:t>I don’t recall us getting to this point in our follow-up meeting</w:t>
      </w:r>
    </w:p>
  </w:comment>
  <w:comment w:id="125" w:author="Duncan Callaway" w:date="2023-12-11T17:21:00Z" w:initials="DC">
    <w:p w14:paraId="7080EC9F" w14:textId="1F5596D9" w:rsidR="00416267" w:rsidRDefault="00416267" w:rsidP="00416267">
      <w:r>
        <w:rPr>
          <w:rStyle w:val="CommentReference"/>
        </w:rPr>
        <w:annotationRef/>
      </w:r>
      <w:r>
        <w:rPr>
          <w:color w:val="000000"/>
          <w:sz w:val="20"/>
          <w:szCs w:val="20"/>
        </w:rPr>
        <w:t>What about area under the PR curve?</w:t>
      </w:r>
    </w:p>
  </w:comment>
  <w:comment w:id="126" w:author="Arfa Aijazi" w:date="2024-02-04T11:35:00Z" w:initials="AA">
    <w:p w14:paraId="11B8A50F" w14:textId="77777777" w:rsidR="006C50CE" w:rsidRDefault="00842638" w:rsidP="006C50CE">
      <w:r>
        <w:rPr>
          <w:rStyle w:val="CommentReference"/>
        </w:rPr>
        <w:annotationRef/>
      </w:r>
      <w:r w:rsidR="006C50CE">
        <w:rPr>
          <w:sz w:val="20"/>
          <w:szCs w:val="20"/>
        </w:rPr>
        <w:t>The metrics I used are all readily derived from the confusion matrix (with a default threshold of 50%)</w:t>
      </w:r>
    </w:p>
  </w:comment>
  <w:comment w:id="127" w:author="Arfa Aijazi" w:date="2024-02-04T11:51:00Z" w:initials="AA">
    <w:p w14:paraId="5457E944" w14:textId="77777777" w:rsidR="006C50CE" w:rsidRDefault="006C50CE" w:rsidP="006C50CE">
      <w:r>
        <w:rPr>
          <w:rStyle w:val="CommentReference"/>
        </w:rPr>
        <w:annotationRef/>
      </w:r>
      <w:r>
        <w:rPr>
          <w:sz w:val="20"/>
          <w:szCs w:val="20"/>
        </w:rPr>
        <w:t>The area under the PR curve was used for hyperparameter tuning</w:t>
      </w:r>
    </w:p>
  </w:comment>
  <w:comment w:id="128" w:author="Duncan Callaway" w:date="2023-12-11T17:21:00Z" w:initials="DC">
    <w:p w14:paraId="0BC0DA7D" w14:textId="2C59909C" w:rsidR="00416267" w:rsidRDefault="00416267" w:rsidP="00416267">
      <w:r>
        <w:rPr>
          <w:rStyle w:val="CommentReference"/>
        </w:rPr>
        <w:annotationRef/>
      </w:r>
      <w:r>
        <w:rPr>
          <w:color w:val="000000"/>
          <w:sz w:val="20"/>
          <w:szCs w:val="20"/>
        </w:rPr>
        <w:t>Compare what?</w:t>
      </w:r>
    </w:p>
  </w:comment>
  <w:comment w:id="129" w:author="Arfa Aijazi" w:date="2024-02-04T11:53:00Z" w:initials="AA">
    <w:p w14:paraId="6015E4B0" w14:textId="77777777" w:rsidR="006C50CE" w:rsidRDefault="006C50CE" w:rsidP="006C50CE">
      <w:r>
        <w:rPr>
          <w:rStyle w:val="CommentReference"/>
        </w:rPr>
        <w:annotationRef/>
      </w:r>
      <w:r>
        <w:rPr>
          <w:sz w:val="20"/>
          <w:szCs w:val="20"/>
        </w:rPr>
        <w:t>Added some clarification in text</w:t>
      </w:r>
    </w:p>
  </w:comment>
  <w:comment w:id="132" w:author="Duncan Callaway" w:date="2023-12-11T17:22:00Z" w:initials="DC">
    <w:p w14:paraId="4B8AA984" w14:textId="59DC7082" w:rsidR="00416267" w:rsidRDefault="00416267" w:rsidP="00416267">
      <w:r>
        <w:rPr>
          <w:rStyle w:val="CommentReference"/>
        </w:rPr>
        <w:annotationRef/>
      </w:r>
      <w:r>
        <w:rPr>
          <w:color w:val="000000"/>
          <w:sz w:val="20"/>
          <w:szCs w:val="20"/>
        </w:rPr>
        <w:t>This may be more than we need to do?</w:t>
      </w:r>
    </w:p>
  </w:comment>
  <w:comment w:id="133" w:author="Arfa Aijazi" w:date="2024-02-04T11:41:00Z" w:initials="AA">
    <w:p w14:paraId="0D6B8BDC" w14:textId="77777777" w:rsidR="00651D7D" w:rsidRDefault="00313AE5" w:rsidP="00651D7D">
      <w:r>
        <w:rPr>
          <w:rStyle w:val="CommentReference"/>
        </w:rPr>
        <w:annotationRef/>
      </w:r>
      <w:r w:rsidR="00651D7D">
        <w:rPr>
          <w:sz w:val="20"/>
          <w:szCs w:val="20"/>
        </w:rPr>
        <w:t>The effect size is important to help us understand the magnitude of the difference, while the p-value examines whether the findings are likely due to chance</w:t>
      </w:r>
    </w:p>
  </w:comment>
  <w:comment w:id="138" w:author="Stefano Schiavon [2]" w:date="2023-12-05T15:34:00Z" w:initials="SS">
    <w:p w14:paraId="2489A8B0" w14:textId="23DA6D99" w:rsidR="003F3723" w:rsidRDefault="003F3723">
      <w:pPr>
        <w:pStyle w:val="CommentText"/>
      </w:pPr>
      <w:r>
        <w:rPr>
          <w:rStyle w:val="CommentReference"/>
        </w:rPr>
        <w:annotationRef/>
      </w:r>
      <w:r>
        <w:t xml:space="preserve">This figure is very well done. Congratulations. </w:t>
      </w:r>
    </w:p>
    <w:p w14:paraId="585D6FF5" w14:textId="77777777" w:rsidR="003F3723" w:rsidRDefault="003F3723">
      <w:pPr>
        <w:pStyle w:val="CommentText"/>
      </w:pPr>
      <w:r>
        <w:t>Minor suggestions:</w:t>
      </w:r>
    </w:p>
    <w:p w14:paraId="0CB062A2" w14:textId="77777777" w:rsidR="003F3723" w:rsidRDefault="003F3723" w:rsidP="003F3723">
      <w:pPr>
        <w:pStyle w:val="CommentText"/>
        <w:numPr>
          <w:ilvl w:val="0"/>
          <w:numId w:val="33"/>
        </w:numPr>
      </w:pPr>
      <w:r>
        <w:t>Consider using (millions) in the x-label and use 0, 0.5 1, 2…2.5 as labels.</w:t>
      </w:r>
    </w:p>
    <w:p w14:paraId="4E6667C5" w14:textId="52308B25" w:rsidR="003F3723" w:rsidRDefault="003F3723" w:rsidP="003F3723">
      <w:pPr>
        <w:pStyle w:val="CommentText"/>
        <w:numPr>
          <w:ilvl w:val="0"/>
          <w:numId w:val="33"/>
        </w:numPr>
      </w:pPr>
      <w:r>
        <w:t>-Consider adding “</w:t>
      </w:r>
      <w:r w:rsidR="00863360">
        <w:t>illness</w:t>
      </w:r>
      <w:r>
        <w:t xml:space="preserve">” and “-related illnes” in the y-label. This could increase the readability of the figure for people that are not looking at the tet. </w:t>
      </w:r>
    </w:p>
  </w:comment>
  <w:comment w:id="139" w:author="Arfa Aijazi" w:date="2024-02-04T14:35:00Z" w:initials="AA">
    <w:p w14:paraId="18AE7971" w14:textId="77777777" w:rsidR="00492227" w:rsidRDefault="00E25285" w:rsidP="00492227">
      <w:r>
        <w:rPr>
          <w:rStyle w:val="CommentReference"/>
        </w:rPr>
        <w:annotationRef/>
      </w:r>
      <w:r w:rsidR="00492227">
        <w:rPr>
          <w:sz w:val="20"/>
          <w:szCs w:val="20"/>
        </w:rPr>
        <w:t>I incorporated all of Stefano’s suggestions and added the data source to the figure (versus in the caption), so that it’s clear to someone not reading the full text that we did not collect this data</w:t>
      </w:r>
    </w:p>
  </w:comment>
  <w:comment w:id="150" w:author="Duncan Callaway" w:date="2023-12-11T17:30:00Z" w:initials="DC">
    <w:p w14:paraId="6CA2174F" w14:textId="43B24886" w:rsidR="005F1C5B" w:rsidRDefault="005F1C5B" w:rsidP="005F1C5B">
      <w:r>
        <w:rPr>
          <w:rStyle w:val="CommentReference"/>
        </w:rPr>
        <w:annotationRef/>
      </w:r>
      <w:r>
        <w:rPr>
          <w:color w:val="000000"/>
          <w:sz w:val="20"/>
          <w:szCs w:val="20"/>
        </w:rPr>
        <w:t xml:space="preserve">I don’t think we should do this.  It suggests we are measuring an effect size and whether it is statistically significant.  </w:t>
      </w:r>
    </w:p>
  </w:comment>
  <w:comment w:id="151" w:author="Arfa Aijazi" w:date="2024-02-04T17:56:00Z" w:initials="AA">
    <w:p w14:paraId="6E275243" w14:textId="77777777" w:rsidR="00BB5B2A" w:rsidRDefault="00BB5B2A" w:rsidP="00BB5B2A">
      <w:r>
        <w:rPr>
          <w:rStyle w:val="CommentReference"/>
        </w:rPr>
        <w:annotationRef/>
      </w:r>
      <w:r>
        <w:rPr>
          <w:sz w:val="20"/>
          <w:szCs w:val="20"/>
        </w:rPr>
        <w:t>What are your thoughts on this @Stefano? My intention was to increase readability. The results are from a penalized multinomial regression model, which is relevant because this model type performs regularization i.e. it is going to force the coefficient to be zero for non-important variables</w:t>
      </w:r>
    </w:p>
  </w:comment>
  <w:comment w:id="152" w:author="Stefano Schiavon [2]" w:date="2023-12-05T15:57:00Z" w:initials="SS">
    <w:p w14:paraId="3D297AF5" w14:textId="0438089E" w:rsidR="005C2B74" w:rsidRDefault="005C2B74">
      <w:pPr>
        <w:pStyle w:val="CommentText"/>
      </w:pPr>
      <w:r>
        <w:rPr>
          <w:rStyle w:val="CommentReference"/>
        </w:rPr>
        <w:annotationRef/>
      </w:r>
      <w:r>
        <w:t>Poverty and non-white are both important in “climate + Demographic” and “+ Building”. I am wondering if we construct non-white more carefully, for example by including “asians”, we may find that the new variable is highly correlate with poverty and it could be removed.</w:t>
      </w:r>
    </w:p>
  </w:comment>
  <w:comment w:id="153" w:author="Duncan Callaway" w:date="2023-12-11T17:31:00Z" w:initials="DC">
    <w:p w14:paraId="5ABA089B" w14:textId="77777777" w:rsidR="00D84348" w:rsidRDefault="00D84348" w:rsidP="00D84348">
      <w:r>
        <w:rPr>
          <w:rStyle w:val="CommentReference"/>
        </w:rPr>
        <w:annotationRef/>
      </w:r>
      <w:r>
        <w:rPr>
          <w:color w:val="000000"/>
          <w:sz w:val="20"/>
          <w:szCs w:val="20"/>
        </w:rPr>
        <w:t>Not clear why this “, and” is here</w:t>
      </w:r>
    </w:p>
  </w:comment>
  <w:comment w:id="155" w:author="Stefano Schiavon [2]" w:date="2023-12-05T15:50:00Z" w:initials="SS">
    <w:p w14:paraId="7FDCFB6B" w14:textId="42C4608B" w:rsidR="00863360" w:rsidRDefault="00863360">
      <w:pPr>
        <w:pStyle w:val="CommentText"/>
      </w:pPr>
      <w:r>
        <w:rPr>
          <w:rStyle w:val="CommentReference"/>
        </w:rPr>
        <w:annotationRef/>
      </w:r>
      <w:r>
        <w:t xml:space="preserve">Very well done. </w:t>
      </w:r>
    </w:p>
    <w:p w14:paraId="52A6954D" w14:textId="77777777" w:rsidR="00863360" w:rsidRDefault="00863360">
      <w:pPr>
        <w:pStyle w:val="CommentText"/>
      </w:pPr>
      <w:r>
        <w:t>Figure a</w:t>
      </w:r>
    </w:p>
    <w:p w14:paraId="70E78649" w14:textId="77777777" w:rsidR="00863360" w:rsidRDefault="00863360" w:rsidP="00863360">
      <w:pPr>
        <w:pStyle w:val="CommentText"/>
        <w:numPr>
          <w:ilvl w:val="0"/>
          <w:numId w:val="33"/>
        </w:numPr>
      </w:pPr>
      <w:r>
        <w:t xml:space="preserve">I would use grey instead of red for the “did not converge area”, we do not want to give too much importance to it. </w:t>
      </w:r>
      <w:r>
        <w:br/>
        <w:t xml:space="preserve">- I would use grey instead of black to point out the models used for figure 2b, 2c in the Figure A. </w:t>
      </w:r>
    </w:p>
    <w:p w14:paraId="6AD9EEF1" w14:textId="77777777" w:rsidR="00863360" w:rsidRDefault="00863360" w:rsidP="00863360">
      <w:pPr>
        <w:pStyle w:val="CommentText"/>
      </w:pPr>
      <w:r>
        <w:t>Figure b</w:t>
      </w:r>
    </w:p>
    <w:p w14:paraId="329AC38A" w14:textId="77777777" w:rsidR="00863360" w:rsidRDefault="00863360" w:rsidP="00863360">
      <w:pPr>
        <w:pStyle w:val="CommentText"/>
        <w:numPr>
          <w:ilvl w:val="0"/>
          <w:numId w:val="33"/>
        </w:numPr>
      </w:pPr>
      <w:r>
        <w:t>Why is the red dashed line at recall 0 instead 50%?</w:t>
      </w:r>
    </w:p>
    <w:p w14:paraId="0D6BA814" w14:textId="158DAF22" w:rsidR="00863360" w:rsidRDefault="00863360" w:rsidP="00863360">
      <w:pPr>
        <w:pStyle w:val="CommentText"/>
        <w:numPr>
          <w:ilvl w:val="0"/>
          <w:numId w:val="33"/>
        </w:numPr>
      </w:pPr>
      <w:r>
        <w:t>I would add more space between the figure a and b rows</w:t>
      </w:r>
      <w:r w:rsidR="005C2B74">
        <w:t xml:space="preserve"> so you can write in the vertical alignment the results of difference between “Climate + Demographics” and “+ Buildings”. Right now they are all aligned except for the recall. </w:t>
      </w:r>
    </w:p>
  </w:comment>
  <w:comment w:id="156" w:author="Duncan Callaway" w:date="2023-12-11T16:59:00Z" w:initials="DC">
    <w:p w14:paraId="6590A404" w14:textId="77777777" w:rsidR="00C7780F" w:rsidRDefault="00C7780F" w:rsidP="00C7780F">
      <w:r>
        <w:rPr>
          <w:rStyle w:val="CommentReference"/>
        </w:rPr>
        <w:annotationRef/>
      </w:r>
      <w:r>
        <w:rPr>
          <w:color w:val="000000"/>
          <w:sz w:val="20"/>
          <w:szCs w:val="20"/>
        </w:rPr>
        <w:t>I think readers will find it surprising that design temp has no major effect.  Needs some discussion.</w:t>
      </w:r>
    </w:p>
  </w:comment>
  <w:comment w:id="157" w:author="Arfa Aijazi" w:date="2024-02-04T18:38:00Z" w:initials="AA">
    <w:p w14:paraId="3DC02363" w14:textId="77777777" w:rsidR="00127BCD" w:rsidRDefault="00127BCD" w:rsidP="00127BCD">
      <w:r>
        <w:rPr>
          <w:rStyle w:val="CommentReference"/>
        </w:rPr>
        <w:annotationRef/>
      </w:r>
      <w:r>
        <w:rPr>
          <w:sz w:val="20"/>
          <w:szCs w:val="20"/>
        </w:rPr>
        <w:t xml:space="preserve">I incorporated most of Stefano’s suggestions. The vertical reference line for recall in a) was incorrect. Now that all the vertical reference lines in a) and b) line up, is it sill necessary to increase the space between a) and b)? </w:t>
      </w:r>
    </w:p>
  </w:comment>
  <w:comment w:id="158" w:author="Arfa Aijazi" w:date="2024-02-04T18:54:00Z" w:initials="AA">
    <w:p w14:paraId="1AE06C0E" w14:textId="77777777" w:rsidR="00814307" w:rsidRDefault="00814307" w:rsidP="00814307">
      <w:r>
        <w:rPr>
          <w:rStyle w:val="CommentReference"/>
        </w:rPr>
        <w:annotationRef/>
      </w:r>
      <w:r>
        <w:rPr>
          <w:sz w:val="20"/>
          <w:szCs w:val="20"/>
        </w:rPr>
        <w:t xml:space="preserve">I removed the section reviewing the effect of machine learning algorithm and class imbalance handling scheme. Instead, I included a table in the appendix which provides more details about each model iteration. </w:t>
      </w:r>
    </w:p>
  </w:comment>
  <w:comment w:id="159" w:author="Duncan Callaway" w:date="2023-12-11T17:39:00Z" w:initials="DC">
    <w:p w14:paraId="275163C6" w14:textId="35A1A2F9" w:rsidR="00DD0A1A" w:rsidRDefault="00DD0A1A" w:rsidP="00DD0A1A">
      <w:r>
        <w:rPr>
          <w:rStyle w:val="CommentReference"/>
        </w:rPr>
        <w:annotationRef/>
      </w:r>
      <w:r>
        <w:rPr>
          <w:color w:val="000000"/>
          <w:sz w:val="20"/>
          <w:szCs w:val="20"/>
        </w:rPr>
        <w:t>It would be nice if one could compare these data to the RECS data.</w:t>
      </w:r>
    </w:p>
  </w:comment>
  <w:comment w:id="160" w:author="Stefano Schiavon [2]" w:date="2023-12-07T09:44:00Z" w:initials="SS">
    <w:p w14:paraId="5519979F" w14:textId="2E8D283F" w:rsidR="001D4E27" w:rsidRDefault="001D4E27">
      <w:pPr>
        <w:pStyle w:val="CommentText"/>
      </w:pPr>
      <w:r>
        <w:rPr>
          <w:rStyle w:val="CommentReference"/>
        </w:rPr>
        <w:annotationRef/>
      </w:r>
      <w:r>
        <w:t xml:space="preserve">Please add reference here. </w:t>
      </w:r>
    </w:p>
  </w:comment>
  <w:comment w:id="161" w:author="Arfa Aijazi" w:date="2024-02-04T22:16:00Z" w:initials="AA">
    <w:p w14:paraId="15B6DEED" w14:textId="77777777" w:rsidR="009B4F0C" w:rsidRDefault="009B4F0C" w:rsidP="009B4F0C">
      <w:r>
        <w:rPr>
          <w:rStyle w:val="CommentReference"/>
        </w:rPr>
        <w:annotationRef/>
      </w:r>
      <w:r>
        <w:rPr>
          <w:sz w:val="20"/>
          <w:szCs w:val="20"/>
        </w:rPr>
        <w:t>Is there a specific reference you had in mind? I cited two in the introduction on the likely undercounting of extreme temperature deaths</w:t>
      </w:r>
    </w:p>
  </w:comment>
  <w:comment w:id="162" w:author="Duncan Callaway" w:date="2023-12-11T17:43:00Z" w:initials="DC">
    <w:p w14:paraId="54AB0AB9" w14:textId="30D5AAD9" w:rsidR="009426CE" w:rsidRDefault="009426CE" w:rsidP="009426CE">
      <w:r>
        <w:rPr>
          <w:rStyle w:val="CommentReference"/>
        </w:rPr>
        <w:annotationRef/>
      </w:r>
      <w:r>
        <w:rPr>
          <w:color w:val="000000"/>
          <w:sz w:val="20"/>
          <w:szCs w:val="20"/>
        </w:rPr>
        <w:t>The paragraph doesn’t really connect with the section title.  What is the objective of this paragraph?</w:t>
      </w:r>
    </w:p>
  </w:comment>
  <w:comment w:id="163" w:author="Arfa Aijazi" w:date="2024-02-04T22:28:00Z" w:initials="AA">
    <w:p w14:paraId="40EEBFA0" w14:textId="77777777" w:rsidR="00C13F80" w:rsidRDefault="00C13F80" w:rsidP="00C13F80">
      <w:r>
        <w:rPr>
          <w:rStyle w:val="CommentReference"/>
        </w:rPr>
        <w:annotationRef/>
      </w:r>
      <w:r>
        <w:rPr>
          <w:sz w:val="20"/>
          <w:szCs w:val="20"/>
        </w:rPr>
        <w:t xml:space="preserve">The section titles align with those in results, so this paragraph is the discussion of the results on prevalence of temperature-related illness in population. </w:t>
      </w:r>
    </w:p>
  </w:comment>
  <w:comment w:id="164" w:author="Duncan Callaway" w:date="2023-12-11T17:44:00Z" w:initials="DC">
    <w:p w14:paraId="7C02B0C3" w14:textId="27A38D7F" w:rsidR="009426CE" w:rsidRDefault="009426CE" w:rsidP="009426CE">
      <w:r>
        <w:rPr>
          <w:rStyle w:val="CommentReference"/>
        </w:rPr>
        <w:annotationRef/>
      </w:r>
      <w:r>
        <w:rPr>
          <w:color w:val="000000"/>
          <w:sz w:val="20"/>
          <w:szCs w:val="20"/>
        </w:rPr>
        <w:t>Check elsewhere to make sure we use language of “reporting” rather than “experience”</w:t>
      </w:r>
    </w:p>
  </w:comment>
  <w:comment w:id="165" w:author="Arfa Aijazi" w:date="2024-02-04T22:49:00Z" w:initials="AA">
    <w:p w14:paraId="54A82EBF" w14:textId="77777777" w:rsidR="00E1283A" w:rsidRDefault="00E1283A" w:rsidP="00E1283A">
      <w:r>
        <w:rPr>
          <w:rStyle w:val="CommentReference"/>
        </w:rPr>
        <w:annotationRef/>
      </w:r>
      <w:r>
        <w:rPr>
          <w:sz w:val="20"/>
          <w:szCs w:val="20"/>
        </w:rPr>
        <w:t>Updated this in several places within the manuscript, except for one place on page 4, but I thought “experience” was more appropriate in that context</w:t>
      </w:r>
    </w:p>
  </w:comment>
  <w:comment w:id="174" w:author="Stefano Schiavon [2]" w:date="2023-12-07T09:51:00Z" w:initials="SS">
    <w:p w14:paraId="5720B161" w14:textId="08615FF7" w:rsidR="001D4E27" w:rsidRDefault="001D4E27">
      <w:pPr>
        <w:pStyle w:val="CommentText"/>
      </w:pPr>
      <w:r>
        <w:rPr>
          <w:rStyle w:val="CommentReference"/>
        </w:rPr>
        <w:annotationRef/>
      </w:r>
      <w:r>
        <w:t>Add reference</w:t>
      </w:r>
    </w:p>
    <w:p w14:paraId="0EEF20C5" w14:textId="456149D4" w:rsidR="001D4E27" w:rsidRDefault="001D4E27">
      <w:pPr>
        <w:pStyle w:val="CommentText"/>
      </w:pPr>
    </w:p>
  </w:comment>
  <w:comment w:id="181" w:author="Stefano Schiavon [2]" w:date="2023-12-07T09:57:00Z" w:initials="SS">
    <w:p w14:paraId="2DF0B5A4" w14:textId="09EDB166" w:rsidR="00042BE6" w:rsidRDefault="00042BE6">
      <w:pPr>
        <w:pStyle w:val="CommentText"/>
      </w:pPr>
      <w:r>
        <w:rPr>
          <w:rStyle w:val="CommentReference"/>
        </w:rPr>
        <w:annotationRef/>
      </w:r>
      <w:r>
        <w:t>VIP. Given the importance of this variable, it may be worthy to have a paragraph about it, a kind of an introduction, where there is a definition and how it is measured. Are there good example of how it is collected?</w:t>
      </w:r>
    </w:p>
  </w:comment>
  <w:comment w:id="182" w:author="Duncan Callaway" w:date="2023-12-11T17:51:00Z" w:initials="DC">
    <w:p w14:paraId="3AAD443B" w14:textId="77777777" w:rsidR="001B5253" w:rsidRDefault="001B5253" w:rsidP="001B5253">
      <w:r>
        <w:rPr>
          <w:rStyle w:val="CommentReference"/>
        </w:rPr>
        <w:annotationRef/>
      </w:r>
      <w:r>
        <w:rPr>
          <w:color w:val="000000"/>
          <w:sz w:val="20"/>
          <w:szCs w:val="20"/>
        </w:rPr>
        <w:t xml:space="preserve">I strongly agree with this comment.  </w:t>
      </w:r>
    </w:p>
  </w:comment>
  <w:comment w:id="183" w:author="Stefano Schiavon [2]" w:date="2023-12-07T10:04:00Z" w:initials="SS">
    <w:p w14:paraId="76750877" w14:textId="4E3FA6F8" w:rsidR="00042BE6" w:rsidRDefault="00042BE6">
      <w:pPr>
        <w:pStyle w:val="CommentText"/>
      </w:pPr>
      <w:r>
        <w:rPr>
          <w:rStyle w:val="CommentReference"/>
        </w:rPr>
        <w:annotationRef/>
      </w:r>
      <w:r>
        <w:t xml:space="preserve">An typical split unit may last </w:t>
      </w:r>
      <w:r w:rsidR="00F862C0">
        <w:t>~</w:t>
      </w:r>
      <w:r>
        <w:t xml:space="preserve">15 years. A portable AC maybe </w:t>
      </w:r>
      <w:r w:rsidR="00F862C0">
        <w:t>~</w:t>
      </w:r>
      <w:r>
        <w:t>10 years.</w:t>
      </w:r>
      <w:r w:rsidR="00F862C0">
        <w:t xml:space="preserve"> You should look for some reliable source about how long they last and inform the reader about it. </w:t>
      </w:r>
    </w:p>
  </w:comment>
  <w:comment w:id="184" w:author="Stefano Schiavon [2]" w:date="2023-12-07T10:24:00Z" w:initials="SS">
    <w:p w14:paraId="715E74A1" w14:textId="170E5D2C" w:rsidR="00EC762D" w:rsidRDefault="00EC762D">
      <w:pPr>
        <w:pStyle w:val="CommentText"/>
      </w:pPr>
      <w:r>
        <w:rPr>
          <w:rStyle w:val="CommentReference"/>
        </w:rPr>
        <w:annotationRef/>
      </w:r>
      <w:r>
        <w:t xml:space="preserve">You may want to consolidate all the limitations of the approach used in one section. Right now they are scattered around. </w:t>
      </w:r>
    </w:p>
  </w:comment>
  <w:comment w:id="185" w:author="Duncan Callaway" w:date="2023-12-11T17:54:00Z" w:initials="DC">
    <w:p w14:paraId="5323C302" w14:textId="77777777" w:rsidR="001B5253" w:rsidRDefault="001B5253" w:rsidP="001B5253">
      <w:r>
        <w:rPr>
          <w:rStyle w:val="CommentReference"/>
        </w:rPr>
        <w:annotationRef/>
      </w:r>
      <w:r>
        <w:rPr>
          <w:color w:val="000000"/>
          <w:sz w:val="20"/>
          <w:szCs w:val="20"/>
        </w:rPr>
        <w:t xml:space="preserve">I think we need more here — help the reader understand how self-reports in each category could potentially be biased.  And I agree w Stefano — let’s keep limitations in one place.  </w:t>
      </w:r>
    </w:p>
  </w:comment>
  <w:comment w:id="191" w:author="Duncan Callaway" w:date="2023-12-11T17:56:00Z" w:initials="DC">
    <w:p w14:paraId="7B3E20CF" w14:textId="77777777" w:rsidR="001B5253" w:rsidRDefault="001B5253" w:rsidP="001B5253">
      <w:r>
        <w:rPr>
          <w:rStyle w:val="CommentReference"/>
        </w:rPr>
        <w:annotationRef/>
      </w:r>
      <w:r>
        <w:rPr>
          <w:color w:val="000000"/>
          <w:sz w:val="20"/>
          <w:szCs w:val="20"/>
        </w:rPr>
        <w:t>I don’t think this is a finding.</w:t>
      </w:r>
    </w:p>
  </w:comment>
  <w:comment w:id="193" w:author="Duncan Callaway" w:date="2023-12-11T17:56:00Z" w:initials="DC">
    <w:p w14:paraId="06890CE2" w14:textId="77777777" w:rsidR="001B5253" w:rsidRDefault="001B5253" w:rsidP="001B5253">
      <w:r>
        <w:rPr>
          <w:rStyle w:val="CommentReference"/>
        </w:rPr>
        <w:annotationRef/>
      </w:r>
      <w:r>
        <w:rPr>
          <w:color w:val="000000"/>
          <w:sz w:val="20"/>
          <w:szCs w:val="20"/>
        </w:rPr>
        <w:t>Not really a finding...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059D12" w15:done="1"/>
  <w15:commentEx w15:paraId="568473DB" w15:done="1"/>
  <w15:commentEx w15:paraId="520C42AF" w15:done="1"/>
  <w15:commentEx w15:paraId="54A99561" w15:done="1"/>
  <w15:commentEx w15:paraId="2B886AED" w15:done="0"/>
  <w15:commentEx w15:paraId="179477AC" w15:done="0"/>
  <w15:commentEx w15:paraId="5B61C4C4" w15:done="0"/>
  <w15:commentEx w15:paraId="3F6FC6F9" w15:paraIdParent="5B61C4C4" w15:done="0"/>
  <w15:commentEx w15:paraId="16B5B972" w15:done="0"/>
  <w15:commentEx w15:paraId="369FBEED" w15:paraIdParent="16B5B972" w15:done="0"/>
  <w15:commentEx w15:paraId="67ED35D3" w15:done="1"/>
  <w15:commentEx w15:paraId="5C741174" w15:done="0"/>
  <w15:commentEx w15:paraId="6D8865BF" w15:done="1"/>
  <w15:commentEx w15:paraId="2670D305" w15:done="0"/>
  <w15:commentEx w15:paraId="3388ECCC" w15:done="0"/>
  <w15:commentEx w15:paraId="7392C0FE" w15:paraIdParent="3388ECCC" w15:done="0"/>
  <w15:commentEx w15:paraId="1408F20F" w15:done="1"/>
  <w15:commentEx w15:paraId="09CC66B0" w15:done="0"/>
  <w15:commentEx w15:paraId="5D66044D" w15:paraIdParent="09CC66B0" w15:done="0"/>
  <w15:commentEx w15:paraId="74162EE7" w15:done="0"/>
  <w15:commentEx w15:paraId="4C83153D" w15:done="1"/>
  <w15:commentEx w15:paraId="46305491" w15:done="1"/>
  <w15:commentEx w15:paraId="07F0608E" w15:done="0"/>
  <w15:commentEx w15:paraId="4FBD0E3F" w15:done="1"/>
  <w15:commentEx w15:paraId="343A93E2" w15:done="0"/>
  <w15:commentEx w15:paraId="32D3D831" w15:paraIdParent="343A93E2" w15:done="0"/>
  <w15:commentEx w15:paraId="66B7F746" w15:paraIdParent="343A93E2" w15:done="0"/>
  <w15:commentEx w15:paraId="2F7AE64E" w15:paraIdParent="343A93E2" w15:done="0"/>
  <w15:commentEx w15:paraId="188A081C" w15:done="0"/>
  <w15:commentEx w15:paraId="6902BED6" w15:paraIdParent="188A081C" w15:done="0"/>
  <w15:commentEx w15:paraId="6182BB38" w15:paraIdParent="188A081C" w15:done="0"/>
  <w15:commentEx w15:paraId="24E093C2" w15:paraIdParent="188A081C" w15:done="0"/>
  <w15:commentEx w15:paraId="1B3B00D1" w15:done="0"/>
  <w15:commentEx w15:paraId="24F40051" w15:paraIdParent="1B3B00D1" w15:done="0"/>
  <w15:commentEx w15:paraId="17D4E712" w15:done="0"/>
  <w15:commentEx w15:paraId="1E0454A8" w15:paraIdParent="17D4E712" w15:done="0"/>
  <w15:commentEx w15:paraId="1EA8BE81" w15:paraIdParent="17D4E712" w15:done="0"/>
  <w15:commentEx w15:paraId="26D7F7D3" w15:done="0"/>
  <w15:commentEx w15:paraId="7E2091AE" w15:paraIdParent="26D7F7D3" w15:done="0"/>
  <w15:commentEx w15:paraId="39C1C9CD" w15:paraIdParent="26D7F7D3" w15:done="0"/>
  <w15:commentEx w15:paraId="256D567F" w15:done="0"/>
  <w15:commentEx w15:paraId="0BF9C82A" w15:paraIdParent="256D567F" w15:done="0"/>
  <w15:commentEx w15:paraId="513AE4E6" w15:paraIdParent="256D567F" w15:done="0"/>
  <w15:commentEx w15:paraId="619873AD" w15:done="0"/>
  <w15:commentEx w15:paraId="627AE903" w15:paraIdParent="619873AD" w15:done="0"/>
  <w15:commentEx w15:paraId="104DF7CE" w15:done="1"/>
  <w15:commentEx w15:paraId="4622365E" w15:done="1"/>
  <w15:commentEx w15:paraId="1BC3C549" w15:done="0"/>
  <w15:commentEx w15:paraId="35BB3986" w15:paraIdParent="1BC3C549" w15:done="0"/>
  <w15:commentEx w15:paraId="0804C312" w15:done="0"/>
  <w15:commentEx w15:paraId="0A8796EA" w15:done="0"/>
  <w15:commentEx w15:paraId="2B838FF1" w15:paraIdParent="0A8796EA" w15:done="0"/>
  <w15:commentEx w15:paraId="7080EC9F" w15:done="0"/>
  <w15:commentEx w15:paraId="11B8A50F" w15:paraIdParent="7080EC9F" w15:done="0"/>
  <w15:commentEx w15:paraId="5457E944" w15:paraIdParent="7080EC9F" w15:done="0"/>
  <w15:commentEx w15:paraId="0BC0DA7D" w15:done="0"/>
  <w15:commentEx w15:paraId="6015E4B0" w15:paraIdParent="0BC0DA7D" w15:done="0"/>
  <w15:commentEx w15:paraId="4B8AA984" w15:done="0"/>
  <w15:commentEx w15:paraId="0D6B8BDC" w15:paraIdParent="4B8AA984" w15:done="0"/>
  <w15:commentEx w15:paraId="4E6667C5" w15:done="0"/>
  <w15:commentEx w15:paraId="18AE7971" w15:paraIdParent="4E6667C5" w15:done="0"/>
  <w15:commentEx w15:paraId="6CA2174F" w15:done="0"/>
  <w15:commentEx w15:paraId="6E275243" w15:paraIdParent="6CA2174F" w15:done="0"/>
  <w15:commentEx w15:paraId="3D297AF5" w15:done="0"/>
  <w15:commentEx w15:paraId="5ABA089B" w15:done="1"/>
  <w15:commentEx w15:paraId="0D6BA814" w15:done="0"/>
  <w15:commentEx w15:paraId="6590A404" w15:paraIdParent="0D6BA814" w15:done="0"/>
  <w15:commentEx w15:paraId="3DC02363" w15:paraIdParent="0D6BA814" w15:done="0"/>
  <w15:commentEx w15:paraId="1AE06C0E" w15:done="0"/>
  <w15:commentEx w15:paraId="275163C6" w15:done="0"/>
  <w15:commentEx w15:paraId="5519979F" w15:done="0"/>
  <w15:commentEx w15:paraId="15B6DEED" w15:paraIdParent="5519979F" w15:done="0"/>
  <w15:commentEx w15:paraId="54AB0AB9" w15:done="0"/>
  <w15:commentEx w15:paraId="40EEBFA0" w15:paraIdParent="54AB0AB9" w15:done="0"/>
  <w15:commentEx w15:paraId="7C02B0C3" w15:done="0"/>
  <w15:commentEx w15:paraId="54A82EBF" w15:paraIdParent="7C02B0C3" w15:done="0"/>
  <w15:commentEx w15:paraId="0EEF20C5" w15:done="0"/>
  <w15:commentEx w15:paraId="2DF0B5A4" w15:done="0"/>
  <w15:commentEx w15:paraId="3AAD443B" w15:paraIdParent="2DF0B5A4" w15:done="0"/>
  <w15:commentEx w15:paraId="76750877" w15:done="0"/>
  <w15:commentEx w15:paraId="715E74A1" w15:done="0"/>
  <w15:commentEx w15:paraId="5323C302" w15:paraIdParent="715E74A1" w15:done="0"/>
  <w15:commentEx w15:paraId="7B3E20CF" w15:done="1"/>
  <w15:commentEx w15:paraId="06890C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4189593" w16cex:dateUtc="2023-12-04T23:48:00Z"/>
  <w16cex:commentExtensible w16cex:durableId="045A9E4F" w16cex:dateUtc="2023-12-04T23:39:00Z"/>
  <w16cex:commentExtensible w16cex:durableId="7ECF84F3" w16cex:dateUtc="2023-12-04T23:41:00Z"/>
  <w16cex:commentExtensible w16cex:durableId="02744AE2" w16cex:dateUtc="2023-12-04T23:50:00Z"/>
  <w16cex:commentExtensible w16cex:durableId="2E1152D6" w16cex:dateUtc="2023-12-11T16:21:00Z"/>
  <w16cex:commentExtensible w16cex:durableId="437F8149" w16cex:dateUtc="2023-12-11T16:31:00Z"/>
  <w16cex:commentExtensible w16cex:durableId="0744F603" w16cex:dateUtc="2023-12-11T16:32:00Z"/>
  <w16cex:commentExtensible w16cex:durableId="6A80B7BC" w16cex:dateUtc="2024-01-02T18:27:00Z"/>
  <w16cex:commentExtensible w16cex:durableId="39FF877C" w16cex:dateUtc="2023-12-05T00:09:00Z"/>
  <w16cex:commentExtensible w16cex:durableId="737AA65D" w16cex:dateUtc="2024-01-02T18:34:00Z"/>
  <w16cex:commentExtensible w16cex:durableId="1D34F57F" w16cex:dateUtc="2023-12-05T00:11:00Z"/>
  <w16cex:commentExtensible w16cex:durableId="4872B7CD" w16cex:dateUtc="2023-12-05T00:16:00Z"/>
  <w16cex:commentExtensible w16cex:durableId="625F5AAB" w16cex:dateUtc="2023-12-11T22:50:00Z"/>
  <w16cex:commentExtensible w16cex:durableId="64B97CC5" w16cex:dateUtc="2023-12-05T00:23:00Z"/>
  <w16cex:commentExtensible w16cex:durableId="6661650F" w16cex:dateUtc="2023-12-11T22:52:00Z"/>
  <w16cex:commentExtensible w16cex:durableId="5BAE20A5" w16cex:dateUtc="2024-02-08T03:15:00Z"/>
  <w16cex:commentExtensible w16cex:durableId="4BAFD58C" w16cex:dateUtc="2023-12-05T00:30:00Z"/>
  <w16cex:commentExtensible w16cex:durableId="05527629" w16cex:dateUtc="2023-12-05T00:34:00Z"/>
  <w16cex:commentExtensible w16cex:durableId="65461256" w16cex:dateUtc="2024-01-02T19:00:00Z"/>
  <w16cex:commentExtensible w16cex:durableId="43FC5642" w16cex:dateUtc="2023-12-13T22:11:00Z"/>
  <w16cex:commentExtensible w16cex:durableId="70AABEAC" w16cex:dateUtc="2023-12-11T23:43:00Z"/>
  <w16cex:commentExtensible w16cex:durableId="75962C48" w16cex:dateUtc="2023-12-12T00:57:00Z"/>
  <w16cex:commentExtensible w16cex:durableId="52C13EDB" w16cex:dateUtc="2023-12-05T00:48:00Z"/>
  <w16cex:commentExtensible w16cex:durableId="5BD4C6E8" w16cex:dateUtc="2023-12-05T00:50:00Z"/>
  <w16cex:commentExtensible w16cex:durableId="723957EF" w16cex:dateUtc="2023-12-12T00:45:00Z"/>
  <w16cex:commentExtensible w16cex:durableId="1F5F43E2" w16cex:dateUtc="2024-01-16T03:48:00Z"/>
  <w16cex:commentExtensible w16cex:durableId="3D0F9974" w16cex:dateUtc="2024-01-19T05:19:00Z"/>
  <w16cex:commentExtensible w16cex:durableId="5241E597" w16cex:dateUtc="2024-01-19T05:21:00Z"/>
  <w16cex:commentExtensible w16cex:durableId="4F4F5A54" w16cex:dateUtc="2023-12-05T00:56:00Z"/>
  <w16cex:commentExtensible w16cex:durableId="1F918064" w16cex:dateUtc="2023-12-11T23:43:00Z"/>
  <w16cex:commentExtensible w16cex:durableId="4BD9A62B" w16cex:dateUtc="2024-02-08T05:21:00Z"/>
  <w16cex:commentExtensible w16cex:durableId="3CBC670E" w16cex:dateUtc="2024-02-08T05:37:00Z"/>
  <w16cex:commentExtensible w16cex:durableId="315D981D" w16cex:dateUtc="2023-12-05T19:53:00Z"/>
  <w16cex:commentExtensible w16cex:durableId="79EED0AC" w16cex:dateUtc="2023-12-11T23:44:00Z"/>
  <w16cex:commentExtensible w16cex:durableId="6269512E" w16cex:dateUtc="2023-12-05T20:08:00Z"/>
  <w16cex:commentExtensible w16cex:durableId="617608E1" w16cex:dateUtc="2023-12-11T23:45:00Z"/>
  <w16cex:commentExtensible w16cex:durableId="4F2120EC" w16cex:dateUtc="2024-02-08T03:22:00Z"/>
  <w16cex:commentExtensible w16cex:durableId="302864DB" w16cex:dateUtc="2023-12-05T20:20:00Z"/>
  <w16cex:commentExtensible w16cex:durableId="005F4AC9" w16cex:dateUtc="2023-12-12T00:46:00Z"/>
  <w16cex:commentExtensible w16cex:durableId="19E1A42A" w16cex:dateUtc="2024-02-08T04:23:00Z"/>
  <w16cex:commentExtensible w16cex:durableId="0A7B231A" w16cex:dateUtc="2023-12-05T20:15:00Z"/>
  <w16cex:commentExtensible w16cex:durableId="41EE1446" w16cex:dateUtc="2023-12-12T00:50:00Z"/>
  <w16cex:commentExtensible w16cex:durableId="4C571C86" w16cex:dateUtc="2024-02-05T04:28:00Z"/>
  <w16cex:commentExtensible w16cex:durableId="0ADF9BAA" w16cex:dateUtc="2023-12-05T20:19:00Z"/>
  <w16cex:commentExtensible w16cex:durableId="133FE081" w16cex:dateUtc="2024-02-05T04:30:00Z"/>
  <w16cex:commentExtensible w16cex:durableId="7B449EF7" w16cex:dateUtc="2023-12-07T18:14:00Z">
    <w16cex:extLst>
      <w16:ext w16:uri="{CE6994B0-6A32-4C9F-8C6B-6E91EDA988CE}">
        <cr:reactions xmlns:cr="http://schemas.microsoft.com/office/comments/2020/reactions">
          <cr:reaction reactionType="1">
            <cr:reactionInfo dateUtc="2024-02-05T04:31:25Z">
              <cr:user userId="S::aaijazi@uwaterloo.ca::c696df8e-bee2-4077-af5b-5aee718ea537" userProvider="AD" userName="Arfa Aijazi"/>
            </cr:reactionInfo>
          </cr:reaction>
        </cr:reactions>
      </w16:ext>
    </w16cex:extLst>
  </w16cex:commentExtensible>
  <w16cex:commentExtensible w16cex:durableId="631BA6DF" w16cex:dateUtc="2023-12-05T22:13:00Z"/>
  <w16cex:commentExtensible w16cex:durableId="61376DCD" w16cex:dateUtc="2023-12-05T22:24:00Z"/>
  <w16cex:commentExtensible w16cex:durableId="3F82A327" w16cex:dateUtc="2023-12-12T01:02:00Z">
    <w16cex:extLst>
      <w16:ext w16:uri="{CE6994B0-6A32-4C9F-8C6B-6E91EDA988CE}">
        <cr:reactions xmlns:cr="http://schemas.microsoft.com/office/comments/2020/reactions">
          <cr:reaction reactionType="1">
            <cr:reactionInfo dateUtc="2024-02-04T16:28:05Z">
              <cr:user userId="S::aaijazi@uwaterloo.ca::c696df8e-bee2-4077-af5b-5aee718ea537" userProvider="AD" userName="Arfa Aijazi"/>
            </cr:reactionInfo>
          </cr:reaction>
        </cr:reactions>
      </w16:ext>
    </w16cex:extLst>
  </w16cex:commentExtensible>
  <w16cex:commentExtensible w16cex:durableId="0DA23E66" w16cex:dateUtc="2023-12-06T00:02:00Z">
    <w16cex:extLst>
      <w16:ext w16:uri="{CE6994B0-6A32-4C9F-8C6B-6E91EDA988CE}">
        <cr:reactions xmlns:cr="http://schemas.microsoft.com/office/comments/2020/reactions">
          <cr:reaction reactionType="1">
            <cr:reactionInfo dateUtc="2024-02-04T16:28:22Z">
              <cr:user userId="S::aaijazi@uwaterloo.ca::c696df8e-bee2-4077-af5b-5aee718ea537" userProvider="AD" userName="Arfa Aijazi"/>
            </cr:reactionInfo>
          </cr:reaction>
        </cr:reactions>
      </w16:ext>
    </w16cex:extLst>
  </w16cex:commentExtensible>
  <w16cex:commentExtensible w16cex:durableId="6B0B3613" w16cex:dateUtc="2023-12-12T01:12:00Z"/>
  <w16cex:commentExtensible w16cex:durableId="6BCD574A" w16cex:dateUtc="2024-02-04T16:28:00Z"/>
  <w16cex:commentExtensible w16cex:durableId="0C274481" w16cex:dateUtc="2023-12-12T01:21:00Z"/>
  <w16cex:commentExtensible w16cex:durableId="7CD2F927" w16cex:dateUtc="2024-02-04T16:35:00Z"/>
  <w16cex:commentExtensible w16cex:durableId="1C992FAA" w16cex:dateUtc="2024-02-04T16:51:00Z"/>
  <w16cex:commentExtensible w16cex:durableId="577CE6F9" w16cex:dateUtc="2023-12-12T01:21:00Z"/>
  <w16cex:commentExtensible w16cex:durableId="24F3B9F6" w16cex:dateUtc="2024-02-04T16:53:00Z"/>
  <w16cex:commentExtensible w16cex:durableId="0BEC2013" w16cex:dateUtc="2023-12-12T01:22:00Z"/>
  <w16cex:commentExtensible w16cex:durableId="66D2A96E" w16cex:dateUtc="2024-02-04T16:41:00Z"/>
  <w16cex:commentExtensible w16cex:durableId="45A32A2D" w16cex:dateUtc="2023-12-05T23:34:00Z"/>
  <w16cex:commentExtensible w16cex:durableId="4597C95F" w16cex:dateUtc="2024-02-04T19:35:00Z"/>
  <w16cex:commentExtensible w16cex:durableId="14B7047F" w16cex:dateUtc="2023-12-12T01:30:00Z"/>
  <w16cex:commentExtensible w16cex:durableId="664E4FCF" w16cex:dateUtc="2024-02-04T22:56:00Z"/>
  <w16cex:commentExtensible w16cex:durableId="2FDC61CE" w16cex:dateUtc="2023-12-05T23:57:00Z"/>
  <w16cex:commentExtensible w16cex:durableId="1ADA5D10" w16cex:dateUtc="2023-12-12T01:31:00Z"/>
  <w16cex:commentExtensible w16cex:durableId="79878497" w16cex:dateUtc="2023-12-05T23:50:00Z"/>
  <w16cex:commentExtensible w16cex:durableId="57B7044E" w16cex:dateUtc="2023-12-12T00:59:00Z"/>
  <w16cex:commentExtensible w16cex:durableId="0D609E50" w16cex:dateUtc="2024-02-04T23:38:00Z"/>
  <w16cex:commentExtensible w16cex:durableId="0619FCD9" w16cex:dateUtc="2024-02-04T23:54:00Z"/>
  <w16cex:commentExtensible w16cex:durableId="4C265273" w16cex:dateUtc="2023-12-12T01:39:00Z"/>
  <w16cex:commentExtensible w16cex:durableId="3EFF87F1" w16cex:dateUtc="2023-12-07T17:44:00Z"/>
  <w16cex:commentExtensible w16cex:durableId="4E614F56" w16cex:dateUtc="2024-02-05T03:16:00Z"/>
  <w16cex:commentExtensible w16cex:durableId="4B39CDDE" w16cex:dateUtc="2023-12-12T01:43:00Z"/>
  <w16cex:commentExtensible w16cex:durableId="5AA679C2" w16cex:dateUtc="2024-02-05T03:28:00Z"/>
  <w16cex:commentExtensible w16cex:durableId="63C65B45" w16cex:dateUtc="2023-12-12T01:44:00Z"/>
  <w16cex:commentExtensible w16cex:durableId="1E3EFA28" w16cex:dateUtc="2024-02-05T03:49:00Z"/>
  <w16cex:commentExtensible w16cex:durableId="3FC08EAC" w16cex:dateUtc="2023-12-07T17:51:00Z"/>
  <w16cex:commentExtensible w16cex:durableId="6DA956CA" w16cex:dateUtc="2023-12-07T17:57:00Z"/>
  <w16cex:commentExtensible w16cex:durableId="104A70FA" w16cex:dateUtc="2023-12-12T01:51:00Z"/>
  <w16cex:commentExtensible w16cex:durableId="02878511" w16cex:dateUtc="2023-12-07T18:04:00Z"/>
  <w16cex:commentExtensible w16cex:durableId="57D7686C" w16cex:dateUtc="2023-12-07T18:24:00Z"/>
  <w16cex:commentExtensible w16cex:durableId="52D3CB2D" w16cex:dateUtc="2023-12-12T01:54:00Z"/>
  <w16cex:commentExtensible w16cex:durableId="5801644C" w16cex:dateUtc="2023-12-12T01:56:00Z"/>
  <w16cex:commentExtensible w16cex:durableId="24B39890" w16cex:dateUtc="2023-12-12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059D12" w16cid:durableId="14189593"/>
  <w16cid:commentId w16cid:paraId="568473DB" w16cid:durableId="045A9E4F"/>
  <w16cid:commentId w16cid:paraId="520C42AF" w16cid:durableId="7ECF84F3"/>
  <w16cid:commentId w16cid:paraId="54A99561" w16cid:durableId="02744AE2"/>
  <w16cid:commentId w16cid:paraId="2B886AED" w16cid:durableId="2E1152D6"/>
  <w16cid:commentId w16cid:paraId="179477AC" w16cid:durableId="437F8149"/>
  <w16cid:commentId w16cid:paraId="5B61C4C4" w16cid:durableId="0744F603"/>
  <w16cid:commentId w16cid:paraId="3F6FC6F9" w16cid:durableId="6A80B7BC"/>
  <w16cid:commentId w16cid:paraId="16B5B972" w16cid:durableId="39FF877C"/>
  <w16cid:commentId w16cid:paraId="369FBEED" w16cid:durableId="737AA65D"/>
  <w16cid:commentId w16cid:paraId="67ED35D3" w16cid:durableId="1D34F57F"/>
  <w16cid:commentId w16cid:paraId="5C741174" w16cid:durableId="4872B7CD"/>
  <w16cid:commentId w16cid:paraId="6D8865BF" w16cid:durableId="625F5AAB"/>
  <w16cid:commentId w16cid:paraId="2670D305" w16cid:durableId="64B97CC5"/>
  <w16cid:commentId w16cid:paraId="3388ECCC" w16cid:durableId="6661650F"/>
  <w16cid:commentId w16cid:paraId="7392C0FE" w16cid:durableId="5BAE20A5"/>
  <w16cid:commentId w16cid:paraId="1408F20F" w16cid:durableId="4BAFD58C"/>
  <w16cid:commentId w16cid:paraId="09CC66B0" w16cid:durableId="05527629"/>
  <w16cid:commentId w16cid:paraId="5D66044D" w16cid:durableId="65461256"/>
  <w16cid:commentId w16cid:paraId="74162EE7" w16cid:durableId="43FC5642"/>
  <w16cid:commentId w16cid:paraId="4C83153D" w16cid:durableId="70AABEAC"/>
  <w16cid:commentId w16cid:paraId="46305491" w16cid:durableId="75962C48"/>
  <w16cid:commentId w16cid:paraId="07F0608E" w16cid:durableId="52C13EDB"/>
  <w16cid:commentId w16cid:paraId="4FBD0E3F" w16cid:durableId="5BD4C6E8"/>
  <w16cid:commentId w16cid:paraId="343A93E2" w16cid:durableId="723957EF"/>
  <w16cid:commentId w16cid:paraId="32D3D831" w16cid:durableId="1F5F43E2"/>
  <w16cid:commentId w16cid:paraId="66B7F746" w16cid:durableId="3D0F9974"/>
  <w16cid:commentId w16cid:paraId="2F7AE64E" w16cid:durableId="5241E597"/>
  <w16cid:commentId w16cid:paraId="188A081C" w16cid:durableId="4F4F5A54"/>
  <w16cid:commentId w16cid:paraId="6902BED6" w16cid:durableId="1F918064"/>
  <w16cid:commentId w16cid:paraId="6182BB38" w16cid:durableId="4BD9A62B"/>
  <w16cid:commentId w16cid:paraId="24E093C2" w16cid:durableId="3CBC670E"/>
  <w16cid:commentId w16cid:paraId="1B3B00D1" w16cid:durableId="315D981D"/>
  <w16cid:commentId w16cid:paraId="24F40051" w16cid:durableId="79EED0AC"/>
  <w16cid:commentId w16cid:paraId="17D4E712" w16cid:durableId="6269512E"/>
  <w16cid:commentId w16cid:paraId="1E0454A8" w16cid:durableId="617608E1"/>
  <w16cid:commentId w16cid:paraId="1EA8BE81" w16cid:durableId="4F2120EC"/>
  <w16cid:commentId w16cid:paraId="26D7F7D3" w16cid:durableId="302864DB"/>
  <w16cid:commentId w16cid:paraId="7E2091AE" w16cid:durableId="005F4AC9"/>
  <w16cid:commentId w16cid:paraId="39C1C9CD" w16cid:durableId="19E1A42A"/>
  <w16cid:commentId w16cid:paraId="256D567F" w16cid:durableId="0A7B231A"/>
  <w16cid:commentId w16cid:paraId="0BF9C82A" w16cid:durableId="41EE1446"/>
  <w16cid:commentId w16cid:paraId="513AE4E6" w16cid:durableId="4C571C86"/>
  <w16cid:commentId w16cid:paraId="619873AD" w16cid:durableId="0ADF9BAA"/>
  <w16cid:commentId w16cid:paraId="627AE903" w16cid:durableId="133FE081"/>
  <w16cid:commentId w16cid:paraId="104DF7CE" w16cid:durableId="7B449EF7"/>
  <w16cid:commentId w16cid:paraId="4622365E" w16cid:durableId="631BA6DF"/>
  <w16cid:commentId w16cid:paraId="1BC3C549" w16cid:durableId="61376DCD"/>
  <w16cid:commentId w16cid:paraId="35BB3986" w16cid:durableId="3F82A327"/>
  <w16cid:commentId w16cid:paraId="0804C312" w16cid:durableId="0DA23E66"/>
  <w16cid:commentId w16cid:paraId="0A8796EA" w16cid:durableId="6B0B3613"/>
  <w16cid:commentId w16cid:paraId="2B838FF1" w16cid:durableId="6BCD574A"/>
  <w16cid:commentId w16cid:paraId="7080EC9F" w16cid:durableId="0C274481"/>
  <w16cid:commentId w16cid:paraId="11B8A50F" w16cid:durableId="7CD2F927"/>
  <w16cid:commentId w16cid:paraId="5457E944" w16cid:durableId="1C992FAA"/>
  <w16cid:commentId w16cid:paraId="0BC0DA7D" w16cid:durableId="577CE6F9"/>
  <w16cid:commentId w16cid:paraId="6015E4B0" w16cid:durableId="24F3B9F6"/>
  <w16cid:commentId w16cid:paraId="4B8AA984" w16cid:durableId="0BEC2013"/>
  <w16cid:commentId w16cid:paraId="0D6B8BDC" w16cid:durableId="66D2A96E"/>
  <w16cid:commentId w16cid:paraId="4E6667C5" w16cid:durableId="45A32A2D"/>
  <w16cid:commentId w16cid:paraId="18AE7971" w16cid:durableId="4597C95F"/>
  <w16cid:commentId w16cid:paraId="6CA2174F" w16cid:durableId="14B7047F"/>
  <w16cid:commentId w16cid:paraId="6E275243" w16cid:durableId="664E4FCF"/>
  <w16cid:commentId w16cid:paraId="3D297AF5" w16cid:durableId="2FDC61CE"/>
  <w16cid:commentId w16cid:paraId="5ABA089B" w16cid:durableId="1ADA5D10"/>
  <w16cid:commentId w16cid:paraId="0D6BA814" w16cid:durableId="79878497"/>
  <w16cid:commentId w16cid:paraId="6590A404" w16cid:durableId="57B7044E"/>
  <w16cid:commentId w16cid:paraId="3DC02363" w16cid:durableId="0D609E50"/>
  <w16cid:commentId w16cid:paraId="1AE06C0E" w16cid:durableId="0619FCD9"/>
  <w16cid:commentId w16cid:paraId="275163C6" w16cid:durableId="4C265273"/>
  <w16cid:commentId w16cid:paraId="5519979F" w16cid:durableId="3EFF87F1"/>
  <w16cid:commentId w16cid:paraId="15B6DEED" w16cid:durableId="4E614F56"/>
  <w16cid:commentId w16cid:paraId="54AB0AB9" w16cid:durableId="4B39CDDE"/>
  <w16cid:commentId w16cid:paraId="40EEBFA0" w16cid:durableId="5AA679C2"/>
  <w16cid:commentId w16cid:paraId="7C02B0C3" w16cid:durableId="63C65B45"/>
  <w16cid:commentId w16cid:paraId="54A82EBF" w16cid:durableId="1E3EFA28"/>
  <w16cid:commentId w16cid:paraId="0EEF20C5" w16cid:durableId="3FC08EAC"/>
  <w16cid:commentId w16cid:paraId="2DF0B5A4" w16cid:durableId="6DA956CA"/>
  <w16cid:commentId w16cid:paraId="3AAD443B" w16cid:durableId="104A70FA"/>
  <w16cid:commentId w16cid:paraId="76750877" w16cid:durableId="02878511"/>
  <w16cid:commentId w16cid:paraId="715E74A1" w16cid:durableId="57D7686C"/>
  <w16cid:commentId w16cid:paraId="5323C302" w16cid:durableId="52D3CB2D"/>
  <w16cid:commentId w16cid:paraId="7B3E20CF" w16cid:durableId="5801644C"/>
  <w16cid:commentId w16cid:paraId="06890CE2" w16cid:durableId="24B39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F0963" w14:textId="77777777" w:rsidR="009C3AAD" w:rsidRDefault="009C3AAD" w:rsidP="00AE4592">
      <w:pPr>
        <w:spacing w:after="0" w:line="240" w:lineRule="auto"/>
      </w:pPr>
      <w:r>
        <w:separator/>
      </w:r>
    </w:p>
  </w:endnote>
  <w:endnote w:type="continuationSeparator" w:id="0">
    <w:p w14:paraId="2FAD863A" w14:textId="77777777" w:rsidR="009C3AAD" w:rsidRDefault="009C3AAD" w:rsidP="00AE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ZWAdobeF">
    <w:altName w:val="Calibri"/>
    <w:panose1 w:val="020B0604020202020204"/>
    <w:charset w:val="00"/>
    <w:family w:val="auto"/>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508256"/>
      <w:docPartObj>
        <w:docPartGallery w:val="Page Numbers (Bottom of Page)"/>
        <w:docPartUnique/>
      </w:docPartObj>
    </w:sdtPr>
    <w:sdtEndPr>
      <w:rPr>
        <w:noProof/>
      </w:rPr>
    </w:sdtEndPr>
    <w:sdtContent>
      <w:p w14:paraId="13914C86" w14:textId="2C5487C1" w:rsidR="00173E31" w:rsidRDefault="00173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659A9" w14:textId="33501584" w:rsidR="00AE4592" w:rsidRDefault="00AE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C3E1E" w14:textId="77777777" w:rsidR="009C3AAD" w:rsidRDefault="009C3AAD" w:rsidP="00AE4592">
      <w:pPr>
        <w:spacing w:after="0" w:line="240" w:lineRule="auto"/>
      </w:pPr>
      <w:r>
        <w:separator/>
      </w:r>
    </w:p>
  </w:footnote>
  <w:footnote w:type="continuationSeparator" w:id="0">
    <w:p w14:paraId="01E8EB72" w14:textId="77777777" w:rsidR="009C3AAD" w:rsidRDefault="009C3AAD" w:rsidP="00AE4592">
      <w:pPr>
        <w:spacing w:after="0" w:line="240" w:lineRule="auto"/>
      </w:pPr>
      <w:r>
        <w:continuationSeparator/>
      </w:r>
    </w:p>
  </w:footnote>
  <w:footnote w:id="1">
    <w:p w14:paraId="1CEA861B" w14:textId="79859C75" w:rsidR="00EE26FC" w:rsidDel="00F93D38" w:rsidRDefault="00EE26FC">
      <w:pPr>
        <w:pStyle w:val="FootnoteText"/>
        <w:rPr>
          <w:del w:id="75" w:author="Arfa Aijazi" w:date="2024-01-30T00:00:00Z"/>
        </w:rPr>
      </w:pPr>
      <w:del w:id="76" w:author="Arfa Aijazi" w:date="2024-01-30T00:00:00Z">
        <w:r w:rsidDel="00F93D38">
          <w:rPr>
            <w:rStyle w:val="FootnoteReference"/>
          </w:rPr>
          <w:footnoteRef/>
        </w:r>
        <w:r w:rsidDel="00F93D38">
          <w:delText xml:space="preserve"> W. McNary (personal communication, July 14, 2021)</w:delText>
        </w:r>
      </w:del>
    </w:p>
  </w:footnote>
  <w:footnote w:id="2">
    <w:p w14:paraId="600401A9" w14:textId="769EBF9C" w:rsidR="00367B3D" w:rsidDel="00F93D38" w:rsidRDefault="00367B3D">
      <w:pPr>
        <w:pStyle w:val="FootnoteText"/>
        <w:rPr>
          <w:del w:id="78" w:author="Arfa Aijazi" w:date="2024-01-30T00:00:00Z"/>
        </w:rPr>
      </w:pPr>
      <w:del w:id="79" w:author="Arfa Aijazi" w:date="2024-01-30T00:00:00Z">
        <w:r w:rsidDel="00F93D38">
          <w:rPr>
            <w:rStyle w:val="FootnoteReference"/>
          </w:rPr>
          <w:footnoteRef/>
        </w:r>
        <w:r w:rsidDel="00F93D38">
          <w:delText xml:space="preserve"> C. A. Hronis (personal communication, August 15, 2022)</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E00F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0CE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854E9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002F6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12C9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6DD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FCAC0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92E2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B41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64A6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D17AC"/>
    <w:multiLevelType w:val="hybridMultilevel"/>
    <w:tmpl w:val="9D48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5EFC"/>
    <w:multiLevelType w:val="hybridMultilevel"/>
    <w:tmpl w:val="758A91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61216"/>
    <w:multiLevelType w:val="hybridMultilevel"/>
    <w:tmpl w:val="7A8CB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12C30"/>
    <w:multiLevelType w:val="hybridMultilevel"/>
    <w:tmpl w:val="2B642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D01210"/>
    <w:multiLevelType w:val="hybridMultilevel"/>
    <w:tmpl w:val="30D84314"/>
    <w:lvl w:ilvl="0" w:tplc="0D829860">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0077F"/>
    <w:multiLevelType w:val="hybridMultilevel"/>
    <w:tmpl w:val="7584D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4689F"/>
    <w:multiLevelType w:val="hybridMultilevel"/>
    <w:tmpl w:val="1A488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B748A"/>
    <w:multiLevelType w:val="multilevel"/>
    <w:tmpl w:val="912CC868"/>
    <w:lvl w:ilvl="0">
      <w:start w:val="1"/>
      <w:numFmt w:val="decimal"/>
      <w:pStyle w:val="Caption"/>
      <w:lvlText w:val="%1."/>
      <w:lvlJc w:val="left"/>
      <w:pPr>
        <w:ind w:left="6210" w:hanging="360"/>
      </w:pPr>
    </w:lvl>
    <w:lvl w:ilvl="1">
      <w:start w:val="1"/>
      <w:numFmt w:val="decimal"/>
      <w:pStyle w:val="Bibliography"/>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06674D"/>
    <w:multiLevelType w:val="hybridMultilevel"/>
    <w:tmpl w:val="69A41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73059"/>
    <w:multiLevelType w:val="hybridMultilevel"/>
    <w:tmpl w:val="F8A44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054710"/>
    <w:multiLevelType w:val="hybridMultilevel"/>
    <w:tmpl w:val="D7EC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FA471C"/>
    <w:multiLevelType w:val="hybridMultilevel"/>
    <w:tmpl w:val="8FA67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454B1C"/>
    <w:multiLevelType w:val="hybridMultilevel"/>
    <w:tmpl w:val="6AA0F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DB612D"/>
    <w:multiLevelType w:val="multilevel"/>
    <w:tmpl w:val="92DCA6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9286A56"/>
    <w:multiLevelType w:val="hybridMultilevel"/>
    <w:tmpl w:val="6D5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704ED"/>
    <w:multiLevelType w:val="multilevel"/>
    <w:tmpl w:val="F88A8A62"/>
    <w:lvl w:ilvl="0">
      <w:start w:val="1"/>
      <w:numFmt w:val="decimal"/>
      <w:pStyle w:val="Heading1List"/>
      <w:lvlText w:val="%1."/>
      <w:lvlJc w:val="left"/>
      <w:pPr>
        <w:ind w:left="720" w:hanging="360"/>
      </w:pPr>
      <w:rPr>
        <w:rFonts w:hint="default"/>
      </w:rPr>
    </w:lvl>
    <w:lvl w:ilvl="1">
      <w:start w:val="1"/>
      <w:numFmt w:val="decimal"/>
      <w:pStyle w:val="Heading2Lis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F4C542D"/>
    <w:multiLevelType w:val="hybridMultilevel"/>
    <w:tmpl w:val="91F83A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535B75"/>
    <w:multiLevelType w:val="hybridMultilevel"/>
    <w:tmpl w:val="B5EA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B22F95"/>
    <w:multiLevelType w:val="hybridMultilevel"/>
    <w:tmpl w:val="2F82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75182">
    <w:abstractNumId w:val="25"/>
  </w:num>
  <w:num w:numId="2" w16cid:durableId="100686636">
    <w:abstractNumId w:val="16"/>
  </w:num>
  <w:num w:numId="3" w16cid:durableId="906574746">
    <w:abstractNumId w:val="12"/>
  </w:num>
  <w:num w:numId="4" w16cid:durableId="2062048938">
    <w:abstractNumId w:val="21"/>
  </w:num>
  <w:num w:numId="5" w16cid:durableId="696345628">
    <w:abstractNumId w:val="19"/>
  </w:num>
  <w:num w:numId="6" w16cid:durableId="1607422847">
    <w:abstractNumId w:val="27"/>
  </w:num>
  <w:num w:numId="7" w16cid:durableId="15650672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7429457">
    <w:abstractNumId w:val="17"/>
  </w:num>
  <w:num w:numId="9" w16cid:durableId="12939451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37215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1611810">
    <w:abstractNumId w:val="28"/>
  </w:num>
  <w:num w:numId="12" w16cid:durableId="83190068">
    <w:abstractNumId w:val="20"/>
  </w:num>
  <w:num w:numId="13" w16cid:durableId="1795176840">
    <w:abstractNumId w:val="13"/>
  </w:num>
  <w:num w:numId="14" w16cid:durableId="1088620933">
    <w:abstractNumId w:val="10"/>
  </w:num>
  <w:num w:numId="15" w16cid:durableId="920985585">
    <w:abstractNumId w:val="11"/>
  </w:num>
  <w:num w:numId="16" w16cid:durableId="1117917774">
    <w:abstractNumId w:val="26"/>
  </w:num>
  <w:num w:numId="17" w16cid:durableId="8023107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26765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6807909">
    <w:abstractNumId w:val="9"/>
  </w:num>
  <w:num w:numId="20" w16cid:durableId="2123761808">
    <w:abstractNumId w:val="7"/>
  </w:num>
  <w:num w:numId="21" w16cid:durableId="474835940">
    <w:abstractNumId w:val="6"/>
  </w:num>
  <w:num w:numId="22" w16cid:durableId="1434856100">
    <w:abstractNumId w:val="5"/>
  </w:num>
  <w:num w:numId="23" w16cid:durableId="1275867165">
    <w:abstractNumId w:val="4"/>
  </w:num>
  <w:num w:numId="24" w16cid:durableId="1760908723">
    <w:abstractNumId w:val="8"/>
  </w:num>
  <w:num w:numId="25" w16cid:durableId="1375422707">
    <w:abstractNumId w:val="3"/>
  </w:num>
  <w:num w:numId="26" w16cid:durableId="148062197">
    <w:abstractNumId w:val="2"/>
  </w:num>
  <w:num w:numId="27" w16cid:durableId="1945502454">
    <w:abstractNumId w:val="1"/>
  </w:num>
  <w:num w:numId="28" w16cid:durableId="324288931">
    <w:abstractNumId w:val="0"/>
  </w:num>
  <w:num w:numId="29" w16cid:durableId="1878657020">
    <w:abstractNumId w:val="23"/>
  </w:num>
  <w:num w:numId="30" w16cid:durableId="484204395">
    <w:abstractNumId w:val="24"/>
  </w:num>
  <w:num w:numId="31" w16cid:durableId="1974365403">
    <w:abstractNumId w:val="22"/>
  </w:num>
  <w:num w:numId="32" w16cid:durableId="645744609">
    <w:abstractNumId w:val="15"/>
  </w:num>
  <w:num w:numId="33" w16cid:durableId="1001004480">
    <w:abstractNumId w:val="14"/>
  </w:num>
  <w:num w:numId="34" w16cid:durableId="153970837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fa Aijazi">
    <w15:presenceInfo w15:providerId="AD" w15:userId="S::aaijazi@uwaterloo.ca::c696df8e-bee2-4077-af5b-5aee718ea537"/>
  </w15:person>
  <w15:person w15:author="Stefano Schiavon">
    <w15:presenceInfo w15:providerId="None" w15:userId="Stefano Schiavon"/>
  </w15:person>
  <w15:person w15:author="Duncan Callaway">
    <w15:presenceInfo w15:providerId="AD" w15:userId="S::dcal@BERKELEY.EDU::01691d69-f65f-4172-a6fd-5fdbdd20152a"/>
  </w15:person>
  <w15:person w15:author="Stefano Schiavon [2]">
    <w15:presenceInfo w15:providerId="AD" w15:userId="S::schiavon@BERKELEY.EDU::3ef08b48-268e-4498-beea-384b503069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3"/>
    <w:rsid w:val="0000042B"/>
    <w:rsid w:val="0000166A"/>
    <w:rsid w:val="00001B91"/>
    <w:rsid w:val="0000297B"/>
    <w:rsid w:val="00003149"/>
    <w:rsid w:val="00004542"/>
    <w:rsid w:val="00006C95"/>
    <w:rsid w:val="000102EC"/>
    <w:rsid w:val="00010BCA"/>
    <w:rsid w:val="0001231D"/>
    <w:rsid w:val="000123DB"/>
    <w:rsid w:val="00012E3E"/>
    <w:rsid w:val="00013D5E"/>
    <w:rsid w:val="000141A7"/>
    <w:rsid w:val="00017E6A"/>
    <w:rsid w:val="00020572"/>
    <w:rsid w:val="000208D1"/>
    <w:rsid w:val="00022673"/>
    <w:rsid w:val="00023677"/>
    <w:rsid w:val="00023F82"/>
    <w:rsid w:val="0002436F"/>
    <w:rsid w:val="000255C3"/>
    <w:rsid w:val="000267BE"/>
    <w:rsid w:val="00030781"/>
    <w:rsid w:val="00030D50"/>
    <w:rsid w:val="00031AB7"/>
    <w:rsid w:val="00032A32"/>
    <w:rsid w:val="000332AA"/>
    <w:rsid w:val="0003669E"/>
    <w:rsid w:val="00036A3B"/>
    <w:rsid w:val="0003753B"/>
    <w:rsid w:val="00041697"/>
    <w:rsid w:val="00041EC8"/>
    <w:rsid w:val="00041F5B"/>
    <w:rsid w:val="00042BE6"/>
    <w:rsid w:val="000459B2"/>
    <w:rsid w:val="00045B07"/>
    <w:rsid w:val="000502AF"/>
    <w:rsid w:val="00050580"/>
    <w:rsid w:val="00050730"/>
    <w:rsid w:val="000516FC"/>
    <w:rsid w:val="000518BE"/>
    <w:rsid w:val="00051A45"/>
    <w:rsid w:val="000547D2"/>
    <w:rsid w:val="000550F0"/>
    <w:rsid w:val="0005736D"/>
    <w:rsid w:val="0006004D"/>
    <w:rsid w:val="000614CE"/>
    <w:rsid w:val="00062914"/>
    <w:rsid w:val="00062DBF"/>
    <w:rsid w:val="0006519F"/>
    <w:rsid w:val="00065381"/>
    <w:rsid w:val="00065720"/>
    <w:rsid w:val="000675B8"/>
    <w:rsid w:val="00067CB7"/>
    <w:rsid w:val="00070599"/>
    <w:rsid w:val="00072AC2"/>
    <w:rsid w:val="00072AE9"/>
    <w:rsid w:val="000732E2"/>
    <w:rsid w:val="00073C80"/>
    <w:rsid w:val="00076239"/>
    <w:rsid w:val="000774CA"/>
    <w:rsid w:val="0007764A"/>
    <w:rsid w:val="000809FA"/>
    <w:rsid w:val="000810A1"/>
    <w:rsid w:val="00081A6D"/>
    <w:rsid w:val="00082CFD"/>
    <w:rsid w:val="0008315B"/>
    <w:rsid w:val="00083BD5"/>
    <w:rsid w:val="00085071"/>
    <w:rsid w:val="00085C89"/>
    <w:rsid w:val="000868EE"/>
    <w:rsid w:val="00086B3E"/>
    <w:rsid w:val="00086D01"/>
    <w:rsid w:val="00090203"/>
    <w:rsid w:val="000906F0"/>
    <w:rsid w:val="000927BB"/>
    <w:rsid w:val="00093321"/>
    <w:rsid w:val="00093416"/>
    <w:rsid w:val="00093E90"/>
    <w:rsid w:val="000A1641"/>
    <w:rsid w:val="000A1C26"/>
    <w:rsid w:val="000A288E"/>
    <w:rsid w:val="000A3677"/>
    <w:rsid w:val="000A4220"/>
    <w:rsid w:val="000A4B2D"/>
    <w:rsid w:val="000A4CF2"/>
    <w:rsid w:val="000A5675"/>
    <w:rsid w:val="000A56D6"/>
    <w:rsid w:val="000A5CE6"/>
    <w:rsid w:val="000A728F"/>
    <w:rsid w:val="000B342D"/>
    <w:rsid w:val="000B3BB5"/>
    <w:rsid w:val="000B5D88"/>
    <w:rsid w:val="000B6193"/>
    <w:rsid w:val="000B67AA"/>
    <w:rsid w:val="000B759B"/>
    <w:rsid w:val="000C015F"/>
    <w:rsid w:val="000C0751"/>
    <w:rsid w:val="000C0BCD"/>
    <w:rsid w:val="000C13B5"/>
    <w:rsid w:val="000C1A77"/>
    <w:rsid w:val="000C317B"/>
    <w:rsid w:val="000C40EF"/>
    <w:rsid w:val="000C4F94"/>
    <w:rsid w:val="000D0788"/>
    <w:rsid w:val="000D1006"/>
    <w:rsid w:val="000D468A"/>
    <w:rsid w:val="000D4BAC"/>
    <w:rsid w:val="000D5368"/>
    <w:rsid w:val="000D6134"/>
    <w:rsid w:val="000D627D"/>
    <w:rsid w:val="000D6583"/>
    <w:rsid w:val="000D77AF"/>
    <w:rsid w:val="000E4809"/>
    <w:rsid w:val="000E482F"/>
    <w:rsid w:val="000E52F8"/>
    <w:rsid w:val="000E5B31"/>
    <w:rsid w:val="000E6E09"/>
    <w:rsid w:val="000E7674"/>
    <w:rsid w:val="000F0526"/>
    <w:rsid w:val="000F1C05"/>
    <w:rsid w:val="000F252E"/>
    <w:rsid w:val="000F36F2"/>
    <w:rsid w:val="000F378C"/>
    <w:rsid w:val="000F3917"/>
    <w:rsid w:val="000F4320"/>
    <w:rsid w:val="000F545D"/>
    <w:rsid w:val="000F6D02"/>
    <w:rsid w:val="000F73A0"/>
    <w:rsid w:val="000F75CF"/>
    <w:rsid w:val="0010137A"/>
    <w:rsid w:val="00101CF2"/>
    <w:rsid w:val="001021F4"/>
    <w:rsid w:val="00102A0C"/>
    <w:rsid w:val="001039E0"/>
    <w:rsid w:val="001060D4"/>
    <w:rsid w:val="00106116"/>
    <w:rsid w:val="00106D39"/>
    <w:rsid w:val="001076D9"/>
    <w:rsid w:val="00107E11"/>
    <w:rsid w:val="00110078"/>
    <w:rsid w:val="00111CEB"/>
    <w:rsid w:val="00112CCC"/>
    <w:rsid w:val="001132AD"/>
    <w:rsid w:val="00114228"/>
    <w:rsid w:val="00115328"/>
    <w:rsid w:val="00115686"/>
    <w:rsid w:val="001158AC"/>
    <w:rsid w:val="001166B2"/>
    <w:rsid w:val="00117094"/>
    <w:rsid w:val="00121142"/>
    <w:rsid w:val="00122B56"/>
    <w:rsid w:val="001236FB"/>
    <w:rsid w:val="00124A7A"/>
    <w:rsid w:val="001252A9"/>
    <w:rsid w:val="00125F1F"/>
    <w:rsid w:val="00127591"/>
    <w:rsid w:val="00127644"/>
    <w:rsid w:val="00127BCD"/>
    <w:rsid w:val="00132669"/>
    <w:rsid w:val="00133354"/>
    <w:rsid w:val="001372E4"/>
    <w:rsid w:val="001374BE"/>
    <w:rsid w:val="00144426"/>
    <w:rsid w:val="00144538"/>
    <w:rsid w:val="001445B5"/>
    <w:rsid w:val="00144FAD"/>
    <w:rsid w:val="001455E1"/>
    <w:rsid w:val="00145B84"/>
    <w:rsid w:val="00150AF0"/>
    <w:rsid w:val="00152504"/>
    <w:rsid w:val="00152729"/>
    <w:rsid w:val="00153606"/>
    <w:rsid w:val="00153D45"/>
    <w:rsid w:val="0015610C"/>
    <w:rsid w:val="0015657B"/>
    <w:rsid w:val="00156980"/>
    <w:rsid w:val="00157173"/>
    <w:rsid w:val="001603B9"/>
    <w:rsid w:val="001618CD"/>
    <w:rsid w:val="00161B3F"/>
    <w:rsid w:val="0016684D"/>
    <w:rsid w:val="00167349"/>
    <w:rsid w:val="00167F85"/>
    <w:rsid w:val="00172BC3"/>
    <w:rsid w:val="00173E31"/>
    <w:rsid w:val="0017424A"/>
    <w:rsid w:val="00177FF6"/>
    <w:rsid w:val="0018002E"/>
    <w:rsid w:val="00182AA0"/>
    <w:rsid w:val="00182EF9"/>
    <w:rsid w:val="00184BF5"/>
    <w:rsid w:val="00184FD4"/>
    <w:rsid w:val="00185E7A"/>
    <w:rsid w:val="001909EE"/>
    <w:rsid w:val="00191765"/>
    <w:rsid w:val="00194224"/>
    <w:rsid w:val="00196CE6"/>
    <w:rsid w:val="001A024C"/>
    <w:rsid w:val="001A1287"/>
    <w:rsid w:val="001A3EB7"/>
    <w:rsid w:val="001A6B21"/>
    <w:rsid w:val="001B0F05"/>
    <w:rsid w:val="001B17BE"/>
    <w:rsid w:val="001B4D5F"/>
    <w:rsid w:val="001B5253"/>
    <w:rsid w:val="001C198C"/>
    <w:rsid w:val="001C2BEC"/>
    <w:rsid w:val="001C2F3A"/>
    <w:rsid w:val="001C3501"/>
    <w:rsid w:val="001C5B14"/>
    <w:rsid w:val="001C6FC0"/>
    <w:rsid w:val="001C75BB"/>
    <w:rsid w:val="001C7846"/>
    <w:rsid w:val="001D36B1"/>
    <w:rsid w:val="001D443A"/>
    <w:rsid w:val="001D4C80"/>
    <w:rsid w:val="001D4E27"/>
    <w:rsid w:val="001D7169"/>
    <w:rsid w:val="001E02E2"/>
    <w:rsid w:val="001E0A37"/>
    <w:rsid w:val="001E1755"/>
    <w:rsid w:val="001E1907"/>
    <w:rsid w:val="001E25F6"/>
    <w:rsid w:val="001E2BF2"/>
    <w:rsid w:val="001E4131"/>
    <w:rsid w:val="001E5B80"/>
    <w:rsid w:val="001E617E"/>
    <w:rsid w:val="001E7121"/>
    <w:rsid w:val="001F1AF3"/>
    <w:rsid w:val="001F3631"/>
    <w:rsid w:val="001F3A61"/>
    <w:rsid w:val="001F4815"/>
    <w:rsid w:val="001F5BD9"/>
    <w:rsid w:val="00200E28"/>
    <w:rsid w:val="002023F5"/>
    <w:rsid w:val="002035B5"/>
    <w:rsid w:val="002043B3"/>
    <w:rsid w:val="0020452B"/>
    <w:rsid w:val="002058CA"/>
    <w:rsid w:val="00206530"/>
    <w:rsid w:val="00211BB9"/>
    <w:rsid w:val="002152E2"/>
    <w:rsid w:val="00216B35"/>
    <w:rsid w:val="00222880"/>
    <w:rsid w:val="00222B0C"/>
    <w:rsid w:val="002236F4"/>
    <w:rsid w:val="002258E4"/>
    <w:rsid w:val="00227527"/>
    <w:rsid w:val="002302D4"/>
    <w:rsid w:val="00230506"/>
    <w:rsid w:val="0023067B"/>
    <w:rsid w:val="00232F02"/>
    <w:rsid w:val="00233C33"/>
    <w:rsid w:val="002348FC"/>
    <w:rsid w:val="002356A3"/>
    <w:rsid w:val="00235D6C"/>
    <w:rsid w:val="00236E8D"/>
    <w:rsid w:val="00237420"/>
    <w:rsid w:val="002375D1"/>
    <w:rsid w:val="002409EC"/>
    <w:rsid w:val="00241A5D"/>
    <w:rsid w:val="00244997"/>
    <w:rsid w:val="00245214"/>
    <w:rsid w:val="00246149"/>
    <w:rsid w:val="002507EB"/>
    <w:rsid w:val="00252029"/>
    <w:rsid w:val="0025391F"/>
    <w:rsid w:val="002543A5"/>
    <w:rsid w:val="0025514A"/>
    <w:rsid w:val="002554EE"/>
    <w:rsid w:val="002605DB"/>
    <w:rsid w:val="00261EFA"/>
    <w:rsid w:val="002648C7"/>
    <w:rsid w:val="00265DFE"/>
    <w:rsid w:val="00267025"/>
    <w:rsid w:val="002717D1"/>
    <w:rsid w:val="002725EF"/>
    <w:rsid w:val="00272B45"/>
    <w:rsid w:val="0027423C"/>
    <w:rsid w:val="00274310"/>
    <w:rsid w:val="00274451"/>
    <w:rsid w:val="00274820"/>
    <w:rsid w:val="00274C74"/>
    <w:rsid w:val="00274FDF"/>
    <w:rsid w:val="00275E1B"/>
    <w:rsid w:val="00277CFF"/>
    <w:rsid w:val="0028249F"/>
    <w:rsid w:val="00282889"/>
    <w:rsid w:val="002833A0"/>
    <w:rsid w:val="002833E9"/>
    <w:rsid w:val="002874D6"/>
    <w:rsid w:val="0029071F"/>
    <w:rsid w:val="00292D68"/>
    <w:rsid w:val="00294202"/>
    <w:rsid w:val="002943F9"/>
    <w:rsid w:val="002952A6"/>
    <w:rsid w:val="002969F8"/>
    <w:rsid w:val="00296FEB"/>
    <w:rsid w:val="002A2C36"/>
    <w:rsid w:val="002A4C0D"/>
    <w:rsid w:val="002A4E6E"/>
    <w:rsid w:val="002A5BC1"/>
    <w:rsid w:val="002A5CE0"/>
    <w:rsid w:val="002A6EE9"/>
    <w:rsid w:val="002A7CA9"/>
    <w:rsid w:val="002A7F21"/>
    <w:rsid w:val="002B06F0"/>
    <w:rsid w:val="002B2E1D"/>
    <w:rsid w:val="002B45D2"/>
    <w:rsid w:val="002B5F4B"/>
    <w:rsid w:val="002B5F9F"/>
    <w:rsid w:val="002B78CD"/>
    <w:rsid w:val="002C0018"/>
    <w:rsid w:val="002C1C5E"/>
    <w:rsid w:val="002C7B8A"/>
    <w:rsid w:val="002C7F41"/>
    <w:rsid w:val="002D0129"/>
    <w:rsid w:val="002D0347"/>
    <w:rsid w:val="002D0D6C"/>
    <w:rsid w:val="002D0F22"/>
    <w:rsid w:val="002D375E"/>
    <w:rsid w:val="002D4048"/>
    <w:rsid w:val="002D4B49"/>
    <w:rsid w:val="002D5861"/>
    <w:rsid w:val="002D7389"/>
    <w:rsid w:val="002D7988"/>
    <w:rsid w:val="002E5134"/>
    <w:rsid w:val="002E59DF"/>
    <w:rsid w:val="002E78D9"/>
    <w:rsid w:val="002F0E75"/>
    <w:rsid w:val="002F0E76"/>
    <w:rsid w:val="002F3765"/>
    <w:rsid w:val="002F4DF2"/>
    <w:rsid w:val="002F58EA"/>
    <w:rsid w:val="002F5A7D"/>
    <w:rsid w:val="002F5D85"/>
    <w:rsid w:val="0030095F"/>
    <w:rsid w:val="003013E8"/>
    <w:rsid w:val="003015C3"/>
    <w:rsid w:val="00302722"/>
    <w:rsid w:val="00302810"/>
    <w:rsid w:val="003033D3"/>
    <w:rsid w:val="003034C1"/>
    <w:rsid w:val="00307F6D"/>
    <w:rsid w:val="00310FEF"/>
    <w:rsid w:val="003118E4"/>
    <w:rsid w:val="00311B43"/>
    <w:rsid w:val="00312ADE"/>
    <w:rsid w:val="00313AE5"/>
    <w:rsid w:val="00313C42"/>
    <w:rsid w:val="003147D0"/>
    <w:rsid w:val="0031530F"/>
    <w:rsid w:val="003161EB"/>
    <w:rsid w:val="00316A2F"/>
    <w:rsid w:val="00317892"/>
    <w:rsid w:val="00317D63"/>
    <w:rsid w:val="00320B00"/>
    <w:rsid w:val="00321240"/>
    <w:rsid w:val="00323243"/>
    <w:rsid w:val="00323DFC"/>
    <w:rsid w:val="00324859"/>
    <w:rsid w:val="003256A7"/>
    <w:rsid w:val="00326C2A"/>
    <w:rsid w:val="00326D63"/>
    <w:rsid w:val="003270E1"/>
    <w:rsid w:val="003274A3"/>
    <w:rsid w:val="00330BCB"/>
    <w:rsid w:val="00330D91"/>
    <w:rsid w:val="003369CA"/>
    <w:rsid w:val="00336D87"/>
    <w:rsid w:val="00337338"/>
    <w:rsid w:val="003378FF"/>
    <w:rsid w:val="00337A74"/>
    <w:rsid w:val="00343055"/>
    <w:rsid w:val="00347FAF"/>
    <w:rsid w:val="00350B52"/>
    <w:rsid w:val="00351C61"/>
    <w:rsid w:val="00351D9F"/>
    <w:rsid w:val="0035210F"/>
    <w:rsid w:val="003527E1"/>
    <w:rsid w:val="00353363"/>
    <w:rsid w:val="00353E99"/>
    <w:rsid w:val="00354593"/>
    <w:rsid w:val="00356607"/>
    <w:rsid w:val="00356E46"/>
    <w:rsid w:val="00357A0F"/>
    <w:rsid w:val="0036071F"/>
    <w:rsid w:val="00361BFB"/>
    <w:rsid w:val="00363E57"/>
    <w:rsid w:val="00365353"/>
    <w:rsid w:val="00367B3D"/>
    <w:rsid w:val="003703E3"/>
    <w:rsid w:val="0037081F"/>
    <w:rsid w:val="00371AD5"/>
    <w:rsid w:val="00372282"/>
    <w:rsid w:val="003757DB"/>
    <w:rsid w:val="0037715D"/>
    <w:rsid w:val="003826B3"/>
    <w:rsid w:val="00384A27"/>
    <w:rsid w:val="003901DB"/>
    <w:rsid w:val="0039115D"/>
    <w:rsid w:val="00392DD7"/>
    <w:rsid w:val="003944E4"/>
    <w:rsid w:val="003962C4"/>
    <w:rsid w:val="003979C3"/>
    <w:rsid w:val="003A25C8"/>
    <w:rsid w:val="003A2C14"/>
    <w:rsid w:val="003A3013"/>
    <w:rsid w:val="003A42BA"/>
    <w:rsid w:val="003A434E"/>
    <w:rsid w:val="003B2646"/>
    <w:rsid w:val="003B27CE"/>
    <w:rsid w:val="003B3633"/>
    <w:rsid w:val="003B49E8"/>
    <w:rsid w:val="003B7046"/>
    <w:rsid w:val="003C1EB7"/>
    <w:rsid w:val="003C22EE"/>
    <w:rsid w:val="003C3425"/>
    <w:rsid w:val="003C4042"/>
    <w:rsid w:val="003C4316"/>
    <w:rsid w:val="003C5ACC"/>
    <w:rsid w:val="003C5C87"/>
    <w:rsid w:val="003C7EAC"/>
    <w:rsid w:val="003D0027"/>
    <w:rsid w:val="003D0C11"/>
    <w:rsid w:val="003D0D7B"/>
    <w:rsid w:val="003D0EAC"/>
    <w:rsid w:val="003D1C93"/>
    <w:rsid w:val="003D2798"/>
    <w:rsid w:val="003D57C8"/>
    <w:rsid w:val="003D5F99"/>
    <w:rsid w:val="003D7199"/>
    <w:rsid w:val="003D782C"/>
    <w:rsid w:val="003E05B3"/>
    <w:rsid w:val="003E0F42"/>
    <w:rsid w:val="003E19EE"/>
    <w:rsid w:val="003E24E2"/>
    <w:rsid w:val="003E3DE3"/>
    <w:rsid w:val="003E4D0B"/>
    <w:rsid w:val="003E54DF"/>
    <w:rsid w:val="003E57F4"/>
    <w:rsid w:val="003E6672"/>
    <w:rsid w:val="003F1AAD"/>
    <w:rsid w:val="003F3723"/>
    <w:rsid w:val="003F504D"/>
    <w:rsid w:val="003F534F"/>
    <w:rsid w:val="003F6D06"/>
    <w:rsid w:val="004031F2"/>
    <w:rsid w:val="00405503"/>
    <w:rsid w:val="00405A27"/>
    <w:rsid w:val="00412023"/>
    <w:rsid w:val="00412F3A"/>
    <w:rsid w:val="004138B0"/>
    <w:rsid w:val="00413E2E"/>
    <w:rsid w:val="004144F8"/>
    <w:rsid w:val="00416267"/>
    <w:rsid w:val="00416EFB"/>
    <w:rsid w:val="004206D8"/>
    <w:rsid w:val="00420AD7"/>
    <w:rsid w:val="0042172E"/>
    <w:rsid w:val="00422202"/>
    <w:rsid w:val="00422786"/>
    <w:rsid w:val="0042284E"/>
    <w:rsid w:val="004229A2"/>
    <w:rsid w:val="00423555"/>
    <w:rsid w:val="00423FA3"/>
    <w:rsid w:val="0042484F"/>
    <w:rsid w:val="00425CEA"/>
    <w:rsid w:val="0042657A"/>
    <w:rsid w:val="004265C7"/>
    <w:rsid w:val="00430411"/>
    <w:rsid w:val="00431D80"/>
    <w:rsid w:val="00432C42"/>
    <w:rsid w:val="00433BB6"/>
    <w:rsid w:val="00434AE4"/>
    <w:rsid w:val="004356CF"/>
    <w:rsid w:val="00435FDE"/>
    <w:rsid w:val="004427C3"/>
    <w:rsid w:val="004439CD"/>
    <w:rsid w:val="00444379"/>
    <w:rsid w:val="00446019"/>
    <w:rsid w:val="004474E4"/>
    <w:rsid w:val="0044788B"/>
    <w:rsid w:val="004529AA"/>
    <w:rsid w:val="00453F53"/>
    <w:rsid w:val="00454ED4"/>
    <w:rsid w:val="0046200D"/>
    <w:rsid w:val="004628C8"/>
    <w:rsid w:val="00463B59"/>
    <w:rsid w:val="00465584"/>
    <w:rsid w:val="004662B4"/>
    <w:rsid w:val="0046691E"/>
    <w:rsid w:val="004707EC"/>
    <w:rsid w:val="00470C9D"/>
    <w:rsid w:val="00471507"/>
    <w:rsid w:val="00472389"/>
    <w:rsid w:val="0047252E"/>
    <w:rsid w:val="00472820"/>
    <w:rsid w:val="00474A4F"/>
    <w:rsid w:val="004767B8"/>
    <w:rsid w:val="00477D96"/>
    <w:rsid w:val="00477E44"/>
    <w:rsid w:val="00480033"/>
    <w:rsid w:val="00480829"/>
    <w:rsid w:val="00481E00"/>
    <w:rsid w:val="004840B8"/>
    <w:rsid w:val="004842B8"/>
    <w:rsid w:val="0048566D"/>
    <w:rsid w:val="00485EB8"/>
    <w:rsid w:val="0048763F"/>
    <w:rsid w:val="00490E0F"/>
    <w:rsid w:val="00492227"/>
    <w:rsid w:val="00492598"/>
    <w:rsid w:val="00495B28"/>
    <w:rsid w:val="004960B2"/>
    <w:rsid w:val="00496ABF"/>
    <w:rsid w:val="00497CD1"/>
    <w:rsid w:val="004A0E37"/>
    <w:rsid w:val="004A13D7"/>
    <w:rsid w:val="004A1934"/>
    <w:rsid w:val="004A3005"/>
    <w:rsid w:val="004A47C7"/>
    <w:rsid w:val="004A47DE"/>
    <w:rsid w:val="004A4A89"/>
    <w:rsid w:val="004A4B8F"/>
    <w:rsid w:val="004A55A9"/>
    <w:rsid w:val="004A6D85"/>
    <w:rsid w:val="004A7174"/>
    <w:rsid w:val="004A7745"/>
    <w:rsid w:val="004B0388"/>
    <w:rsid w:val="004B2617"/>
    <w:rsid w:val="004B3A40"/>
    <w:rsid w:val="004B6F83"/>
    <w:rsid w:val="004C09F2"/>
    <w:rsid w:val="004C324E"/>
    <w:rsid w:val="004C6090"/>
    <w:rsid w:val="004C6A0F"/>
    <w:rsid w:val="004D0B24"/>
    <w:rsid w:val="004D18D7"/>
    <w:rsid w:val="004D224D"/>
    <w:rsid w:val="004D258B"/>
    <w:rsid w:val="004D2BEB"/>
    <w:rsid w:val="004D2C58"/>
    <w:rsid w:val="004D6A37"/>
    <w:rsid w:val="004D7661"/>
    <w:rsid w:val="004D7AFE"/>
    <w:rsid w:val="004D7B35"/>
    <w:rsid w:val="004E055D"/>
    <w:rsid w:val="004E14BC"/>
    <w:rsid w:val="004E3B93"/>
    <w:rsid w:val="004E3D6B"/>
    <w:rsid w:val="004E4228"/>
    <w:rsid w:val="004E4B9D"/>
    <w:rsid w:val="004E60ED"/>
    <w:rsid w:val="004E7892"/>
    <w:rsid w:val="004F160D"/>
    <w:rsid w:val="004F17C2"/>
    <w:rsid w:val="004F1D12"/>
    <w:rsid w:val="004F368C"/>
    <w:rsid w:val="004F5C57"/>
    <w:rsid w:val="004F5FA2"/>
    <w:rsid w:val="004F65CD"/>
    <w:rsid w:val="004F718F"/>
    <w:rsid w:val="004F7CD2"/>
    <w:rsid w:val="005010F8"/>
    <w:rsid w:val="00501150"/>
    <w:rsid w:val="00501320"/>
    <w:rsid w:val="00503818"/>
    <w:rsid w:val="00503986"/>
    <w:rsid w:val="00503FFE"/>
    <w:rsid w:val="00504A12"/>
    <w:rsid w:val="00505C40"/>
    <w:rsid w:val="00511ED0"/>
    <w:rsid w:val="00514515"/>
    <w:rsid w:val="00514F8B"/>
    <w:rsid w:val="005157A9"/>
    <w:rsid w:val="005159CF"/>
    <w:rsid w:val="005200B6"/>
    <w:rsid w:val="00521395"/>
    <w:rsid w:val="005214E6"/>
    <w:rsid w:val="0052206D"/>
    <w:rsid w:val="00523EC3"/>
    <w:rsid w:val="0052623A"/>
    <w:rsid w:val="005301F2"/>
    <w:rsid w:val="00530E41"/>
    <w:rsid w:val="00532EFA"/>
    <w:rsid w:val="005347AB"/>
    <w:rsid w:val="005364C6"/>
    <w:rsid w:val="00536A7C"/>
    <w:rsid w:val="00541CAE"/>
    <w:rsid w:val="00541F19"/>
    <w:rsid w:val="00541F20"/>
    <w:rsid w:val="005421F5"/>
    <w:rsid w:val="00546566"/>
    <w:rsid w:val="00547561"/>
    <w:rsid w:val="00547EF4"/>
    <w:rsid w:val="005505C3"/>
    <w:rsid w:val="00550646"/>
    <w:rsid w:val="005515F5"/>
    <w:rsid w:val="00551E10"/>
    <w:rsid w:val="00552961"/>
    <w:rsid w:val="00552D82"/>
    <w:rsid w:val="00552E8C"/>
    <w:rsid w:val="00555FE0"/>
    <w:rsid w:val="00556898"/>
    <w:rsid w:val="005614ED"/>
    <w:rsid w:val="0056153B"/>
    <w:rsid w:val="00561C6F"/>
    <w:rsid w:val="00561EDB"/>
    <w:rsid w:val="0056216C"/>
    <w:rsid w:val="005632A3"/>
    <w:rsid w:val="005642B8"/>
    <w:rsid w:val="00564A1B"/>
    <w:rsid w:val="00565C19"/>
    <w:rsid w:val="00566E9B"/>
    <w:rsid w:val="005671DE"/>
    <w:rsid w:val="005679B0"/>
    <w:rsid w:val="00567EC6"/>
    <w:rsid w:val="00572867"/>
    <w:rsid w:val="00575165"/>
    <w:rsid w:val="00575941"/>
    <w:rsid w:val="00575CBD"/>
    <w:rsid w:val="00576B6A"/>
    <w:rsid w:val="00577C3B"/>
    <w:rsid w:val="0058043D"/>
    <w:rsid w:val="00580A3B"/>
    <w:rsid w:val="0058155F"/>
    <w:rsid w:val="00584C0B"/>
    <w:rsid w:val="00585351"/>
    <w:rsid w:val="00590F99"/>
    <w:rsid w:val="00591297"/>
    <w:rsid w:val="00591BAE"/>
    <w:rsid w:val="00591D2F"/>
    <w:rsid w:val="0059294A"/>
    <w:rsid w:val="00593DF9"/>
    <w:rsid w:val="005953E7"/>
    <w:rsid w:val="00595FBC"/>
    <w:rsid w:val="005973E0"/>
    <w:rsid w:val="00597547"/>
    <w:rsid w:val="005A00C4"/>
    <w:rsid w:val="005A00CB"/>
    <w:rsid w:val="005A1073"/>
    <w:rsid w:val="005A2EB8"/>
    <w:rsid w:val="005A4DCF"/>
    <w:rsid w:val="005A5220"/>
    <w:rsid w:val="005A6B2A"/>
    <w:rsid w:val="005B03AD"/>
    <w:rsid w:val="005B1E5F"/>
    <w:rsid w:val="005B2E1D"/>
    <w:rsid w:val="005B308F"/>
    <w:rsid w:val="005B336F"/>
    <w:rsid w:val="005B5AD3"/>
    <w:rsid w:val="005B606E"/>
    <w:rsid w:val="005C0AEB"/>
    <w:rsid w:val="005C1C24"/>
    <w:rsid w:val="005C21ED"/>
    <w:rsid w:val="005C2B74"/>
    <w:rsid w:val="005D1769"/>
    <w:rsid w:val="005D5EAB"/>
    <w:rsid w:val="005D6626"/>
    <w:rsid w:val="005D6E94"/>
    <w:rsid w:val="005E0A0E"/>
    <w:rsid w:val="005E23F0"/>
    <w:rsid w:val="005E2CA9"/>
    <w:rsid w:val="005E40E6"/>
    <w:rsid w:val="005E45AA"/>
    <w:rsid w:val="005E48B5"/>
    <w:rsid w:val="005E6B24"/>
    <w:rsid w:val="005E7CB0"/>
    <w:rsid w:val="005F0C76"/>
    <w:rsid w:val="005F1C5B"/>
    <w:rsid w:val="005F303F"/>
    <w:rsid w:val="005F79DD"/>
    <w:rsid w:val="006007AD"/>
    <w:rsid w:val="00600BD8"/>
    <w:rsid w:val="00601869"/>
    <w:rsid w:val="00605C64"/>
    <w:rsid w:val="00605CCD"/>
    <w:rsid w:val="0060625D"/>
    <w:rsid w:val="0060667C"/>
    <w:rsid w:val="006067C6"/>
    <w:rsid w:val="00611306"/>
    <w:rsid w:val="00612265"/>
    <w:rsid w:val="00612546"/>
    <w:rsid w:val="0061284C"/>
    <w:rsid w:val="0061373A"/>
    <w:rsid w:val="0061404F"/>
    <w:rsid w:val="006145F0"/>
    <w:rsid w:val="00616214"/>
    <w:rsid w:val="00616845"/>
    <w:rsid w:val="006261C1"/>
    <w:rsid w:val="00627537"/>
    <w:rsid w:val="0062754A"/>
    <w:rsid w:val="006304F8"/>
    <w:rsid w:val="00632A5A"/>
    <w:rsid w:val="00635D9E"/>
    <w:rsid w:val="006360C4"/>
    <w:rsid w:val="0063651F"/>
    <w:rsid w:val="00636EE7"/>
    <w:rsid w:val="006377F7"/>
    <w:rsid w:val="00637DFD"/>
    <w:rsid w:val="006429A4"/>
    <w:rsid w:val="00644D5D"/>
    <w:rsid w:val="00645ED4"/>
    <w:rsid w:val="00646947"/>
    <w:rsid w:val="0064701B"/>
    <w:rsid w:val="00650A73"/>
    <w:rsid w:val="00651D7D"/>
    <w:rsid w:val="00652E43"/>
    <w:rsid w:val="00655970"/>
    <w:rsid w:val="00660454"/>
    <w:rsid w:val="0066132D"/>
    <w:rsid w:val="00662D7D"/>
    <w:rsid w:val="00663470"/>
    <w:rsid w:val="00665064"/>
    <w:rsid w:val="006651BA"/>
    <w:rsid w:val="006651C0"/>
    <w:rsid w:val="006660A8"/>
    <w:rsid w:val="00666B58"/>
    <w:rsid w:val="00667271"/>
    <w:rsid w:val="00675BAF"/>
    <w:rsid w:val="00676E06"/>
    <w:rsid w:val="006771A2"/>
    <w:rsid w:val="00681307"/>
    <w:rsid w:val="00681EB3"/>
    <w:rsid w:val="00684017"/>
    <w:rsid w:val="0068406D"/>
    <w:rsid w:val="00685296"/>
    <w:rsid w:val="00687A44"/>
    <w:rsid w:val="006904AF"/>
    <w:rsid w:val="00690CCE"/>
    <w:rsid w:val="00692F58"/>
    <w:rsid w:val="00692FAB"/>
    <w:rsid w:val="00695013"/>
    <w:rsid w:val="0069558E"/>
    <w:rsid w:val="006974C3"/>
    <w:rsid w:val="006A3085"/>
    <w:rsid w:val="006A3B9D"/>
    <w:rsid w:val="006A3F8B"/>
    <w:rsid w:val="006A5580"/>
    <w:rsid w:val="006A64D0"/>
    <w:rsid w:val="006B0268"/>
    <w:rsid w:val="006B120E"/>
    <w:rsid w:val="006B1CF8"/>
    <w:rsid w:val="006B3452"/>
    <w:rsid w:val="006B5092"/>
    <w:rsid w:val="006B72FB"/>
    <w:rsid w:val="006B798A"/>
    <w:rsid w:val="006C1F84"/>
    <w:rsid w:val="006C25D4"/>
    <w:rsid w:val="006C347B"/>
    <w:rsid w:val="006C34C5"/>
    <w:rsid w:val="006C4562"/>
    <w:rsid w:val="006C50CE"/>
    <w:rsid w:val="006C61B1"/>
    <w:rsid w:val="006C6FB9"/>
    <w:rsid w:val="006D16F2"/>
    <w:rsid w:val="006D1A34"/>
    <w:rsid w:val="006D5163"/>
    <w:rsid w:val="006D691F"/>
    <w:rsid w:val="006D78AB"/>
    <w:rsid w:val="006E1A73"/>
    <w:rsid w:val="006E2322"/>
    <w:rsid w:val="006E3111"/>
    <w:rsid w:val="006E4ACA"/>
    <w:rsid w:val="006E4BA2"/>
    <w:rsid w:val="006E707D"/>
    <w:rsid w:val="006E762C"/>
    <w:rsid w:val="006E77C7"/>
    <w:rsid w:val="006F1D26"/>
    <w:rsid w:val="006F5F14"/>
    <w:rsid w:val="006F7430"/>
    <w:rsid w:val="007000B7"/>
    <w:rsid w:val="007016F8"/>
    <w:rsid w:val="0070344C"/>
    <w:rsid w:val="00703793"/>
    <w:rsid w:val="007058A9"/>
    <w:rsid w:val="00706726"/>
    <w:rsid w:val="007074F3"/>
    <w:rsid w:val="007075D1"/>
    <w:rsid w:val="00711017"/>
    <w:rsid w:val="00711430"/>
    <w:rsid w:val="007124EE"/>
    <w:rsid w:val="00712E61"/>
    <w:rsid w:val="007130F7"/>
    <w:rsid w:val="00717168"/>
    <w:rsid w:val="007218A2"/>
    <w:rsid w:val="0072286E"/>
    <w:rsid w:val="00731204"/>
    <w:rsid w:val="007315D5"/>
    <w:rsid w:val="00732BA0"/>
    <w:rsid w:val="007354E8"/>
    <w:rsid w:val="00735E04"/>
    <w:rsid w:val="00736493"/>
    <w:rsid w:val="007366D7"/>
    <w:rsid w:val="00737046"/>
    <w:rsid w:val="007373D3"/>
    <w:rsid w:val="00742245"/>
    <w:rsid w:val="00742261"/>
    <w:rsid w:val="00743EF9"/>
    <w:rsid w:val="00744212"/>
    <w:rsid w:val="00744D42"/>
    <w:rsid w:val="0074588E"/>
    <w:rsid w:val="00745C2F"/>
    <w:rsid w:val="00747FB0"/>
    <w:rsid w:val="00750311"/>
    <w:rsid w:val="00750868"/>
    <w:rsid w:val="007543FC"/>
    <w:rsid w:val="00756289"/>
    <w:rsid w:val="00756356"/>
    <w:rsid w:val="007603DC"/>
    <w:rsid w:val="00762BB4"/>
    <w:rsid w:val="0076382D"/>
    <w:rsid w:val="00763AEB"/>
    <w:rsid w:val="00763EC4"/>
    <w:rsid w:val="007648F9"/>
    <w:rsid w:val="00764FDD"/>
    <w:rsid w:val="00765870"/>
    <w:rsid w:val="007664A7"/>
    <w:rsid w:val="00771579"/>
    <w:rsid w:val="00771ECD"/>
    <w:rsid w:val="00772E49"/>
    <w:rsid w:val="00773D5F"/>
    <w:rsid w:val="0077425A"/>
    <w:rsid w:val="007807D8"/>
    <w:rsid w:val="00781A6D"/>
    <w:rsid w:val="00781FBB"/>
    <w:rsid w:val="00783384"/>
    <w:rsid w:val="00783AE8"/>
    <w:rsid w:val="007848DE"/>
    <w:rsid w:val="00790B9E"/>
    <w:rsid w:val="00791EC2"/>
    <w:rsid w:val="00793EAB"/>
    <w:rsid w:val="007951CF"/>
    <w:rsid w:val="007A0758"/>
    <w:rsid w:val="007A0AB4"/>
    <w:rsid w:val="007A0BB3"/>
    <w:rsid w:val="007A0D07"/>
    <w:rsid w:val="007A1600"/>
    <w:rsid w:val="007A229F"/>
    <w:rsid w:val="007A2533"/>
    <w:rsid w:val="007A2A49"/>
    <w:rsid w:val="007A42E0"/>
    <w:rsid w:val="007A4647"/>
    <w:rsid w:val="007A46D6"/>
    <w:rsid w:val="007A764B"/>
    <w:rsid w:val="007B04D2"/>
    <w:rsid w:val="007B118C"/>
    <w:rsid w:val="007B1297"/>
    <w:rsid w:val="007B4D24"/>
    <w:rsid w:val="007B5B75"/>
    <w:rsid w:val="007B704C"/>
    <w:rsid w:val="007B770A"/>
    <w:rsid w:val="007B7E09"/>
    <w:rsid w:val="007C2A97"/>
    <w:rsid w:val="007C3722"/>
    <w:rsid w:val="007C4BD3"/>
    <w:rsid w:val="007C6B3E"/>
    <w:rsid w:val="007C6F92"/>
    <w:rsid w:val="007C7162"/>
    <w:rsid w:val="007D03C4"/>
    <w:rsid w:val="007D0587"/>
    <w:rsid w:val="007D0691"/>
    <w:rsid w:val="007D13B9"/>
    <w:rsid w:val="007D1DC4"/>
    <w:rsid w:val="007D23B4"/>
    <w:rsid w:val="007D36AB"/>
    <w:rsid w:val="007D77FE"/>
    <w:rsid w:val="007E1EA1"/>
    <w:rsid w:val="007E2A45"/>
    <w:rsid w:val="007E38C3"/>
    <w:rsid w:val="007E4136"/>
    <w:rsid w:val="007E4F68"/>
    <w:rsid w:val="007E5875"/>
    <w:rsid w:val="007E7901"/>
    <w:rsid w:val="007F1F0F"/>
    <w:rsid w:val="007F34F6"/>
    <w:rsid w:val="007F4734"/>
    <w:rsid w:val="007F543F"/>
    <w:rsid w:val="007F777A"/>
    <w:rsid w:val="008012A2"/>
    <w:rsid w:val="008019A8"/>
    <w:rsid w:val="00803D08"/>
    <w:rsid w:val="00803FAE"/>
    <w:rsid w:val="00805B9F"/>
    <w:rsid w:val="0080613F"/>
    <w:rsid w:val="00806C56"/>
    <w:rsid w:val="00807346"/>
    <w:rsid w:val="008074AB"/>
    <w:rsid w:val="00812A9F"/>
    <w:rsid w:val="00812F32"/>
    <w:rsid w:val="0081394D"/>
    <w:rsid w:val="00813D18"/>
    <w:rsid w:val="00814174"/>
    <w:rsid w:val="00814307"/>
    <w:rsid w:val="00815C83"/>
    <w:rsid w:val="00816F41"/>
    <w:rsid w:val="00817667"/>
    <w:rsid w:val="0082049E"/>
    <w:rsid w:val="00821785"/>
    <w:rsid w:val="00823CA8"/>
    <w:rsid w:val="00824B51"/>
    <w:rsid w:val="008262DC"/>
    <w:rsid w:val="008266F6"/>
    <w:rsid w:val="00827153"/>
    <w:rsid w:val="008275F2"/>
    <w:rsid w:val="00827737"/>
    <w:rsid w:val="008303F0"/>
    <w:rsid w:val="00831B09"/>
    <w:rsid w:val="0083577B"/>
    <w:rsid w:val="00835A49"/>
    <w:rsid w:val="00835F25"/>
    <w:rsid w:val="00836A0B"/>
    <w:rsid w:val="00841B75"/>
    <w:rsid w:val="00841BDE"/>
    <w:rsid w:val="00841CA2"/>
    <w:rsid w:val="00842461"/>
    <w:rsid w:val="00842638"/>
    <w:rsid w:val="00845E9D"/>
    <w:rsid w:val="00845ED4"/>
    <w:rsid w:val="0084626C"/>
    <w:rsid w:val="0084793B"/>
    <w:rsid w:val="00850ADA"/>
    <w:rsid w:val="00852A5F"/>
    <w:rsid w:val="00853CB5"/>
    <w:rsid w:val="00854EAB"/>
    <w:rsid w:val="00857812"/>
    <w:rsid w:val="0085782D"/>
    <w:rsid w:val="00860310"/>
    <w:rsid w:val="00860688"/>
    <w:rsid w:val="00861CEB"/>
    <w:rsid w:val="00863360"/>
    <w:rsid w:val="00867688"/>
    <w:rsid w:val="00870A3C"/>
    <w:rsid w:val="00872EB9"/>
    <w:rsid w:val="00873F90"/>
    <w:rsid w:val="00874715"/>
    <w:rsid w:val="008747BA"/>
    <w:rsid w:val="00874CA3"/>
    <w:rsid w:val="008756BA"/>
    <w:rsid w:val="0087642C"/>
    <w:rsid w:val="00877615"/>
    <w:rsid w:val="008802C6"/>
    <w:rsid w:val="008819F2"/>
    <w:rsid w:val="00883912"/>
    <w:rsid w:val="00884B30"/>
    <w:rsid w:val="0088779B"/>
    <w:rsid w:val="00887A62"/>
    <w:rsid w:val="008918B8"/>
    <w:rsid w:val="00891C29"/>
    <w:rsid w:val="00891DE7"/>
    <w:rsid w:val="00893353"/>
    <w:rsid w:val="0089399E"/>
    <w:rsid w:val="00893D20"/>
    <w:rsid w:val="00895636"/>
    <w:rsid w:val="008A0F02"/>
    <w:rsid w:val="008A12A1"/>
    <w:rsid w:val="008A4F82"/>
    <w:rsid w:val="008A53EB"/>
    <w:rsid w:val="008B05EB"/>
    <w:rsid w:val="008B07F6"/>
    <w:rsid w:val="008B1AB3"/>
    <w:rsid w:val="008B1EB2"/>
    <w:rsid w:val="008B3BE5"/>
    <w:rsid w:val="008B5715"/>
    <w:rsid w:val="008B6669"/>
    <w:rsid w:val="008B717C"/>
    <w:rsid w:val="008B79DE"/>
    <w:rsid w:val="008C0F20"/>
    <w:rsid w:val="008C1980"/>
    <w:rsid w:val="008C1A4F"/>
    <w:rsid w:val="008C4766"/>
    <w:rsid w:val="008C4B83"/>
    <w:rsid w:val="008C4E1A"/>
    <w:rsid w:val="008C7BDB"/>
    <w:rsid w:val="008D0432"/>
    <w:rsid w:val="008D0AF3"/>
    <w:rsid w:val="008D0C6E"/>
    <w:rsid w:val="008D1519"/>
    <w:rsid w:val="008D2A72"/>
    <w:rsid w:val="008D4A9F"/>
    <w:rsid w:val="008D555E"/>
    <w:rsid w:val="008D703A"/>
    <w:rsid w:val="008D7657"/>
    <w:rsid w:val="008E01BA"/>
    <w:rsid w:val="008E09E3"/>
    <w:rsid w:val="008E1EAB"/>
    <w:rsid w:val="008E307E"/>
    <w:rsid w:val="008E7B7E"/>
    <w:rsid w:val="008E7ECA"/>
    <w:rsid w:val="008F2202"/>
    <w:rsid w:val="008F2BF3"/>
    <w:rsid w:val="008F31B5"/>
    <w:rsid w:val="008F3A22"/>
    <w:rsid w:val="008F61DF"/>
    <w:rsid w:val="008F77BC"/>
    <w:rsid w:val="009010E4"/>
    <w:rsid w:val="00904E0A"/>
    <w:rsid w:val="0091134F"/>
    <w:rsid w:val="00911EB2"/>
    <w:rsid w:val="00911F42"/>
    <w:rsid w:val="00917FDC"/>
    <w:rsid w:val="00920F9E"/>
    <w:rsid w:val="00922C10"/>
    <w:rsid w:val="0092394F"/>
    <w:rsid w:val="009255B9"/>
    <w:rsid w:val="00925AB0"/>
    <w:rsid w:val="00926B83"/>
    <w:rsid w:val="00926E1D"/>
    <w:rsid w:val="009303DB"/>
    <w:rsid w:val="009305C1"/>
    <w:rsid w:val="00931A71"/>
    <w:rsid w:val="00933F30"/>
    <w:rsid w:val="00934D50"/>
    <w:rsid w:val="009354D5"/>
    <w:rsid w:val="00936357"/>
    <w:rsid w:val="00937DB8"/>
    <w:rsid w:val="009426CE"/>
    <w:rsid w:val="0094353F"/>
    <w:rsid w:val="00945AEA"/>
    <w:rsid w:val="00945DA7"/>
    <w:rsid w:val="00946505"/>
    <w:rsid w:val="009467B5"/>
    <w:rsid w:val="0094685D"/>
    <w:rsid w:val="00946963"/>
    <w:rsid w:val="00946EEC"/>
    <w:rsid w:val="00950ADB"/>
    <w:rsid w:val="00950E4D"/>
    <w:rsid w:val="00950F17"/>
    <w:rsid w:val="009518EE"/>
    <w:rsid w:val="00952468"/>
    <w:rsid w:val="00954042"/>
    <w:rsid w:val="00955ADA"/>
    <w:rsid w:val="00955DE4"/>
    <w:rsid w:val="0095739B"/>
    <w:rsid w:val="009602C9"/>
    <w:rsid w:val="00961EAE"/>
    <w:rsid w:val="009622F0"/>
    <w:rsid w:val="00962C4B"/>
    <w:rsid w:val="00964609"/>
    <w:rsid w:val="00965017"/>
    <w:rsid w:val="009661E8"/>
    <w:rsid w:val="00967078"/>
    <w:rsid w:val="00967218"/>
    <w:rsid w:val="009673C3"/>
    <w:rsid w:val="00970A89"/>
    <w:rsid w:val="0097172F"/>
    <w:rsid w:val="00973547"/>
    <w:rsid w:val="009748D9"/>
    <w:rsid w:val="0097611D"/>
    <w:rsid w:val="00977D40"/>
    <w:rsid w:val="00980D90"/>
    <w:rsid w:val="00981DC1"/>
    <w:rsid w:val="009821DA"/>
    <w:rsid w:val="00982D50"/>
    <w:rsid w:val="00985CA1"/>
    <w:rsid w:val="00987A33"/>
    <w:rsid w:val="00987E42"/>
    <w:rsid w:val="00987ED6"/>
    <w:rsid w:val="00993DD2"/>
    <w:rsid w:val="00995A0B"/>
    <w:rsid w:val="00995AB3"/>
    <w:rsid w:val="00995F53"/>
    <w:rsid w:val="0099672A"/>
    <w:rsid w:val="009976E5"/>
    <w:rsid w:val="00997913"/>
    <w:rsid w:val="009A1EC4"/>
    <w:rsid w:val="009A2AB8"/>
    <w:rsid w:val="009A44FD"/>
    <w:rsid w:val="009A46A1"/>
    <w:rsid w:val="009A4DFE"/>
    <w:rsid w:val="009A532E"/>
    <w:rsid w:val="009A7929"/>
    <w:rsid w:val="009B03DA"/>
    <w:rsid w:val="009B0F88"/>
    <w:rsid w:val="009B239C"/>
    <w:rsid w:val="009B25E9"/>
    <w:rsid w:val="009B314E"/>
    <w:rsid w:val="009B4F0C"/>
    <w:rsid w:val="009B5010"/>
    <w:rsid w:val="009B67A2"/>
    <w:rsid w:val="009C0D6F"/>
    <w:rsid w:val="009C1C60"/>
    <w:rsid w:val="009C3AAD"/>
    <w:rsid w:val="009C3D46"/>
    <w:rsid w:val="009C49AC"/>
    <w:rsid w:val="009C5340"/>
    <w:rsid w:val="009C7491"/>
    <w:rsid w:val="009C782E"/>
    <w:rsid w:val="009D31D1"/>
    <w:rsid w:val="009D350F"/>
    <w:rsid w:val="009D3D2C"/>
    <w:rsid w:val="009D6094"/>
    <w:rsid w:val="009D7828"/>
    <w:rsid w:val="009D7E1E"/>
    <w:rsid w:val="009E3B98"/>
    <w:rsid w:val="009E4727"/>
    <w:rsid w:val="009E4C2E"/>
    <w:rsid w:val="009E5827"/>
    <w:rsid w:val="009E5D5A"/>
    <w:rsid w:val="009E6433"/>
    <w:rsid w:val="009E71B6"/>
    <w:rsid w:val="009E7A76"/>
    <w:rsid w:val="009E7BFD"/>
    <w:rsid w:val="009F0C44"/>
    <w:rsid w:val="009F344E"/>
    <w:rsid w:val="009F36C7"/>
    <w:rsid w:val="009F628B"/>
    <w:rsid w:val="009F6370"/>
    <w:rsid w:val="009F6D16"/>
    <w:rsid w:val="009F71F4"/>
    <w:rsid w:val="009F7225"/>
    <w:rsid w:val="00A00600"/>
    <w:rsid w:val="00A00CD8"/>
    <w:rsid w:val="00A0128F"/>
    <w:rsid w:val="00A02147"/>
    <w:rsid w:val="00A054A5"/>
    <w:rsid w:val="00A05A40"/>
    <w:rsid w:val="00A07011"/>
    <w:rsid w:val="00A070C8"/>
    <w:rsid w:val="00A139B2"/>
    <w:rsid w:val="00A1410E"/>
    <w:rsid w:val="00A14C96"/>
    <w:rsid w:val="00A14E32"/>
    <w:rsid w:val="00A20CCC"/>
    <w:rsid w:val="00A20ECE"/>
    <w:rsid w:val="00A21CA9"/>
    <w:rsid w:val="00A232DA"/>
    <w:rsid w:val="00A2348B"/>
    <w:rsid w:val="00A2453B"/>
    <w:rsid w:val="00A2524A"/>
    <w:rsid w:val="00A25549"/>
    <w:rsid w:val="00A2772E"/>
    <w:rsid w:val="00A30BE5"/>
    <w:rsid w:val="00A30E7D"/>
    <w:rsid w:val="00A3161A"/>
    <w:rsid w:val="00A32B30"/>
    <w:rsid w:val="00A334DF"/>
    <w:rsid w:val="00A33854"/>
    <w:rsid w:val="00A35C04"/>
    <w:rsid w:val="00A36BD2"/>
    <w:rsid w:val="00A36ED6"/>
    <w:rsid w:val="00A3747A"/>
    <w:rsid w:val="00A37EC6"/>
    <w:rsid w:val="00A401AF"/>
    <w:rsid w:val="00A42048"/>
    <w:rsid w:val="00A42BBC"/>
    <w:rsid w:val="00A44C11"/>
    <w:rsid w:val="00A46EF1"/>
    <w:rsid w:val="00A505A1"/>
    <w:rsid w:val="00A50980"/>
    <w:rsid w:val="00A51797"/>
    <w:rsid w:val="00A53700"/>
    <w:rsid w:val="00A550D2"/>
    <w:rsid w:val="00A55C3E"/>
    <w:rsid w:val="00A56223"/>
    <w:rsid w:val="00A56656"/>
    <w:rsid w:val="00A574CE"/>
    <w:rsid w:val="00A60DC5"/>
    <w:rsid w:val="00A6105B"/>
    <w:rsid w:val="00A62F05"/>
    <w:rsid w:val="00A63431"/>
    <w:rsid w:val="00A640C8"/>
    <w:rsid w:val="00A6465E"/>
    <w:rsid w:val="00A70D99"/>
    <w:rsid w:val="00A715C9"/>
    <w:rsid w:val="00A732F9"/>
    <w:rsid w:val="00A76248"/>
    <w:rsid w:val="00A778B1"/>
    <w:rsid w:val="00A80246"/>
    <w:rsid w:val="00A803F2"/>
    <w:rsid w:val="00A8181B"/>
    <w:rsid w:val="00A8373A"/>
    <w:rsid w:val="00A83DA1"/>
    <w:rsid w:val="00A849D3"/>
    <w:rsid w:val="00A85DA8"/>
    <w:rsid w:val="00A90E92"/>
    <w:rsid w:val="00A91249"/>
    <w:rsid w:val="00A94B75"/>
    <w:rsid w:val="00A950D0"/>
    <w:rsid w:val="00A96F38"/>
    <w:rsid w:val="00A97AD7"/>
    <w:rsid w:val="00A97C97"/>
    <w:rsid w:val="00AA0441"/>
    <w:rsid w:val="00AA0BBB"/>
    <w:rsid w:val="00AA0DAD"/>
    <w:rsid w:val="00AA30C5"/>
    <w:rsid w:val="00AA379B"/>
    <w:rsid w:val="00AA5A01"/>
    <w:rsid w:val="00AB0A9E"/>
    <w:rsid w:val="00AB0DA9"/>
    <w:rsid w:val="00AB1FE4"/>
    <w:rsid w:val="00AB26DA"/>
    <w:rsid w:val="00AB35D0"/>
    <w:rsid w:val="00AB37C2"/>
    <w:rsid w:val="00AB79BB"/>
    <w:rsid w:val="00AB7EB4"/>
    <w:rsid w:val="00AC1A34"/>
    <w:rsid w:val="00AC3212"/>
    <w:rsid w:val="00AC4D41"/>
    <w:rsid w:val="00AC749D"/>
    <w:rsid w:val="00AD181B"/>
    <w:rsid w:val="00AD4953"/>
    <w:rsid w:val="00AD532A"/>
    <w:rsid w:val="00AD6BCE"/>
    <w:rsid w:val="00AD7FD7"/>
    <w:rsid w:val="00AE4134"/>
    <w:rsid w:val="00AE4592"/>
    <w:rsid w:val="00AE4A70"/>
    <w:rsid w:val="00AE557E"/>
    <w:rsid w:val="00AE6CCF"/>
    <w:rsid w:val="00AF0043"/>
    <w:rsid w:val="00AF03AB"/>
    <w:rsid w:val="00AF13FF"/>
    <w:rsid w:val="00AF164F"/>
    <w:rsid w:val="00AF5B54"/>
    <w:rsid w:val="00AF7744"/>
    <w:rsid w:val="00B00160"/>
    <w:rsid w:val="00B00E64"/>
    <w:rsid w:val="00B01362"/>
    <w:rsid w:val="00B01BC9"/>
    <w:rsid w:val="00B01CED"/>
    <w:rsid w:val="00B021AC"/>
    <w:rsid w:val="00B038DE"/>
    <w:rsid w:val="00B04043"/>
    <w:rsid w:val="00B047A1"/>
    <w:rsid w:val="00B0720E"/>
    <w:rsid w:val="00B07675"/>
    <w:rsid w:val="00B11127"/>
    <w:rsid w:val="00B11A34"/>
    <w:rsid w:val="00B11EA6"/>
    <w:rsid w:val="00B12A97"/>
    <w:rsid w:val="00B14A90"/>
    <w:rsid w:val="00B17CFE"/>
    <w:rsid w:val="00B20925"/>
    <w:rsid w:val="00B20A06"/>
    <w:rsid w:val="00B218E7"/>
    <w:rsid w:val="00B22BCC"/>
    <w:rsid w:val="00B2330E"/>
    <w:rsid w:val="00B25225"/>
    <w:rsid w:val="00B25486"/>
    <w:rsid w:val="00B25B03"/>
    <w:rsid w:val="00B301C7"/>
    <w:rsid w:val="00B3089D"/>
    <w:rsid w:val="00B32BD4"/>
    <w:rsid w:val="00B33791"/>
    <w:rsid w:val="00B338BA"/>
    <w:rsid w:val="00B3465D"/>
    <w:rsid w:val="00B34AEB"/>
    <w:rsid w:val="00B35535"/>
    <w:rsid w:val="00B3703B"/>
    <w:rsid w:val="00B370C6"/>
    <w:rsid w:val="00B37DC8"/>
    <w:rsid w:val="00B37DDA"/>
    <w:rsid w:val="00B40515"/>
    <w:rsid w:val="00B42DF1"/>
    <w:rsid w:val="00B443FF"/>
    <w:rsid w:val="00B46DDF"/>
    <w:rsid w:val="00B507FE"/>
    <w:rsid w:val="00B52075"/>
    <w:rsid w:val="00B52693"/>
    <w:rsid w:val="00B537E1"/>
    <w:rsid w:val="00B53A7E"/>
    <w:rsid w:val="00B54422"/>
    <w:rsid w:val="00B54978"/>
    <w:rsid w:val="00B5600D"/>
    <w:rsid w:val="00B6016C"/>
    <w:rsid w:val="00B63578"/>
    <w:rsid w:val="00B63648"/>
    <w:rsid w:val="00B63801"/>
    <w:rsid w:val="00B63EF9"/>
    <w:rsid w:val="00B6709A"/>
    <w:rsid w:val="00B727E0"/>
    <w:rsid w:val="00B73127"/>
    <w:rsid w:val="00B74613"/>
    <w:rsid w:val="00B75B87"/>
    <w:rsid w:val="00B7667A"/>
    <w:rsid w:val="00B80C45"/>
    <w:rsid w:val="00B81C90"/>
    <w:rsid w:val="00B81E01"/>
    <w:rsid w:val="00B820C3"/>
    <w:rsid w:val="00B840E6"/>
    <w:rsid w:val="00B844EF"/>
    <w:rsid w:val="00B84F86"/>
    <w:rsid w:val="00B857D1"/>
    <w:rsid w:val="00B868AF"/>
    <w:rsid w:val="00B91577"/>
    <w:rsid w:val="00B92528"/>
    <w:rsid w:val="00B93C5E"/>
    <w:rsid w:val="00B93ED1"/>
    <w:rsid w:val="00B9768D"/>
    <w:rsid w:val="00BA0E0A"/>
    <w:rsid w:val="00BA17E5"/>
    <w:rsid w:val="00BA5EA4"/>
    <w:rsid w:val="00BA6754"/>
    <w:rsid w:val="00BA7035"/>
    <w:rsid w:val="00BA7266"/>
    <w:rsid w:val="00BA7FCC"/>
    <w:rsid w:val="00BB01F8"/>
    <w:rsid w:val="00BB0815"/>
    <w:rsid w:val="00BB152B"/>
    <w:rsid w:val="00BB2739"/>
    <w:rsid w:val="00BB2970"/>
    <w:rsid w:val="00BB2DE0"/>
    <w:rsid w:val="00BB42E7"/>
    <w:rsid w:val="00BB5B2A"/>
    <w:rsid w:val="00BB5FED"/>
    <w:rsid w:val="00BB6023"/>
    <w:rsid w:val="00BB6C6B"/>
    <w:rsid w:val="00BB7334"/>
    <w:rsid w:val="00BC13B5"/>
    <w:rsid w:val="00BC1BEB"/>
    <w:rsid w:val="00BC2ACE"/>
    <w:rsid w:val="00BC36D6"/>
    <w:rsid w:val="00BC495B"/>
    <w:rsid w:val="00BC66FC"/>
    <w:rsid w:val="00BC787A"/>
    <w:rsid w:val="00BD2FE1"/>
    <w:rsid w:val="00BD335D"/>
    <w:rsid w:val="00BD3589"/>
    <w:rsid w:val="00BD38AB"/>
    <w:rsid w:val="00BD3F6E"/>
    <w:rsid w:val="00BD40EB"/>
    <w:rsid w:val="00BD447C"/>
    <w:rsid w:val="00BD4BAC"/>
    <w:rsid w:val="00BD572E"/>
    <w:rsid w:val="00BD5A48"/>
    <w:rsid w:val="00BD67EE"/>
    <w:rsid w:val="00BE0B88"/>
    <w:rsid w:val="00BE2BE2"/>
    <w:rsid w:val="00BE3963"/>
    <w:rsid w:val="00BE4182"/>
    <w:rsid w:val="00BE441F"/>
    <w:rsid w:val="00BE49E1"/>
    <w:rsid w:val="00BE4CD1"/>
    <w:rsid w:val="00BE5286"/>
    <w:rsid w:val="00BE546A"/>
    <w:rsid w:val="00BE6B27"/>
    <w:rsid w:val="00BE7AC6"/>
    <w:rsid w:val="00BE7B24"/>
    <w:rsid w:val="00BF1C71"/>
    <w:rsid w:val="00BF22A6"/>
    <w:rsid w:val="00BF2F85"/>
    <w:rsid w:val="00BF38F5"/>
    <w:rsid w:val="00BF3D58"/>
    <w:rsid w:val="00BF4B91"/>
    <w:rsid w:val="00BF51EB"/>
    <w:rsid w:val="00BF5CF5"/>
    <w:rsid w:val="00BF67D9"/>
    <w:rsid w:val="00C015FC"/>
    <w:rsid w:val="00C02B78"/>
    <w:rsid w:val="00C03C04"/>
    <w:rsid w:val="00C0525F"/>
    <w:rsid w:val="00C05818"/>
    <w:rsid w:val="00C06218"/>
    <w:rsid w:val="00C06E7A"/>
    <w:rsid w:val="00C106C8"/>
    <w:rsid w:val="00C10B3E"/>
    <w:rsid w:val="00C1100A"/>
    <w:rsid w:val="00C11518"/>
    <w:rsid w:val="00C126C2"/>
    <w:rsid w:val="00C12940"/>
    <w:rsid w:val="00C13496"/>
    <w:rsid w:val="00C13C60"/>
    <w:rsid w:val="00C13F80"/>
    <w:rsid w:val="00C142C3"/>
    <w:rsid w:val="00C151D6"/>
    <w:rsid w:val="00C1543B"/>
    <w:rsid w:val="00C15E7E"/>
    <w:rsid w:val="00C170BA"/>
    <w:rsid w:val="00C20CFE"/>
    <w:rsid w:val="00C232EA"/>
    <w:rsid w:val="00C236CD"/>
    <w:rsid w:val="00C257AD"/>
    <w:rsid w:val="00C26EFC"/>
    <w:rsid w:val="00C35781"/>
    <w:rsid w:val="00C35CCC"/>
    <w:rsid w:val="00C36378"/>
    <w:rsid w:val="00C36DDA"/>
    <w:rsid w:val="00C37C28"/>
    <w:rsid w:val="00C41428"/>
    <w:rsid w:val="00C41E03"/>
    <w:rsid w:val="00C42310"/>
    <w:rsid w:val="00C428A9"/>
    <w:rsid w:val="00C42FC1"/>
    <w:rsid w:val="00C43ED5"/>
    <w:rsid w:val="00C44412"/>
    <w:rsid w:val="00C457EF"/>
    <w:rsid w:val="00C459ED"/>
    <w:rsid w:val="00C45A90"/>
    <w:rsid w:val="00C46EED"/>
    <w:rsid w:val="00C5281C"/>
    <w:rsid w:val="00C529B5"/>
    <w:rsid w:val="00C53796"/>
    <w:rsid w:val="00C54F6F"/>
    <w:rsid w:val="00C55331"/>
    <w:rsid w:val="00C57B21"/>
    <w:rsid w:val="00C600B4"/>
    <w:rsid w:val="00C626C9"/>
    <w:rsid w:val="00C6321C"/>
    <w:rsid w:val="00C63E79"/>
    <w:rsid w:val="00C64391"/>
    <w:rsid w:val="00C6465B"/>
    <w:rsid w:val="00C657F4"/>
    <w:rsid w:val="00C6584D"/>
    <w:rsid w:val="00C666AD"/>
    <w:rsid w:val="00C67600"/>
    <w:rsid w:val="00C67A12"/>
    <w:rsid w:val="00C73EBE"/>
    <w:rsid w:val="00C74AC5"/>
    <w:rsid w:val="00C74B13"/>
    <w:rsid w:val="00C74FD3"/>
    <w:rsid w:val="00C75E4B"/>
    <w:rsid w:val="00C764BD"/>
    <w:rsid w:val="00C7780F"/>
    <w:rsid w:val="00C80F22"/>
    <w:rsid w:val="00C8272B"/>
    <w:rsid w:val="00C844CF"/>
    <w:rsid w:val="00C84B4D"/>
    <w:rsid w:val="00C86145"/>
    <w:rsid w:val="00C87584"/>
    <w:rsid w:val="00C877B8"/>
    <w:rsid w:val="00C9157F"/>
    <w:rsid w:val="00C91C85"/>
    <w:rsid w:val="00C9201C"/>
    <w:rsid w:val="00C92BD3"/>
    <w:rsid w:val="00C93094"/>
    <w:rsid w:val="00C93B07"/>
    <w:rsid w:val="00C93B50"/>
    <w:rsid w:val="00C95F4A"/>
    <w:rsid w:val="00C960DE"/>
    <w:rsid w:val="00CA07C0"/>
    <w:rsid w:val="00CA0D8D"/>
    <w:rsid w:val="00CA1E1E"/>
    <w:rsid w:val="00CA48FB"/>
    <w:rsid w:val="00CA7532"/>
    <w:rsid w:val="00CB09E2"/>
    <w:rsid w:val="00CB0A37"/>
    <w:rsid w:val="00CB3ADA"/>
    <w:rsid w:val="00CB3FAE"/>
    <w:rsid w:val="00CB4583"/>
    <w:rsid w:val="00CB56CD"/>
    <w:rsid w:val="00CB6DE5"/>
    <w:rsid w:val="00CC18A3"/>
    <w:rsid w:val="00CC2EEF"/>
    <w:rsid w:val="00CC31C9"/>
    <w:rsid w:val="00CC39D8"/>
    <w:rsid w:val="00CC3C31"/>
    <w:rsid w:val="00CC4A1A"/>
    <w:rsid w:val="00CD03E3"/>
    <w:rsid w:val="00CD03FF"/>
    <w:rsid w:val="00CD0A12"/>
    <w:rsid w:val="00CD1175"/>
    <w:rsid w:val="00CD2AB4"/>
    <w:rsid w:val="00CD2C76"/>
    <w:rsid w:val="00CD2E57"/>
    <w:rsid w:val="00CD2FDA"/>
    <w:rsid w:val="00CD39E1"/>
    <w:rsid w:val="00CD616E"/>
    <w:rsid w:val="00CD687A"/>
    <w:rsid w:val="00CE62A4"/>
    <w:rsid w:val="00CE71C6"/>
    <w:rsid w:val="00CF018F"/>
    <w:rsid w:val="00CF0AF0"/>
    <w:rsid w:val="00CF1900"/>
    <w:rsid w:val="00CF2395"/>
    <w:rsid w:val="00CF3813"/>
    <w:rsid w:val="00CF3C30"/>
    <w:rsid w:val="00CF45AB"/>
    <w:rsid w:val="00CF482F"/>
    <w:rsid w:val="00CF4D64"/>
    <w:rsid w:val="00CF76F9"/>
    <w:rsid w:val="00CF7BB2"/>
    <w:rsid w:val="00D00305"/>
    <w:rsid w:val="00D00B11"/>
    <w:rsid w:val="00D00E6B"/>
    <w:rsid w:val="00D024AD"/>
    <w:rsid w:val="00D02B2D"/>
    <w:rsid w:val="00D036AF"/>
    <w:rsid w:val="00D03F6E"/>
    <w:rsid w:val="00D06019"/>
    <w:rsid w:val="00D063B5"/>
    <w:rsid w:val="00D066D9"/>
    <w:rsid w:val="00D11F23"/>
    <w:rsid w:val="00D13CC3"/>
    <w:rsid w:val="00D14470"/>
    <w:rsid w:val="00D14861"/>
    <w:rsid w:val="00D14F67"/>
    <w:rsid w:val="00D159E6"/>
    <w:rsid w:val="00D15D56"/>
    <w:rsid w:val="00D16A20"/>
    <w:rsid w:val="00D21425"/>
    <w:rsid w:val="00D2391D"/>
    <w:rsid w:val="00D23AF7"/>
    <w:rsid w:val="00D25567"/>
    <w:rsid w:val="00D25629"/>
    <w:rsid w:val="00D26F50"/>
    <w:rsid w:val="00D27259"/>
    <w:rsid w:val="00D277CF"/>
    <w:rsid w:val="00D27F42"/>
    <w:rsid w:val="00D30AB4"/>
    <w:rsid w:val="00D30F53"/>
    <w:rsid w:val="00D33A39"/>
    <w:rsid w:val="00D34518"/>
    <w:rsid w:val="00D34EA6"/>
    <w:rsid w:val="00D36EE5"/>
    <w:rsid w:val="00D412DA"/>
    <w:rsid w:val="00D41655"/>
    <w:rsid w:val="00D41C07"/>
    <w:rsid w:val="00D42073"/>
    <w:rsid w:val="00D4211A"/>
    <w:rsid w:val="00D45797"/>
    <w:rsid w:val="00D45913"/>
    <w:rsid w:val="00D459CC"/>
    <w:rsid w:val="00D46F7C"/>
    <w:rsid w:val="00D51758"/>
    <w:rsid w:val="00D51851"/>
    <w:rsid w:val="00D52117"/>
    <w:rsid w:val="00D528BB"/>
    <w:rsid w:val="00D5376D"/>
    <w:rsid w:val="00D53DB5"/>
    <w:rsid w:val="00D54524"/>
    <w:rsid w:val="00D54DB0"/>
    <w:rsid w:val="00D54DE7"/>
    <w:rsid w:val="00D54E9E"/>
    <w:rsid w:val="00D567C4"/>
    <w:rsid w:val="00D56D97"/>
    <w:rsid w:val="00D56E09"/>
    <w:rsid w:val="00D63419"/>
    <w:rsid w:val="00D65675"/>
    <w:rsid w:val="00D6594A"/>
    <w:rsid w:val="00D71B37"/>
    <w:rsid w:val="00D71DE3"/>
    <w:rsid w:val="00D72357"/>
    <w:rsid w:val="00D747C5"/>
    <w:rsid w:val="00D74B10"/>
    <w:rsid w:val="00D80F83"/>
    <w:rsid w:val="00D81991"/>
    <w:rsid w:val="00D82CBE"/>
    <w:rsid w:val="00D83DA9"/>
    <w:rsid w:val="00D84348"/>
    <w:rsid w:val="00D860CE"/>
    <w:rsid w:val="00D86566"/>
    <w:rsid w:val="00D866CD"/>
    <w:rsid w:val="00D87D57"/>
    <w:rsid w:val="00D907E7"/>
    <w:rsid w:val="00D90ECB"/>
    <w:rsid w:val="00D91501"/>
    <w:rsid w:val="00D92389"/>
    <w:rsid w:val="00D93274"/>
    <w:rsid w:val="00D9574B"/>
    <w:rsid w:val="00D96821"/>
    <w:rsid w:val="00DA03E8"/>
    <w:rsid w:val="00DA041A"/>
    <w:rsid w:val="00DA0441"/>
    <w:rsid w:val="00DA28DB"/>
    <w:rsid w:val="00DA31D5"/>
    <w:rsid w:val="00DA430E"/>
    <w:rsid w:val="00DA617E"/>
    <w:rsid w:val="00DA67BD"/>
    <w:rsid w:val="00DA7ECC"/>
    <w:rsid w:val="00DA7FE4"/>
    <w:rsid w:val="00DB010C"/>
    <w:rsid w:val="00DB1D4C"/>
    <w:rsid w:val="00DB2A8F"/>
    <w:rsid w:val="00DB31E5"/>
    <w:rsid w:val="00DB3F18"/>
    <w:rsid w:val="00DB7EB6"/>
    <w:rsid w:val="00DC1328"/>
    <w:rsid w:val="00DC446E"/>
    <w:rsid w:val="00DC49A6"/>
    <w:rsid w:val="00DC4A3C"/>
    <w:rsid w:val="00DD0A1A"/>
    <w:rsid w:val="00DD7D98"/>
    <w:rsid w:val="00DE1297"/>
    <w:rsid w:val="00DE4323"/>
    <w:rsid w:val="00DE694C"/>
    <w:rsid w:val="00DE73CC"/>
    <w:rsid w:val="00DE77B3"/>
    <w:rsid w:val="00DF19AF"/>
    <w:rsid w:val="00DF260D"/>
    <w:rsid w:val="00DF3B87"/>
    <w:rsid w:val="00DF4C7C"/>
    <w:rsid w:val="00DF556F"/>
    <w:rsid w:val="00DF5D0D"/>
    <w:rsid w:val="00DF628A"/>
    <w:rsid w:val="00E004D7"/>
    <w:rsid w:val="00E0114C"/>
    <w:rsid w:val="00E02D16"/>
    <w:rsid w:val="00E03730"/>
    <w:rsid w:val="00E04C8D"/>
    <w:rsid w:val="00E06FA8"/>
    <w:rsid w:val="00E077E1"/>
    <w:rsid w:val="00E10D48"/>
    <w:rsid w:val="00E1173F"/>
    <w:rsid w:val="00E11856"/>
    <w:rsid w:val="00E1283A"/>
    <w:rsid w:val="00E12F9E"/>
    <w:rsid w:val="00E13ACE"/>
    <w:rsid w:val="00E14543"/>
    <w:rsid w:val="00E15A59"/>
    <w:rsid w:val="00E202E0"/>
    <w:rsid w:val="00E20517"/>
    <w:rsid w:val="00E2340B"/>
    <w:rsid w:val="00E23DC5"/>
    <w:rsid w:val="00E23E01"/>
    <w:rsid w:val="00E25285"/>
    <w:rsid w:val="00E27C04"/>
    <w:rsid w:val="00E27C81"/>
    <w:rsid w:val="00E301C1"/>
    <w:rsid w:val="00E30ABC"/>
    <w:rsid w:val="00E31585"/>
    <w:rsid w:val="00E317C5"/>
    <w:rsid w:val="00E31888"/>
    <w:rsid w:val="00E359C1"/>
    <w:rsid w:val="00E36EC3"/>
    <w:rsid w:val="00E36F0B"/>
    <w:rsid w:val="00E37F7F"/>
    <w:rsid w:val="00E41D8D"/>
    <w:rsid w:val="00E44A0D"/>
    <w:rsid w:val="00E45022"/>
    <w:rsid w:val="00E51843"/>
    <w:rsid w:val="00E54868"/>
    <w:rsid w:val="00E55A3D"/>
    <w:rsid w:val="00E55CB9"/>
    <w:rsid w:val="00E55F7D"/>
    <w:rsid w:val="00E57ABE"/>
    <w:rsid w:val="00E61249"/>
    <w:rsid w:val="00E62FF5"/>
    <w:rsid w:val="00E63105"/>
    <w:rsid w:val="00E63125"/>
    <w:rsid w:val="00E636CD"/>
    <w:rsid w:val="00E63B80"/>
    <w:rsid w:val="00E63ED0"/>
    <w:rsid w:val="00E65DA1"/>
    <w:rsid w:val="00E663BC"/>
    <w:rsid w:val="00E66EE1"/>
    <w:rsid w:val="00E67010"/>
    <w:rsid w:val="00E67F3F"/>
    <w:rsid w:val="00E70545"/>
    <w:rsid w:val="00E70867"/>
    <w:rsid w:val="00E715FA"/>
    <w:rsid w:val="00E75C90"/>
    <w:rsid w:val="00E76CDC"/>
    <w:rsid w:val="00E76F5F"/>
    <w:rsid w:val="00E84BA9"/>
    <w:rsid w:val="00E854A7"/>
    <w:rsid w:val="00E85E22"/>
    <w:rsid w:val="00E86163"/>
    <w:rsid w:val="00E86742"/>
    <w:rsid w:val="00E905E6"/>
    <w:rsid w:val="00E90738"/>
    <w:rsid w:val="00E9223F"/>
    <w:rsid w:val="00E93A7C"/>
    <w:rsid w:val="00E93FA1"/>
    <w:rsid w:val="00E95673"/>
    <w:rsid w:val="00E963B6"/>
    <w:rsid w:val="00E963D3"/>
    <w:rsid w:val="00E9659E"/>
    <w:rsid w:val="00E97EBB"/>
    <w:rsid w:val="00EA226E"/>
    <w:rsid w:val="00EA345A"/>
    <w:rsid w:val="00EA3D4A"/>
    <w:rsid w:val="00EA447A"/>
    <w:rsid w:val="00EA4857"/>
    <w:rsid w:val="00EB0582"/>
    <w:rsid w:val="00EB0857"/>
    <w:rsid w:val="00EB0F0F"/>
    <w:rsid w:val="00EB130A"/>
    <w:rsid w:val="00EB1D10"/>
    <w:rsid w:val="00EB2658"/>
    <w:rsid w:val="00EB2C92"/>
    <w:rsid w:val="00EB2CAE"/>
    <w:rsid w:val="00EB5318"/>
    <w:rsid w:val="00EB54BC"/>
    <w:rsid w:val="00EC1B97"/>
    <w:rsid w:val="00EC209A"/>
    <w:rsid w:val="00EC4798"/>
    <w:rsid w:val="00EC4C7F"/>
    <w:rsid w:val="00EC52E1"/>
    <w:rsid w:val="00EC650E"/>
    <w:rsid w:val="00EC74CF"/>
    <w:rsid w:val="00EC74F1"/>
    <w:rsid w:val="00EC762D"/>
    <w:rsid w:val="00EC79CC"/>
    <w:rsid w:val="00ED00ED"/>
    <w:rsid w:val="00ED07AE"/>
    <w:rsid w:val="00ED0A50"/>
    <w:rsid w:val="00ED50F0"/>
    <w:rsid w:val="00ED54D3"/>
    <w:rsid w:val="00ED634A"/>
    <w:rsid w:val="00ED6697"/>
    <w:rsid w:val="00ED682F"/>
    <w:rsid w:val="00EE070C"/>
    <w:rsid w:val="00EE0E74"/>
    <w:rsid w:val="00EE1188"/>
    <w:rsid w:val="00EE24E1"/>
    <w:rsid w:val="00EE252F"/>
    <w:rsid w:val="00EE26FC"/>
    <w:rsid w:val="00EE332D"/>
    <w:rsid w:val="00EE439B"/>
    <w:rsid w:val="00EE5A7C"/>
    <w:rsid w:val="00EE636A"/>
    <w:rsid w:val="00EE6FB0"/>
    <w:rsid w:val="00EE78BE"/>
    <w:rsid w:val="00EF0C65"/>
    <w:rsid w:val="00EF13F0"/>
    <w:rsid w:val="00EF2B85"/>
    <w:rsid w:val="00EF347C"/>
    <w:rsid w:val="00EF5C05"/>
    <w:rsid w:val="00EF7959"/>
    <w:rsid w:val="00F01577"/>
    <w:rsid w:val="00F05519"/>
    <w:rsid w:val="00F11D26"/>
    <w:rsid w:val="00F12CEC"/>
    <w:rsid w:val="00F13BF5"/>
    <w:rsid w:val="00F16B2C"/>
    <w:rsid w:val="00F16BF3"/>
    <w:rsid w:val="00F202A8"/>
    <w:rsid w:val="00F211C8"/>
    <w:rsid w:val="00F224CB"/>
    <w:rsid w:val="00F25135"/>
    <w:rsid w:val="00F26CFB"/>
    <w:rsid w:val="00F305DE"/>
    <w:rsid w:val="00F30B7D"/>
    <w:rsid w:val="00F32027"/>
    <w:rsid w:val="00F32A38"/>
    <w:rsid w:val="00F32B85"/>
    <w:rsid w:val="00F3446B"/>
    <w:rsid w:val="00F403F3"/>
    <w:rsid w:val="00F4076F"/>
    <w:rsid w:val="00F41155"/>
    <w:rsid w:val="00F43F27"/>
    <w:rsid w:val="00F44011"/>
    <w:rsid w:val="00F44A50"/>
    <w:rsid w:val="00F4623D"/>
    <w:rsid w:val="00F500AA"/>
    <w:rsid w:val="00F503FE"/>
    <w:rsid w:val="00F51C6F"/>
    <w:rsid w:val="00F51F0B"/>
    <w:rsid w:val="00F51F27"/>
    <w:rsid w:val="00F5430D"/>
    <w:rsid w:val="00F569C7"/>
    <w:rsid w:val="00F6050E"/>
    <w:rsid w:val="00F60C73"/>
    <w:rsid w:val="00F60DA6"/>
    <w:rsid w:val="00F60E4E"/>
    <w:rsid w:val="00F64662"/>
    <w:rsid w:val="00F653E8"/>
    <w:rsid w:val="00F65452"/>
    <w:rsid w:val="00F7026C"/>
    <w:rsid w:val="00F73187"/>
    <w:rsid w:val="00F74F1F"/>
    <w:rsid w:val="00F82E48"/>
    <w:rsid w:val="00F83A3E"/>
    <w:rsid w:val="00F853B4"/>
    <w:rsid w:val="00F85B7B"/>
    <w:rsid w:val="00F85D9E"/>
    <w:rsid w:val="00F862C0"/>
    <w:rsid w:val="00F872DE"/>
    <w:rsid w:val="00F90779"/>
    <w:rsid w:val="00F90FAB"/>
    <w:rsid w:val="00F91726"/>
    <w:rsid w:val="00F93D38"/>
    <w:rsid w:val="00F93DF2"/>
    <w:rsid w:val="00F95338"/>
    <w:rsid w:val="00F9592F"/>
    <w:rsid w:val="00F95CA6"/>
    <w:rsid w:val="00F96E71"/>
    <w:rsid w:val="00F97ECE"/>
    <w:rsid w:val="00FA165E"/>
    <w:rsid w:val="00FA7144"/>
    <w:rsid w:val="00FA7717"/>
    <w:rsid w:val="00FA786A"/>
    <w:rsid w:val="00FB07B5"/>
    <w:rsid w:val="00FB08B8"/>
    <w:rsid w:val="00FB0C8C"/>
    <w:rsid w:val="00FB4125"/>
    <w:rsid w:val="00FB5078"/>
    <w:rsid w:val="00FB5470"/>
    <w:rsid w:val="00FB662A"/>
    <w:rsid w:val="00FB6EA2"/>
    <w:rsid w:val="00FB7BF9"/>
    <w:rsid w:val="00FC02BE"/>
    <w:rsid w:val="00FC1B4E"/>
    <w:rsid w:val="00FC226A"/>
    <w:rsid w:val="00FC26C1"/>
    <w:rsid w:val="00FC42A4"/>
    <w:rsid w:val="00FC4357"/>
    <w:rsid w:val="00FC4507"/>
    <w:rsid w:val="00FC477B"/>
    <w:rsid w:val="00FC5491"/>
    <w:rsid w:val="00FC5A03"/>
    <w:rsid w:val="00FC6EBB"/>
    <w:rsid w:val="00FC703C"/>
    <w:rsid w:val="00FD02FE"/>
    <w:rsid w:val="00FD0E20"/>
    <w:rsid w:val="00FD0E5D"/>
    <w:rsid w:val="00FD133A"/>
    <w:rsid w:val="00FD17B5"/>
    <w:rsid w:val="00FD5F2C"/>
    <w:rsid w:val="00FD666F"/>
    <w:rsid w:val="00FD6C63"/>
    <w:rsid w:val="00FD7A32"/>
    <w:rsid w:val="00FE12B6"/>
    <w:rsid w:val="00FE1CEA"/>
    <w:rsid w:val="00FE2362"/>
    <w:rsid w:val="00FE270C"/>
    <w:rsid w:val="00FE354B"/>
    <w:rsid w:val="00FF021D"/>
    <w:rsid w:val="00FF0728"/>
    <w:rsid w:val="00FF08C1"/>
    <w:rsid w:val="00FF0DF6"/>
    <w:rsid w:val="00FF282D"/>
    <w:rsid w:val="00FF3EEE"/>
    <w:rsid w:val="00FF4699"/>
    <w:rsid w:val="00FF71F0"/>
    <w:rsid w:val="00FF7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3FAA"/>
  <w15:docId w15:val="{0465D7FD-EBD6-0441-87AA-D439A438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17"/>
    <w:rPr>
      <w:rFonts w:ascii="Cambria" w:hAnsi="Cambria"/>
    </w:rPr>
  </w:style>
  <w:style w:type="paragraph" w:styleId="Heading1">
    <w:name w:val="heading 1"/>
    <w:basedOn w:val="Normal"/>
    <w:next w:val="Normal"/>
    <w:link w:val="Heading1Char"/>
    <w:uiPriority w:val="9"/>
    <w:qFormat/>
    <w:rsid w:val="00827153"/>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69F8"/>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C41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432"/>
    <w:pPr>
      <w:keepNext/>
      <w:keepLines/>
      <w:spacing w:before="40" w:after="0"/>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432"/>
    <w:pPr>
      <w:keepNext/>
      <w:keepLines/>
      <w:spacing w:before="40" w:after="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432"/>
    <w:pPr>
      <w:keepNext/>
      <w:keepLines/>
      <w:spacing w:before="40" w:after="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432"/>
    <w:pPr>
      <w:keepNext/>
      <w:keepLines/>
      <w:spacing w:before="40" w:after="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432"/>
    <w:pPr>
      <w:keepNext/>
      <w:keepLines/>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432"/>
    <w:pPr>
      <w:keepNext/>
      <w:keepLines/>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117"/>
    <w:pPr>
      <w:spacing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2117"/>
    <w:rPr>
      <w:rFonts w:ascii="Cambria" w:eastAsiaTheme="majorEastAsia" w:hAnsi="Cambria" w:cstheme="majorBidi"/>
      <w:b/>
      <w:spacing w:val="-10"/>
      <w:kern w:val="28"/>
      <w:sz w:val="36"/>
      <w:szCs w:val="56"/>
    </w:rPr>
  </w:style>
  <w:style w:type="character" w:customStyle="1" w:styleId="Heading1Char">
    <w:name w:val="Heading 1 Char"/>
    <w:basedOn w:val="DefaultParagraphFont"/>
    <w:link w:val="Heading1"/>
    <w:uiPriority w:val="9"/>
    <w:rsid w:val="00827153"/>
    <w:rPr>
      <w:rFonts w:ascii="Cambria" w:eastAsiaTheme="majorEastAsia" w:hAnsi="Cambria" w:cstheme="majorBidi"/>
      <w:b/>
      <w:szCs w:val="32"/>
    </w:rPr>
  </w:style>
  <w:style w:type="paragraph" w:styleId="ListParagraph">
    <w:name w:val="List Paragraph"/>
    <w:basedOn w:val="Normal"/>
    <w:uiPriority w:val="34"/>
    <w:qFormat/>
    <w:rsid w:val="002969F8"/>
    <w:pPr>
      <w:ind w:left="720"/>
      <w:contextualSpacing/>
    </w:pPr>
  </w:style>
  <w:style w:type="character" w:customStyle="1" w:styleId="Heading2Char">
    <w:name w:val="Heading 2 Char"/>
    <w:basedOn w:val="DefaultParagraphFont"/>
    <w:link w:val="Heading2"/>
    <w:uiPriority w:val="9"/>
    <w:rsid w:val="002969F8"/>
    <w:rPr>
      <w:rFonts w:ascii="Times New Roman" w:eastAsiaTheme="majorEastAsia" w:hAnsi="Times New Roman" w:cstheme="majorBidi"/>
      <w:i/>
      <w:szCs w:val="26"/>
    </w:rPr>
  </w:style>
  <w:style w:type="paragraph" w:customStyle="1" w:styleId="Heading1List">
    <w:name w:val="Heading 1 List"/>
    <w:basedOn w:val="Heading1"/>
    <w:link w:val="Heading1ListChar"/>
    <w:qFormat/>
    <w:rsid w:val="0094353F"/>
    <w:pPr>
      <w:numPr>
        <w:numId w:val="1"/>
      </w:numPr>
      <w:ind w:left="360"/>
    </w:pPr>
  </w:style>
  <w:style w:type="paragraph" w:customStyle="1" w:styleId="Heading2List">
    <w:name w:val="Heading 2 List"/>
    <w:basedOn w:val="Heading2"/>
    <w:link w:val="Heading2ListChar"/>
    <w:qFormat/>
    <w:rsid w:val="0094353F"/>
    <w:pPr>
      <w:numPr>
        <w:ilvl w:val="1"/>
        <w:numId w:val="1"/>
      </w:numPr>
      <w:ind w:left="540" w:hanging="540"/>
    </w:pPr>
  </w:style>
  <w:style w:type="character" w:customStyle="1" w:styleId="Heading1ListChar">
    <w:name w:val="Heading 1 List Char"/>
    <w:basedOn w:val="Heading1Char"/>
    <w:link w:val="Heading1List"/>
    <w:rsid w:val="0094353F"/>
    <w:rPr>
      <w:rFonts w:ascii="Cambria" w:eastAsiaTheme="majorEastAsia" w:hAnsi="Cambria" w:cstheme="majorBidi"/>
      <w:b/>
      <w:szCs w:val="32"/>
    </w:rPr>
  </w:style>
  <w:style w:type="character" w:styleId="Hyperlink">
    <w:name w:val="Hyperlink"/>
    <w:basedOn w:val="DefaultParagraphFont"/>
    <w:uiPriority w:val="99"/>
    <w:unhideWhenUsed/>
    <w:rsid w:val="00783AE8"/>
    <w:rPr>
      <w:color w:val="0563C1" w:themeColor="hyperlink"/>
      <w:u w:val="single"/>
    </w:rPr>
  </w:style>
  <w:style w:type="character" w:customStyle="1" w:styleId="Heading2ListChar">
    <w:name w:val="Heading 2 List Char"/>
    <w:basedOn w:val="Heading2Char"/>
    <w:link w:val="Heading2List"/>
    <w:rsid w:val="0094353F"/>
    <w:rPr>
      <w:rFonts w:ascii="Times New Roman" w:eastAsiaTheme="majorEastAsia" w:hAnsi="Times New Roman" w:cstheme="majorBidi"/>
      <w:i/>
      <w:szCs w:val="26"/>
    </w:rPr>
  </w:style>
  <w:style w:type="character" w:styleId="UnresolvedMention">
    <w:name w:val="Unresolved Mention"/>
    <w:basedOn w:val="DefaultParagraphFont"/>
    <w:uiPriority w:val="99"/>
    <w:semiHidden/>
    <w:unhideWhenUsed/>
    <w:rsid w:val="00783AE8"/>
    <w:rPr>
      <w:color w:val="605E5C"/>
      <w:shd w:val="clear" w:color="auto" w:fill="E1DFDD"/>
    </w:rPr>
  </w:style>
  <w:style w:type="paragraph" w:styleId="Header">
    <w:name w:val="header"/>
    <w:basedOn w:val="Normal"/>
    <w:link w:val="HeaderChar"/>
    <w:uiPriority w:val="99"/>
    <w:unhideWhenUsed/>
    <w:rsid w:val="00AE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92"/>
    <w:rPr>
      <w:rFonts w:ascii="Cambria" w:hAnsi="Cambria"/>
    </w:rPr>
  </w:style>
  <w:style w:type="paragraph" w:styleId="Footer">
    <w:name w:val="footer"/>
    <w:basedOn w:val="Normal"/>
    <w:link w:val="FooterChar"/>
    <w:uiPriority w:val="99"/>
    <w:unhideWhenUsed/>
    <w:rsid w:val="00AE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92"/>
    <w:rPr>
      <w:rFonts w:ascii="Cambria" w:hAnsi="Cambria"/>
    </w:rPr>
  </w:style>
  <w:style w:type="table" w:styleId="TableGrid">
    <w:name w:val="Table Grid"/>
    <w:basedOn w:val="TableNormal"/>
    <w:uiPriority w:val="39"/>
    <w:rsid w:val="00BF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7D9"/>
    <w:pPr>
      <w:numPr>
        <w:numId w:val="8"/>
      </w:numPr>
      <w:spacing w:after="200" w:line="240" w:lineRule="auto"/>
    </w:pPr>
    <w:rPr>
      <w:i/>
      <w:iCs/>
      <w:color w:val="44546A" w:themeColor="text2"/>
      <w:sz w:val="18"/>
      <w:szCs w:val="18"/>
    </w:rPr>
  </w:style>
  <w:style w:type="paragraph" w:customStyle="1" w:styleId="Tabletext">
    <w:name w:val="Table text"/>
    <w:basedOn w:val="Normal"/>
    <w:link w:val="TabletextChar"/>
    <w:qFormat/>
    <w:rsid w:val="009C7491"/>
    <w:pPr>
      <w:spacing w:after="0" w:line="240" w:lineRule="auto"/>
    </w:pPr>
    <w:rPr>
      <w:sz w:val="18"/>
      <w:szCs w:val="18"/>
    </w:rPr>
  </w:style>
  <w:style w:type="character" w:customStyle="1" w:styleId="Heading3Char">
    <w:name w:val="Heading 3 Char"/>
    <w:basedOn w:val="DefaultParagraphFont"/>
    <w:link w:val="Heading3"/>
    <w:uiPriority w:val="9"/>
    <w:rsid w:val="00C41428"/>
    <w:rPr>
      <w:rFonts w:asciiTheme="majorHAnsi" w:eastAsiaTheme="majorEastAsia" w:hAnsiTheme="majorHAnsi" w:cstheme="majorBidi"/>
      <w:color w:val="1F3763" w:themeColor="accent1" w:themeShade="7F"/>
      <w:sz w:val="24"/>
      <w:szCs w:val="24"/>
    </w:rPr>
  </w:style>
  <w:style w:type="character" w:customStyle="1" w:styleId="TabletextChar">
    <w:name w:val="Table text Char"/>
    <w:basedOn w:val="DefaultParagraphFont"/>
    <w:link w:val="Tabletext"/>
    <w:rsid w:val="009C7491"/>
    <w:rPr>
      <w:rFonts w:ascii="Cambria" w:hAnsi="Cambria"/>
      <w:sz w:val="18"/>
      <w:szCs w:val="18"/>
    </w:rPr>
  </w:style>
  <w:style w:type="paragraph" w:customStyle="1" w:styleId="Tablecaption">
    <w:name w:val="Table caption"/>
    <w:basedOn w:val="Tabletext"/>
    <w:link w:val="TablecaptionChar"/>
    <w:qFormat/>
    <w:rsid w:val="007B704C"/>
    <w:pPr>
      <w:spacing w:after="160"/>
    </w:pPr>
  </w:style>
  <w:style w:type="paragraph" w:styleId="Bibliography">
    <w:name w:val="Bibliography"/>
    <w:basedOn w:val="Normal"/>
    <w:next w:val="Normal"/>
    <w:uiPriority w:val="37"/>
    <w:unhideWhenUsed/>
    <w:rsid w:val="00FD0E5D"/>
    <w:pPr>
      <w:numPr>
        <w:ilvl w:val="1"/>
        <w:numId w:val="8"/>
      </w:numPr>
    </w:pPr>
  </w:style>
  <w:style w:type="character" w:customStyle="1" w:styleId="TablecaptionChar">
    <w:name w:val="Table caption Char"/>
    <w:basedOn w:val="TabletextChar"/>
    <w:link w:val="Tablecaption"/>
    <w:rsid w:val="007B704C"/>
    <w:rPr>
      <w:rFonts w:ascii="Cambria" w:hAnsi="Cambria"/>
      <w:sz w:val="18"/>
      <w:szCs w:val="18"/>
    </w:rPr>
  </w:style>
  <w:style w:type="paragraph" w:styleId="FootnoteText">
    <w:name w:val="footnote text"/>
    <w:basedOn w:val="Normal"/>
    <w:link w:val="FootnoteTextChar"/>
    <w:uiPriority w:val="99"/>
    <w:semiHidden/>
    <w:unhideWhenUsed/>
    <w:rsid w:val="00B14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A90"/>
    <w:rPr>
      <w:rFonts w:ascii="Cambria" w:hAnsi="Cambria"/>
      <w:sz w:val="20"/>
      <w:szCs w:val="20"/>
    </w:rPr>
  </w:style>
  <w:style w:type="character" w:styleId="FootnoteReference">
    <w:name w:val="footnote reference"/>
    <w:basedOn w:val="DefaultParagraphFont"/>
    <w:uiPriority w:val="99"/>
    <w:semiHidden/>
    <w:unhideWhenUsed/>
    <w:rsid w:val="00B14A90"/>
    <w:rPr>
      <w:vertAlign w:val="superscript"/>
    </w:rPr>
  </w:style>
  <w:style w:type="paragraph" w:customStyle="1" w:styleId="Tablefootnote">
    <w:name w:val="Table footnote"/>
    <w:basedOn w:val="Tabletext"/>
    <w:link w:val="TablefootnoteChar"/>
    <w:qFormat/>
    <w:rsid w:val="00C257AD"/>
    <w:pPr>
      <w:spacing w:after="160"/>
    </w:pPr>
  </w:style>
  <w:style w:type="character" w:customStyle="1" w:styleId="TablefootnoteChar">
    <w:name w:val="Table footnote Char"/>
    <w:basedOn w:val="TabletextChar"/>
    <w:link w:val="Tablefootnote"/>
    <w:rsid w:val="00C257AD"/>
    <w:rPr>
      <w:rFonts w:ascii="Cambria" w:hAnsi="Cambria"/>
      <w:sz w:val="18"/>
      <w:szCs w:val="18"/>
    </w:rPr>
  </w:style>
  <w:style w:type="character" w:customStyle="1" w:styleId="Heading4Char">
    <w:name w:val="Heading 4 Char"/>
    <w:basedOn w:val="DefaultParagraphFont"/>
    <w:link w:val="Heading4"/>
    <w:uiPriority w:val="9"/>
    <w:semiHidden/>
    <w:rsid w:val="008D04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4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4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4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4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43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D0432"/>
    <w:pPr>
      <w:numPr>
        <w:ilvl w:val="1"/>
      </w:numPr>
      <w:jc w:val="both"/>
    </w:pPr>
    <w:rPr>
      <w:rFonts w:eastAsiaTheme="minorEastAsia"/>
      <w:spacing w:val="15"/>
      <w:sz w:val="56"/>
    </w:rPr>
  </w:style>
  <w:style w:type="character" w:customStyle="1" w:styleId="SubtitleChar">
    <w:name w:val="Subtitle Char"/>
    <w:basedOn w:val="DefaultParagraphFont"/>
    <w:link w:val="Subtitle"/>
    <w:uiPriority w:val="11"/>
    <w:rsid w:val="008D0432"/>
    <w:rPr>
      <w:rFonts w:ascii="Cambria" w:eastAsiaTheme="minorEastAsia" w:hAnsi="Cambria"/>
      <w:spacing w:val="15"/>
      <w:sz w:val="56"/>
    </w:rPr>
  </w:style>
  <w:style w:type="paragraph" w:styleId="NoSpacing">
    <w:name w:val="No Spacing"/>
    <w:link w:val="NoSpacingChar"/>
    <w:uiPriority w:val="1"/>
    <w:qFormat/>
    <w:rsid w:val="008D0432"/>
    <w:pPr>
      <w:spacing w:after="0" w:line="240" w:lineRule="auto"/>
    </w:pPr>
    <w:rPr>
      <w:rFonts w:eastAsiaTheme="minorEastAsia"/>
    </w:rPr>
  </w:style>
  <w:style w:type="character" w:customStyle="1" w:styleId="NoSpacingChar">
    <w:name w:val="No Spacing Char"/>
    <w:basedOn w:val="DefaultParagraphFont"/>
    <w:link w:val="NoSpacing"/>
    <w:uiPriority w:val="1"/>
    <w:rsid w:val="008D0432"/>
    <w:rPr>
      <w:rFonts w:eastAsiaTheme="minorEastAsia"/>
    </w:rPr>
  </w:style>
  <w:style w:type="character" w:styleId="Emphasis">
    <w:name w:val="Emphasis"/>
    <w:basedOn w:val="DefaultParagraphFont"/>
    <w:uiPriority w:val="20"/>
    <w:qFormat/>
    <w:rsid w:val="008D0432"/>
    <w:rPr>
      <w:i/>
      <w:iCs/>
    </w:rPr>
  </w:style>
  <w:style w:type="paragraph" w:customStyle="1" w:styleId="Style1">
    <w:name w:val="Style1"/>
    <w:basedOn w:val="Heading1"/>
    <w:link w:val="Style1Char"/>
    <w:qFormat/>
    <w:rsid w:val="008D0432"/>
    <w:pPr>
      <w:spacing w:after="0"/>
      <w:jc w:val="both"/>
    </w:pPr>
  </w:style>
  <w:style w:type="character" w:customStyle="1" w:styleId="Style1Char">
    <w:name w:val="Style1 Char"/>
    <w:basedOn w:val="Heading1Char"/>
    <w:link w:val="Style1"/>
    <w:rsid w:val="008D0432"/>
    <w:rPr>
      <w:rFonts w:ascii="Cambria" w:eastAsiaTheme="majorEastAsia" w:hAnsi="Cambria" w:cstheme="majorBidi"/>
      <w:b/>
      <w:szCs w:val="32"/>
    </w:rPr>
  </w:style>
  <w:style w:type="paragraph" w:customStyle="1" w:styleId="Figurecaption">
    <w:name w:val="Figure caption"/>
    <w:basedOn w:val="Tablecaption"/>
    <w:link w:val="FigurecaptionChar"/>
    <w:qFormat/>
    <w:rsid w:val="008D0432"/>
    <w:pPr>
      <w:spacing w:before="80" w:line="259" w:lineRule="auto"/>
      <w:jc w:val="both"/>
    </w:pPr>
  </w:style>
  <w:style w:type="character" w:customStyle="1" w:styleId="FigurecaptionChar">
    <w:name w:val="Figure caption Char"/>
    <w:basedOn w:val="TablecaptionChar"/>
    <w:link w:val="Figurecaption"/>
    <w:rsid w:val="008D0432"/>
    <w:rPr>
      <w:rFonts w:ascii="Cambria" w:hAnsi="Cambria"/>
      <w:sz w:val="18"/>
      <w:szCs w:val="18"/>
    </w:rPr>
  </w:style>
  <w:style w:type="paragraph" w:styleId="TOCHeading">
    <w:name w:val="TOC Heading"/>
    <w:basedOn w:val="Heading1"/>
    <w:next w:val="Normal"/>
    <w:uiPriority w:val="39"/>
    <w:unhideWhenUsed/>
    <w:qFormat/>
    <w:rsid w:val="008D0432"/>
    <w:pPr>
      <w:spacing w:after="0"/>
      <w:jc w:val="both"/>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D0432"/>
    <w:pPr>
      <w:spacing w:after="100"/>
      <w:jc w:val="both"/>
    </w:pPr>
  </w:style>
  <w:style w:type="paragraph" w:styleId="TOC2">
    <w:name w:val="toc 2"/>
    <w:basedOn w:val="Normal"/>
    <w:next w:val="Normal"/>
    <w:autoRedefine/>
    <w:uiPriority w:val="39"/>
    <w:unhideWhenUsed/>
    <w:rsid w:val="008D0432"/>
    <w:pPr>
      <w:tabs>
        <w:tab w:val="right" w:leader="dot" w:pos="9350"/>
      </w:tabs>
      <w:spacing w:after="100"/>
      <w:ind w:left="220"/>
      <w:jc w:val="both"/>
    </w:pPr>
    <w:rPr>
      <w:b/>
      <w:bCs/>
      <w:i/>
      <w:iCs/>
      <w:noProof/>
    </w:rPr>
  </w:style>
  <w:style w:type="paragraph" w:styleId="TOC3">
    <w:name w:val="toc 3"/>
    <w:basedOn w:val="Normal"/>
    <w:next w:val="Normal"/>
    <w:autoRedefine/>
    <w:uiPriority w:val="39"/>
    <w:unhideWhenUsed/>
    <w:rsid w:val="008D0432"/>
    <w:pPr>
      <w:spacing w:after="100"/>
      <w:ind w:left="440"/>
      <w:jc w:val="both"/>
    </w:pPr>
  </w:style>
  <w:style w:type="paragraph" w:customStyle="1" w:styleId="Heading3List">
    <w:name w:val="Heading 3 List"/>
    <w:basedOn w:val="Heading2List"/>
    <w:link w:val="Heading3ListChar"/>
    <w:qFormat/>
    <w:rsid w:val="008D0432"/>
    <w:pPr>
      <w:numPr>
        <w:ilvl w:val="0"/>
        <w:numId w:val="0"/>
      </w:numPr>
      <w:spacing w:before="240"/>
      <w:ind w:left="576" w:hanging="576"/>
      <w:jc w:val="both"/>
      <w:outlineLvl w:val="0"/>
    </w:pPr>
    <w:rPr>
      <w:bCs/>
      <w:iCs/>
      <w:szCs w:val="32"/>
    </w:rPr>
  </w:style>
  <w:style w:type="paragraph" w:styleId="PlainText">
    <w:name w:val="Plain Text"/>
    <w:aliases w:val="Subsection text"/>
    <w:basedOn w:val="Normal"/>
    <w:link w:val="PlainTextChar"/>
    <w:rsid w:val="008D0432"/>
    <w:pPr>
      <w:spacing w:after="0" w:line="240" w:lineRule="auto"/>
      <w:jc w:val="both"/>
    </w:pPr>
    <w:rPr>
      <w:rFonts w:ascii="Arial" w:eastAsia="MS Mincho" w:hAnsi="Arial" w:cs="Arial"/>
      <w:sz w:val="18"/>
      <w:szCs w:val="20"/>
      <w:lang w:val="en-GB"/>
    </w:rPr>
  </w:style>
  <w:style w:type="character" w:customStyle="1" w:styleId="PlainTextChar">
    <w:name w:val="Plain Text Char"/>
    <w:aliases w:val="Subsection text Char"/>
    <w:basedOn w:val="DefaultParagraphFont"/>
    <w:link w:val="PlainText"/>
    <w:rsid w:val="008D0432"/>
    <w:rPr>
      <w:rFonts w:ascii="Arial" w:eastAsia="MS Mincho" w:hAnsi="Arial" w:cs="Arial"/>
      <w:sz w:val="18"/>
      <w:szCs w:val="20"/>
      <w:lang w:val="en-GB"/>
    </w:rPr>
  </w:style>
  <w:style w:type="character" w:customStyle="1" w:styleId="Heading3ListChar">
    <w:name w:val="Heading 3 List Char"/>
    <w:basedOn w:val="Heading2ListChar"/>
    <w:link w:val="Heading3List"/>
    <w:rsid w:val="008D0432"/>
    <w:rPr>
      <w:rFonts w:ascii="Cambria" w:eastAsiaTheme="majorEastAsia" w:hAnsi="Cambria" w:cstheme="majorBidi"/>
      <w:bCs/>
      <w:i/>
      <w:iCs/>
      <w:szCs w:val="32"/>
    </w:rPr>
  </w:style>
  <w:style w:type="character" w:styleId="PlaceholderText">
    <w:name w:val="Placeholder Text"/>
    <w:basedOn w:val="DefaultParagraphFont"/>
    <w:uiPriority w:val="99"/>
    <w:semiHidden/>
    <w:rsid w:val="008D0432"/>
    <w:rPr>
      <w:color w:val="808080"/>
    </w:rPr>
  </w:style>
  <w:style w:type="character" w:styleId="FollowedHyperlink">
    <w:name w:val="FollowedHyperlink"/>
    <w:basedOn w:val="DefaultParagraphFont"/>
    <w:uiPriority w:val="99"/>
    <w:semiHidden/>
    <w:unhideWhenUsed/>
    <w:rsid w:val="008D0432"/>
    <w:rPr>
      <w:color w:val="954F72" w:themeColor="followedHyperlink"/>
      <w:u w:val="single"/>
    </w:rPr>
  </w:style>
  <w:style w:type="paragraph" w:styleId="NormalWeb">
    <w:name w:val="Normal (Web)"/>
    <w:basedOn w:val="Normal"/>
    <w:uiPriority w:val="99"/>
    <w:unhideWhenUsed/>
    <w:rsid w:val="008D0432"/>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D0432"/>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8D0432"/>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8D0432"/>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8D0432"/>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8D0432"/>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8D0432"/>
    <w:pPr>
      <w:spacing w:after="100"/>
      <w:ind w:left="1760"/>
    </w:pPr>
    <w:rPr>
      <w:rFonts w:asciiTheme="minorHAnsi" w:eastAsiaTheme="minorEastAsia" w:hAnsiTheme="minorHAnsi"/>
    </w:rPr>
  </w:style>
  <w:style w:type="character" w:styleId="EndnoteReference">
    <w:name w:val="endnote reference"/>
    <w:basedOn w:val="DefaultParagraphFont"/>
    <w:uiPriority w:val="99"/>
    <w:semiHidden/>
    <w:unhideWhenUsed/>
    <w:rsid w:val="008D0432"/>
    <w:rPr>
      <w:vertAlign w:val="superscript"/>
    </w:rPr>
  </w:style>
  <w:style w:type="paragraph" w:customStyle="1" w:styleId="References">
    <w:name w:val="References"/>
    <w:basedOn w:val="Normal"/>
    <w:link w:val="ReferencesChar"/>
    <w:qFormat/>
    <w:rsid w:val="008D0432"/>
    <w:pPr>
      <w:ind w:left="450" w:hanging="480"/>
    </w:pPr>
    <w:rPr>
      <w:sz w:val="18"/>
      <w:szCs w:val="18"/>
    </w:rPr>
  </w:style>
  <w:style w:type="paragraph" w:styleId="BalloonText">
    <w:name w:val="Balloon Text"/>
    <w:basedOn w:val="Normal"/>
    <w:link w:val="BalloonTextChar"/>
    <w:uiPriority w:val="99"/>
    <w:semiHidden/>
    <w:unhideWhenUsed/>
    <w:rsid w:val="008D0432"/>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32"/>
    <w:rPr>
      <w:rFonts w:ascii="Segoe UI" w:hAnsi="Segoe UI" w:cs="Segoe UI"/>
      <w:sz w:val="18"/>
      <w:szCs w:val="18"/>
    </w:rPr>
  </w:style>
  <w:style w:type="character" w:customStyle="1" w:styleId="ReferencesChar">
    <w:name w:val="References Char"/>
    <w:basedOn w:val="DefaultParagraphFont"/>
    <w:link w:val="References"/>
    <w:rsid w:val="008D0432"/>
    <w:rPr>
      <w:rFonts w:ascii="Cambria" w:hAnsi="Cambria"/>
      <w:sz w:val="18"/>
      <w:szCs w:val="18"/>
    </w:rPr>
  </w:style>
  <w:style w:type="paragraph" w:styleId="BlockText">
    <w:name w:val="Block Text"/>
    <w:basedOn w:val="Normal"/>
    <w:uiPriority w:val="99"/>
    <w:semiHidden/>
    <w:unhideWhenUsed/>
    <w:rsid w:val="008D043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jc w:val="both"/>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8D0432"/>
    <w:pPr>
      <w:spacing w:after="120"/>
      <w:jc w:val="both"/>
    </w:pPr>
  </w:style>
  <w:style w:type="character" w:customStyle="1" w:styleId="BodyTextChar">
    <w:name w:val="Body Text Char"/>
    <w:basedOn w:val="DefaultParagraphFont"/>
    <w:link w:val="BodyText"/>
    <w:uiPriority w:val="99"/>
    <w:semiHidden/>
    <w:rsid w:val="008D0432"/>
    <w:rPr>
      <w:rFonts w:ascii="Cambria" w:hAnsi="Cambria"/>
    </w:rPr>
  </w:style>
  <w:style w:type="paragraph" w:styleId="BodyText2">
    <w:name w:val="Body Text 2"/>
    <w:basedOn w:val="Normal"/>
    <w:link w:val="BodyText2Char"/>
    <w:uiPriority w:val="99"/>
    <w:semiHidden/>
    <w:unhideWhenUsed/>
    <w:rsid w:val="008D0432"/>
    <w:pPr>
      <w:spacing w:after="120" w:line="480" w:lineRule="auto"/>
      <w:jc w:val="both"/>
    </w:pPr>
  </w:style>
  <w:style w:type="character" w:customStyle="1" w:styleId="BodyText2Char">
    <w:name w:val="Body Text 2 Char"/>
    <w:basedOn w:val="DefaultParagraphFont"/>
    <w:link w:val="BodyText2"/>
    <w:uiPriority w:val="99"/>
    <w:semiHidden/>
    <w:rsid w:val="008D0432"/>
    <w:rPr>
      <w:rFonts w:ascii="Cambria" w:hAnsi="Cambria"/>
    </w:rPr>
  </w:style>
  <w:style w:type="paragraph" w:styleId="BodyText3">
    <w:name w:val="Body Text 3"/>
    <w:basedOn w:val="Normal"/>
    <w:link w:val="BodyText3Char"/>
    <w:uiPriority w:val="99"/>
    <w:semiHidden/>
    <w:unhideWhenUsed/>
    <w:rsid w:val="008D0432"/>
    <w:pPr>
      <w:spacing w:after="120"/>
      <w:jc w:val="both"/>
    </w:pPr>
    <w:rPr>
      <w:sz w:val="16"/>
      <w:szCs w:val="16"/>
    </w:rPr>
  </w:style>
  <w:style w:type="character" w:customStyle="1" w:styleId="BodyText3Char">
    <w:name w:val="Body Text 3 Char"/>
    <w:basedOn w:val="DefaultParagraphFont"/>
    <w:link w:val="BodyText3"/>
    <w:uiPriority w:val="99"/>
    <w:semiHidden/>
    <w:rsid w:val="008D0432"/>
    <w:rPr>
      <w:rFonts w:ascii="Cambria" w:hAnsi="Cambria"/>
      <w:sz w:val="16"/>
      <w:szCs w:val="16"/>
    </w:rPr>
  </w:style>
  <w:style w:type="paragraph" w:styleId="BodyTextFirstIndent">
    <w:name w:val="Body Text First Indent"/>
    <w:basedOn w:val="BodyText"/>
    <w:link w:val="BodyTextFirstIndentChar"/>
    <w:uiPriority w:val="99"/>
    <w:semiHidden/>
    <w:unhideWhenUsed/>
    <w:rsid w:val="008D0432"/>
    <w:pPr>
      <w:spacing w:after="160"/>
      <w:ind w:firstLine="360"/>
    </w:pPr>
  </w:style>
  <w:style w:type="character" w:customStyle="1" w:styleId="BodyTextFirstIndentChar">
    <w:name w:val="Body Text First Indent Char"/>
    <w:basedOn w:val="BodyTextChar"/>
    <w:link w:val="BodyTextFirstIndent"/>
    <w:uiPriority w:val="99"/>
    <w:semiHidden/>
    <w:rsid w:val="008D0432"/>
    <w:rPr>
      <w:rFonts w:ascii="Cambria" w:hAnsi="Cambria"/>
    </w:rPr>
  </w:style>
  <w:style w:type="paragraph" w:styleId="BodyTextIndent">
    <w:name w:val="Body Text Indent"/>
    <w:basedOn w:val="Normal"/>
    <w:link w:val="BodyTextIndentChar"/>
    <w:uiPriority w:val="99"/>
    <w:semiHidden/>
    <w:unhideWhenUsed/>
    <w:rsid w:val="008D0432"/>
    <w:pPr>
      <w:spacing w:after="120"/>
      <w:ind w:left="360"/>
      <w:jc w:val="both"/>
    </w:pPr>
  </w:style>
  <w:style w:type="character" w:customStyle="1" w:styleId="BodyTextIndentChar">
    <w:name w:val="Body Text Indent Char"/>
    <w:basedOn w:val="DefaultParagraphFont"/>
    <w:link w:val="BodyTextIndent"/>
    <w:uiPriority w:val="99"/>
    <w:semiHidden/>
    <w:rsid w:val="008D0432"/>
    <w:rPr>
      <w:rFonts w:ascii="Cambria" w:hAnsi="Cambria"/>
    </w:rPr>
  </w:style>
  <w:style w:type="paragraph" w:styleId="BodyTextFirstIndent2">
    <w:name w:val="Body Text First Indent 2"/>
    <w:basedOn w:val="BodyTextIndent"/>
    <w:link w:val="BodyTextFirstIndent2Char"/>
    <w:uiPriority w:val="99"/>
    <w:semiHidden/>
    <w:unhideWhenUsed/>
    <w:rsid w:val="008D0432"/>
    <w:pPr>
      <w:spacing w:after="160"/>
      <w:ind w:firstLine="360"/>
    </w:pPr>
  </w:style>
  <w:style w:type="character" w:customStyle="1" w:styleId="BodyTextFirstIndent2Char">
    <w:name w:val="Body Text First Indent 2 Char"/>
    <w:basedOn w:val="BodyTextIndentChar"/>
    <w:link w:val="BodyTextFirstIndent2"/>
    <w:uiPriority w:val="99"/>
    <w:semiHidden/>
    <w:rsid w:val="008D0432"/>
    <w:rPr>
      <w:rFonts w:ascii="Cambria" w:hAnsi="Cambria"/>
    </w:rPr>
  </w:style>
  <w:style w:type="paragraph" w:styleId="BodyTextIndent2">
    <w:name w:val="Body Text Indent 2"/>
    <w:basedOn w:val="Normal"/>
    <w:link w:val="BodyTextIndent2Char"/>
    <w:uiPriority w:val="99"/>
    <w:semiHidden/>
    <w:unhideWhenUsed/>
    <w:rsid w:val="008D0432"/>
    <w:pPr>
      <w:spacing w:after="120" w:line="480" w:lineRule="auto"/>
      <w:ind w:left="360"/>
      <w:jc w:val="both"/>
    </w:pPr>
  </w:style>
  <w:style w:type="character" w:customStyle="1" w:styleId="BodyTextIndent2Char">
    <w:name w:val="Body Text Indent 2 Char"/>
    <w:basedOn w:val="DefaultParagraphFont"/>
    <w:link w:val="BodyTextIndent2"/>
    <w:uiPriority w:val="99"/>
    <w:semiHidden/>
    <w:rsid w:val="008D0432"/>
    <w:rPr>
      <w:rFonts w:ascii="Cambria" w:hAnsi="Cambria"/>
    </w:rPr>
  </w:style>
  <w:style w:type="paragraph" w:styleId="BodyTextIndent3">
    <w:name w:val="Body Text Indent 3"/>
    <w:basedOn w:val="Normal"/>
    <w:link w:val="BodyTextIndent3Char"/>
    <w:uiPriority w:val="99"/>
    <w:semiHidden/>
    <w:unhideWhenUsed/>
    <w:rsid w:val="008D0432"/>
    <w:pPr>
      <w:spacing w:after="120"/>
      <w:ind w:left="360"/>
      <w:jc w:val="both"/>
    </w:pPr>
    <w:rPr>
      <w:sz w:val="16"/>
      <w:szCs w:val="16"/>
    </w:rPr>
  </w:style>
  <w:style w:type="character" w:customStyle="1" w:styleId="BodyTextIndent3Char">
    <w:name w:val="Body Text Indent 3 Char"/>
    <w:basedOn w:val="DefaultParagraphFont"/>
    <w:link w:val="BodyTextIndent3"/>
    <w:uiPriority w:val="99"/>
    <w:semiHidden/>
    <w:rsid w:val="008D0432"/>
    <w:rPr>
      <w:rFonts w:ascii="Cambria" w:hAnsi="Cambria"/>
      <w:sz w:val="16"/>
      <w:szCs w:val="16"/>
    </w:rPr>
  </w:style>
  <w:style w:type="paragraph" w:styleId="Closing">
    <w:name w:val="Closing"/>
    <w:basedOn w:val="Normal"/>
    <w:link w:val="ClosingChar"/>
    <w:uiPriority w:val="99"/>
    <w:semiHidden/>
    <w:unhideWhenUsed/>
    <w:rsid w:val="008D0432"/>
    <w:pPr>
      <w:spacing w:after="0" w:line="240" w:lineRule="auto"/>
      <w:ind w:left="4320"/>
      <w:jc w:val="both"/>
    </w:pPr>
  </w:style>
  <w:style w:type="character" w:customStyle="1" w:styleId="ClosingChar">
    <w:name w:val="Closing Char"/>
    <w:basedOn w:val="DefaultParagraphFont"/>
    <w:link w:val="Closing"/>
    <w:uiPriority w:val="99"/>
    <w:semiHidden/>
    <w:rsid w:val="008D0432"/>
    <w:rPr>
      <w:rFonts w:ascii="Cambria" w:hAnsi="Cambria"/>
    </w:rPr>
  </w:style>
  <w:style w:type="paragraph" w:styleId="CommentText">
    <w:name w:val="annotation text"/>
    <w:basedOn w:val="Normal"/>
    <w:link w:val="CommentTextChar"/>
    <w:uiPriority w:val="99"/>
    <w:semiHidden/>
    <w:unhideWhenUsed/>
    <w:rsid w:val="008D0432"/>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8D0432"/>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8D0432"/>
    <w:rPr>
      <w:b/>
      <w:bCs/>
    </w:rPr>
  </w:style>
  <w:style w:type="character" w:customStyle="1" w:styleId="CommentSubjectChar">
    <w:name w:val="Comment Subject Char"/>
    <w:basedOn w:val="CommentTextChar"/>
    <w:link w:val="CommentSubject"/>
    <w:uiPriority w:val="99"/>
    <w:semiHidden/>
    <w:rsid w:val="008D0432"/>
    <w:rPr>
      <w:rFonts w:ascii="Cambria" w:hAnsi="Cambria"/>
      <w:b/>
      <w:bCs/>
      <w:sz w:val="20"/>
      <w:szCs w:val="20"/>
    </w:rPr>
  </w:style>
  <w:style w:type="paragraph" w:styleId="Date">
    <w:name w:val="Date"/>
    <w:basedOn w:val="Normal"/>
    <w:next w:val="Normal"/>
    <w:link w:val="DateChar"/>
    <w:uiPriority w:val="99"/>
    <w:semiHidden/>
    <w:unhideWhenUsed/>
    <w:rsid w:val="008D0432"/>
    <w:pPr>
      <w:jc w:val="both"/>
    </w:pPr>
  </w:style>
  <w:style w:type="character" w:customStyle="1" w:styleId="DateChar">
    <w:name w:val="Date Char"/>
    <w:basedOn w:val="DefaultParagraphFont"/>
    <w:link w:val="Date"/>
    <w:uiPriority w:val="99"/>
    <w:semiHidden/>
    <w:rsid w:val="008D0432"/>
    <w:rPr>
      <w:rFonts w:ascii="Cambria" w:hAnsi="Cambria"/>
    </w:rPr>
  </w:style>
  <w:style w:type="paragraph" w:styleId="DocumentMap">
    <w:name w:val="Document Map"/>
    <w:basedOn w:val="Normal"/>
    <w:link w:val="DocumentMapChar"/>
    <w:uiPriority w:val="99"/>
    <w:semiHidden/>
    <w:unhideWhenUsed/>
    <w:rsid w:val="008D0432"/>
    <w:pPr>
      <w:spacing w:after="0" w:line="240" w:lineRule="auto"/>
      <w:jc w:val="both"/>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D0432"/>
    <w:rPr>
      <w:rFonts w:ascii="Segoe UI" w:hAnsi="Segoe UI" w:cs="Segoe UI"/>
      <w:sz w:val="16"/>
      <w:szCs w:val="16"/>
    </w:rPr>
  </w:style>
  <w:style w:type="paragraph" w:styleId="E-mailSignature">
    <w:name w:val="E-mail Signature"/>
    <w:basedOn w:val="Normal"/>
    <w:link w:val="E-mailSignatureChar"/>
    <w:uiPriority w:val="99"/>
    <w:semiHidden/>
    <w:unhideWhenUsed/>
    <w:rsid w:val="008D0432"/>
    <w:pPr>
      <w:spacing w:after="0" w:line="240" w:lineRule="auto"/>
      <w:jc w:val="both"/>
    </w:pPr>
  </w:style>
  <w:style w:type="character" w:customStyle="1" w:styleId="E-mailSignatureChar">
    <w:name w:val="E-mail Signature Char"/>
    <w:basedOn w:val="DefaultParagraphFont"/>
    <w:link w:val="E-mailSignature"/>
    <w:uiPriority w:val="99"/>
    <w:semiHidden/>
    <w:rsid w:val="008D0432"/>
    <w:rPr>
      <w:rFonts w:ascii="Cambria" w:hAnsi="Cambria"/>
    </w:rPr>
  </w:style>
  <w:style w:type="paragraph" w:styleId="EndnoteText">
    <w:name w:val="endnote text"/>
    <w:basedOn w:val="Normal"/>
    <w:link w:val="EndnoteTextChar"/>
    <w:uiPriority w:val="99"/>
    <w:semiHidden/>
    <w:unhideWhenUsed/>
    <w:rsid w:val="008D0432"/>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8D0432"/>
    <w:rPr>
      <w:rFonts w:ascii="Cambria" w:hAnsi="Cambria"/>
      <w:sz w:val="20"/>
      <w:szCs w:val="20"/>
    </w:rPr>
  </w:style>
  <w:style w:type="paragraph" w:styleId="EnvelopeAddress">
    <w:name w:val="envelope address"/>
    <w:basedOn w:val="Normal"/>
    <w:uiPriority w:val="99"/>
    <w:semiHidden/>
    <w:unhideWhenUsed/>
    <w:rsid w:val="008D0432"/>
    <w:pPr>
      <w:framePr w:w="7920" w:h="1980" w:hRule="exact" w:hSpace="180" w:wrap="auto" w:hAnchor="page" w:xAlign="center" w:yAlign="bottom"/>
      <w:spacing w:after="0" w:line="240" w:lineRule="auto"/>
      <w:ind w:left="2880"/>
      <w:jc w:val="both"/>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D0432"/>
    <w:pPr>
      <w:spacing w:after="0" w:line="240" w:lineRule="auto"/>
      <w:jc w:val="both"/>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D0432"/>
    <w:pPr>
      <w:spacing w:after="0" w:line="240" w:lineRule="auto"/>
      <w:jc w:val="both"/>
    </w:pPr>
    <w:rPr>
      <w:i/>
      <w:iCs/>
    </w:rPr>
  </w:style>
  <w:style w:type="character" w:customStyle="1" w:styleId="HTMLAddressChar">
    <w:name w:val="HTML Address Char"/>
    <w:basedOn w:val="DefaultParagraphFont"/>
    <w:link w:val="HTMLAddress"/>
    <w:uiPriority w:val="99"/>
    <w:semiHidden/>
    <w:rsid w:val="008D0432"/>
    <w:rPr>
      <w:rFonts w:ascii="Cambria" w:hAnsi="Cambria"/>
      <w:i/>
      <w:iCs/>
    </w:rPr>
  </w:style>
  <w:style w:type="paragraph" w:styleId="HTMLPreformatted">
    <w:name w:val="HTML Preformatted"/>
    <w:basedOn w:val="Normal"/>
    <w:link w:val="HTMLPreformattedChar"/>
    <w:uiPriority w:val="99"/>
    <w:semiHidden/>
    <w:unhideWhenUsed/>
    <w:rsid w:val="008D0432"/>
    <w:pPr>
      <w:spacing w:after="0" w:line="240" w:lineRule="auto"/>
      <w:jc w:val="both"/>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0432"/>
    <w:rPr>
      <w:rFonts w:ascii="Consolas" w:hAnsi="Consolas"/>
      <w:sz w:val="20"/>
      <w:szCs w:val="20"/>
    </w:rPr>
  </w:style>
  <w:style w:type="paragraph" w:styleId="Index1">
    <w:name w:val="index 1"/>
    <w:basedOn w:val="Normal"/>
    <w:next w:val="Normal"/>
    <w:autoRedefine/>
    <w:uiPriority w:val="99"/>
    <w:semiHidden/>
    <w:unhideWhenUsed/>
    <w:rsid w:val="008D0432"/>
    <w:pPr>
      <w:spacing w:after="0" w:line="240" w:lineRule="auto"/>
      <w:ind w:left="220" w:hanging="220"/>
      <w:jc w:val="both"/>
    </w:pPr>
  </w:style>
  <w:style w:type="paragraph" w:styleId="Index2">
    <w:name w:val="index 2"/>
    <w:basedOn w:val="Normal"/>
    <w:next w:val="Normal"/>
    <w:autoRedefine/>
    <w:uiPriority w:val="99"/>
    <w:semiHidden/>
    <w:unhideWhenUsed/>
    <w:rsid w:val="008D0432"/>
    <w:pPr>
      <w:spacing w:after="0" w:line="240" w:lineRule="auto"/>
      <w:ind w:left="440" w:hanging="220"/>
      <w:jc w:val="both"/>
    </w:pPr>
  </w:style>
  <w:style w:type="paragraph" w:styleId="Index3">
    <w:name w:val="index 3"/>
    <w:basedOn w:val="Normal"/>
    <w:next w:val="Normal"/>
    <w:autoRedefine/>
    <w:uiPriority w:val="99"/>
    <w:semiHidden/>
    <w:unhideWhenUsed/>
    <w:rsid w:val="008D0432"/>
    <w:pPr>
      <w:spacing w:after="0" w:line="240" w:lineRule="auto"/>
      <w:ind w:left="660" w:hanging="220"/>
      <w:jc w:val="both"/>
    </w:pPr>
  </w:style>
  <w:style w:type="paragraph" w:styleId="Index4">
    <w:name w:val="index 4"/>
    <w:basedOn w:val="Normal"/>
    <w:next w:val="Normal"/>
    <w:autoRedefine/>
    <w:uiPriority w:val="99"/>
    <w:semiHidden/>
    <w:unhideWhenUsed/>
    <w:rsid w:val="008D0432"/>
    <w:pPr>
      <w:spacing w:after="0" w:line="240" w:lineRule="auto"/>
      <w:ind w:left="880" w:hanging="220"/>
      <w:jc w:val="both"/>
    </w:pPr>
  </w:style>
  <w:style w:type="paragraph" w:styleId="Index5">
    <w:name w:val="index 5"/>
    <w:basedOn w:val="Normal"/>
    <w:next w:val="Normal"/>
    <w:autoRedefine/>
    <w:uiPriority w:val="99"/>
    <w:semiHidden/>
    <w:unhideWhenUsed/>
    <w:rsid w:val="008D0432"/>
    <w:pPr>
      <w:spacing w:after="0" w:line="240" w:lineRule="auto"/>
      <w:ind w:left="1100" w:hanging="220"/>
      <w:jc w:val="both"/>
    </w:pPr>
  </w:style>
  <w:style w:type="paragraph" w:styleId="Index6">
    <w:name w:val="index 6"/>
    <w:basedOn w:val="Normal"/>
    <w:next w:val="Normal"/>
    <w:autoRedefine/>
    <w:uiPriority w:val="99"/>
    <w:semiHidden/>
    <w:unhideWhenUsed/>
    <w:rsid w:val="008D0432"/>
    <w:pPr>
      <w:spacing w:after="0" w:line="240" w:lineRule="auto"/>
      <w:ind w:left="1320" w:hanging="220"/>
      <w:jc w:val="both"/>
    </w:pPr>
  </w:style>
  <w:style w:type="paragraph" w:styleId="Index7">
    <w:name w:val="index 7"/>
    <w:basedOn w:val="Normal"/>
    <w:next w:val="Normal"/>
    <w:autoRedefine/>
    <w:uiPriority w:val="99"/>
    <w:semiHidden/>
    <w:unhideWhenUsed/>
    <w:rsid w:val="008D0432"/>
    <w:pPr>
      <w:spacing w:after="0" w:line="240" w:lineRule="auto"/>
      <w:ind w:left="1540" w:hanging="220"/>
      <w:jc w:val="both"/>
    </w:pPr>
  </w:style>
  <w:style w:type="paragraph" w:styleId="Index8">
    <w:name w:val="index 8"/>
    <w:basedOn w:val="Normal"/>
    <w:next w:val="Normal"/>
    <w:autoRedefine/>
    <w:uiPriority w:val="99"/>
    <w:semiHidden/>
    <w:unhideWhenUsed/>
    <w:rsid w:val="008D0432"/>
    <w:pPr>
      <w:spacing w:after="0" w:line="240" w:lineRule="auto"/>
      <w:ind w:left="1760" w:hanging="220"/>
      <w:jc w:val="both"/>
    </w:pPr>
  </w:style>
  <w:style w:type="paragraph" w:styleId="Index9">
    <w:name w:val="index 9"/>
    <w:basedOn w:val="Normal"/>
    <w:next w:val="Normal"/>
    <w:autoRedefine/>
    <w:uiPriority w:val="99"/>
    <w:semiHidden/>
    <w:unhideWhenUsed/>
    <w:rsid w:val="008D0432"/>
    <w:pPr>
      <w:spacing w:after="0" w:line="240" w:lineRule="auto"/>
      <w:ind w:left="1980" w:hanging="220"/>
      <w:jc w:val="both"/>
    </w:pPr>
  </w:style>
  <w:style w:type="paragraph" w:styleId="IndexHeading">
    <w:name w:val="index heading"/>
    <w:basedOn w:val="Normal"/>
    <w:next w:val="Index1"/>
    <w:uiPriority w:val="99"/>
    <w:semiHidden/>
    <w:unhideWhenUsed/>
    <w:rsid w:val="008D0432"/>
    <w:pPr>
      <w:jc w:val="both"/>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D04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0432"/>
    <w:rPr>
      <w:rFonts w:ascii="Cambria" w:hAnsi="Cambria"/>
      <w:i/>
      <w:iCs/>
      <w:color w:val="4472C4" w:themeColor="accent1"/>
    </w:rPr>
  </w:style>
  <w:style w:type="paragraph" w:styleId="List">
    <w:name w:val="List"/>
    <w:basedOn w:val="Normal"/>
    <w:uiPriority w:val="99"/>
    <w:semiHidden/>
    <w:unhideWhenUsed/>
    <w:rsid w:val="008D0432"/>
    <w:pPr>
      <w:ind w:left="360" w:hanging="360"/>
      <w:contextualSpacing/>
      <w:jc w:val="both"/>
    </w:pPr>
  </w:style>
  <w:style w:type="paragraph" w:styleId="List2">
    <w:name w:val="List 2"/>
    <w:basedOn w:val="Normal"/>
    <w:uiPriority w:val="99"/>
    <w:semiHidden/>
    <w:unhideWhenUsed/>
    <w:rsid w:val="008D0432"/>
    <w:pPr>
      <w:ind w:left="720" w:hanging="360"/>
      <w:contextualSpacing/>
      <w:jc w:val="both"/>
    </w:pPr>
  </w:style>
  <w:style w:type="paragraph" w:styleId="List3">
    <w:name w:val="List 3"/>
    <w:basedOn w:val="Normal"/>
    <w:uiPriority w:val="99"/>
    <w:semiHidden/>
    <w:unhideWhenUsed/>
    <w:rsid w:val="008D0432"/>
    <w:pPr>
      <w:ind w:left="1080" w:hanging="360"/>
      <w:contextualSpacing/>
      <w:jc w:val="both"/>
    </w:pPr>
  </w:style>
  <w:style w:type="paragraph" w:styleId="List4">
    <w:name w:val="List 4"/>
    <w:basedOn w:val="Normal"/>
    <w:uiPriority w:val="99"/>
    <w:semiHidden/>
    <w:unhideWhenUsed/>
    <w:rsid w:val="008D0432"/>
    <w:pPr>
      <w:ind w:left="1440" w:hanging="360"/>
      <w:contextualSpacing/>
      <w:jc w:val="both"/>
    </w:pPr>
  </w:style>
  <w:style w:type="paragraph" w:styleId="List5">
    <w:name w:val="List 5"/>
    <w:basedOn w:val="Normal"/>
    <w:uiPriority w:val="99"/>
    <w:semiHidden/>
    <w:unhideWhenUsed/>
    <w:rsid w:val="008D0432"/>
    <w:pPr>
      <w:ind w:left="1800" w:hanging="360"/>
      <w:contextualSpacing/>
      <w:jc w:val="both"/>
    </w:pPr>
  </w:style>
  <w:style w:type="paragraph" w:styleId="ListBullet">
    <w:name w:val="List Bullet"/>
    <w:basedOn w:val="Normal"/>
    <w:uiPriority w:val="99"/>
    <w:semiHidden/>
    <w:unhideWhenUsed/>
    <w:rsid w:val="008D0432"/>
    <w:pPr>
      <w:numPr>
        <w:numId w:val="19"/>
      </w:numPr>
      <w:contextualSpacing/>
      <w:jc w:val="both"/>
    </w:pPr>
  </w:style>
  <w:style w:type="paragraph" w:styleId="ListBullet2">
    <w:name w:val="List Bullet 2"/>
    <w:basedOn w:val="Normal"/>
    <w:uiPriority w:val="99"/>
    <w:semiHidden/>
    <w:unhideWhenUsed/>
    <w:rsid w:val="008D0432"/>
    <w:pPr>
      <w:numPr>
        <w:numId w:val="20"/>
      </w:numPr>
      <w:contextualSpacing/>
      <w:jc w:val="both"/>
    </w:pPr>
  </w:style>
  <w:style w:type="paragraph" w:styleId="ListBullet3">
    <w:name w:val="List Bullet 3"/>
    <w:basedOn w:val="Normal"/>
    <w:uiPriority w:val="99"/>
    <w:semiHidden/>
    <w:unhideWhenUsed/>
    <w:rsid w:val="008D0432"/>
    <w:pPr>
      <w:numPr>
        <w:numId w:val="21"/>
      </w:numPr>
      <w:contextualSpacing/>
      <w:jc w:val="both"/>
    </w:pPr>
  </w:style>
  <w:style w:type="paragraph" w:styleId="ListBullet4">
    <w:name w:val="List Bullet 4"/>
    <w:basedOn w:val="Normal"/>
    <w:uiPriority w:val="99"/>
    <w:semiHidden/>
    <w:unhideWhenUsed/>
    <w:rsid w:val="008D0432"/>
    <w:pPr>
      <w:numPr>
        <w:numId w:val="22"/>
      </w:numPr>
      <w:contextualSpacing/>
      <w:jc w:val="both"/>
    </w:pPr>
  </w:style>
  <w:style w:type="paragraph" w:styleId="ListBullet5">
    <w:name w:val="List Bullet 5"/>
    <w:basedOn w:val="Normal"/>
    <w:uiPriority w:val="99"/>
    <w:semiHidden/>
    <w:unhideWhenUsed/>
    <w:rsid w:val="008D0432"/>
    <w:pPr>
      <w:numPr>
        <w:numId w:val="23"/>
      </w:numPr>
      <w:contextualSpacing/>
      <w:jc w:val="both"/>
    </w:pPr>
  </w:style>
  <w:style w:type="paragraph" w:styleId="ListContinue">
    <w:name w:val="List Continue"/>
    <w:basedOn w:val="Normal"/>
    <w:uiPriority w:val="99"/>
    <w:semiHidden/>
    <w:unhideWhenUsed/>
    <w:rsid w:val="008D0432"/>
    <w:pPr>
      <w:spacing w:after="120"/>
      <w:ind w:left="360"/>
      <w:contextualSpacing/>
      <w:jc w:val="both"/>
    </w:pPr>
  </w:style>
  <w:style w:type="paragraph" w:styleId="ListContinue2">
    <w:name w:val="List Continue 2"/>
    <w:basedOn w:val="Normal"/>
    <w:uiPriority w:val="99"/>
    <w:semiHidden/>
    <w:unhideWhenUsed/>
    <w:rsid w:val="008D0432"/>
    <w:pPr>
      <w:spacing w:after="120"/>
      <w:ind w:left="720"/>
      <w:contextualSpacing/>
      <w:jc w:val="both"/>
    </w:pPr>
  </w:style>
  <w:style w:type="paragraph" w:styleId="ListContinue3">
    <w:name w:val="List Continue 3"/>
    <w:basedOn w:val="Normal"/>
    <w:uiPriority w:val="99"/>
    <w:semiHidden/>
    <w:unhideWhenUsed/>
    <w:rsid w:val="008D0432"/>
    <w:pPr>
      <w:spacing w:after="120"/>
      <w:ind w:left="1080"/>
      <w:contextualSpacing/>
      <w:jc w:val="both"/>
    </w:pPr>
  </w:style>
  <w:style w:type="paragraph" w:styleId="ListContinue4">
    <w:name w:val="List Continue 4"/>
    <w:basedOn w:val="Normal"/>
    <w:uiPriority w:val="99"/>
    <w:semiHidden/>
    <w:unhideWhenUsed/>
    <w:rsid w:val="008D0432"/>
    <w:pPr>
      <w:spacing w:after="120"/>
      <w:ind w:left="1440"/>
      <w:contextualSpacing/>
      <w:jc w:val="both"/>
    </w:pPr>
  </w:style>
  <w:style w:type="paragraph" w:styleId="ListContinue5">
    <w:name w:val="List Continue 5"/>
    <w:basedOn w:val="Normal"/>
    <w:uiPriority w:val="99"/>
    <w:semiHidden/>
    <w:unhideWhenUsed/>
    <w:rsid w:val="008D0432"/>
    <w:pPr>
      <w:spacing w:after="120"/>
      <w:ind w:left="1800"/>
      <w:contextualSpacing/>
      <w:jc w:val="both"/>
    </w:pPr>
  </w:style>
  <w:style w:type="paragraph" w:styleId="ListNumber">
    <w:name w:val="List Number"/>
    <w:basedOn w:val="Normal"/>
    <w:uiPriority w:val="99"/>
    <w:semiHidden/>
    <w:unhideWhenUsed/>
    <w:rsid w:val="008D0432"/>
    <w:pPr>
      <w:numPr>
        <w:numId w:val="24"/>
      </w:numPr>
      <w:contextualSpacing/>
      <w:jc w:val="both"/>
    </w:pPr>
  </w:style>
  <w:style w:type="paragraph" w:styleId="ListNumber2">
    <w:name w:val="List Number 2"/>
    <w:basedOn w:val="Normal"/>
    <w:uiPriority w:val="99"/>
    <w:semiHidden/>
    <w:unhideWhenUsed/>
    <w:rsid w:val="008D0432"/>
    <w:pPr>
      <w:numPr>
        <w:numId w:val="25"/>
      </w:numPr>
      <w:contextualSpacing/>
      <w:jc w:val="both"/>
    </w:pPr>
  </w:style>
  <w:style w:type="paragraph" w:styleId="ListNumber3">
    <w:name w:val="List Number 3"/>
    <w:basedOn w:val="Normal"/>
    <w:uiPriority w:val="99"/>
    <w:semiHidden/>
    <w:unhideWhenUsed/>
    <w:rsid w:val="008D0432"/>
    <w:pPr>
      <w:numPr>
        <w:numId w:val="26"/>
      </w:numPr>
      <w:contextualSpacing/>
      <w:jc w:val="both"/>
    </w:pPr>
  </w:style>
  <w:style w:type="paragraph" w:styleId="ListNumber4">
    <w:name w:val="List Number 4"/>
    <w:basedOn w:val="Normal"/>
    <w:uiPriority w:val="99"/>
    <w:semiHidden/>
    <w:unhideWhenUsed/>
    <w:rsid w:val="008D0432"/>
    <w:pPr>
      <w:numPr>
        <w:numId w:val="27"/>
      </w:numPr>
      <w:contextualSpacing/>
      <w:jc w:val="both"/>
    </w:pPr>
  </w:style>
  <w:style w:type="paragraph" w:styleId="ListNumber5">
    <w:name w:val="List Number 5"/>
    <w:basedOn w:val="Normal"/>
    <w:uiPriority w:val="99"/>
    <w:semiHidden/>
    <w:unhideWhenUsed/>
    <w:rsid w:val="008D0432"/>
    <w:pPr>
      <w:numPr>
        <w:numId w:val="28"/>
      </w:numPr>
      <w:contextualSpacing/>
      <w:jc w:val="both"/>
    </w:pPr>
  </w:style>
  <w:style w:type="paragraph" w:styleId="MacroText">
    <w:name w:val="macro"/>
    <w:link w:val="MacroTextChar"/>
    <w:uiPriority w:val="99"/>
    <w:semiHidden/>
    <w:unhideWhenUsed/>
    <w:rsid w:val="008D0432"/>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D0432"/>
    <w:rPr>
      <w:rFonts w:ascii="Consolas" w:hAnsi="Consolas"/>
      <w:sz w:val="20"/>
      <w:szCs w:val="20"/>
    </w:rPr>
  </w:style>
  <w:style w:type="paragraph" w:styleId="MessageHeader">
    <w:name w:val="Message Header"/>
    <w:basedOn w:val="Normal"/>
    <w:link w:val="MessageHeaderChar"/>
    <w:uiPriority w:val="99"/>
    <w:semiHidden/>
    <w:unhideWhenUsed/>
    <w:rsid w:val="008D043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jc w:val="both"/>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D043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D0432"/>
    <w:pPr>
      <w:ind w:left="720"/>
      <w:jc w:val="both"/>
    </w:pPr>
  </w:style>
  <w:style w:type="paragraph" w:styleId="NoteHeading">
    <w:name w:val="Note Heading"/>
    <w:basedOn w:val="Normal"/>
    <w:next w:val="Normal"/>
    <w:link w:val="NoteHeadingChar"/>
    <w:uiPriority w:val="99"/>
    <w:semiHidden/>
    <w:unhideWhenUsed/>
    <w:rsid w:val="008D0432"/>
    <w:pPr>
      <w:spacing w:after="0" w:line="240" w:lineRule="auto"/>
      <w:jc w:val="both"/>
    </w:pPr>
  </w:style>
  <w:style w:type="character" w:customStyle="1" w:styleId="NoteHeadingChar">
    <w:name w:val="Note Heading Char"/>
    <w:basedOn w:val="DefaultParagraphFont"/>
    <w:link w:val="NoteHeading"/>
    <w:uiPriority w:val="99"/>
    <w:semiHidden/>
    <w:rsid w:val="008D0432"/>
    <w:rPr>
      <w:rFonts w:ascii="Cambria" w:hAnsi="Cambria"/>
    </w:rPr>
  </w:style>
  <w:style w:type="paragraph" w:styleId="Quote">
    <w:name w:val="Quote"/>
    <w:basedOn w:val="Normal"/>
    <w:next w:val="Normal"/>
    <w:link w:val="QuoteChar"/>
    <w:uiPriority w:val="29"/>
    <w:qFormat/>
    <w:rsid w:val="008D04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432"/>
    <w:rPr>
      <w:rFonts w:ascii="Cambria" w:hAnsi="Cambria"/>
      <w:i/>
      <w:iCs/>
      <w:color w:val="404040" w:themeColor="text1" w:themeTint="BF"/>
    </w:rPr>
  </w:style>
  <w:style w:type="paragraph" w:styleId="Salutation">
    <w:name w:val="Salutation"/>
    <w:basedOn w:val="Normal"/>
    <w:next w:val="Normal"/>
    <w:link w:val="SalutationChar"/>
    <w:uiPriority w:val="99"/>
    <w:semiHidden/>
    <w:unhideWhenUsed/>
    <w:rsid w:val="008D0432"/>
    <w:pPr>
      <w:jc w:val="both"/>
    </w:pPr>
  </w:style>
  <w:style w:type="character" w:customStyle="1" w:styleId="SalutationChar">
    <w:name w:val="Salutation Char"/>
    <w:basedOn w:val="DefaultParagraphFont"/>
    <w:link w:val="Salutation"/>
    <w:uiPriority w:val="99"/>
    <w:semiHidden/>
    <w:rsid w:val="008D0432"/>
    <w:rPr>
      <w:rFonts w:ascii="Cambria" w:hAnsi="Cambria"/>
    </w:rPr>
  </w:style>
  <w:style w:type="paragraph" w:styleId="Signature">
    <w:name w:val="Signature"/>
    <w:basedOn w:val="Normal"/>
    <w:link w:val="SignatureChar"/>
    <w:uiPriority w:val="99"/>
    <w:semiHidden/>
    <w:unhideWhenUsed/>
    <w:rsid w:val="008D0432"/>
    <w:pPr>
      <w:spacing w:after="0" w:line="240" w:lineRule="auto"/>
      <w:ind w:left="4320"/>
      <w:jc w:val="both"/>
    </w:pPr>
  </w:style>
  <w:style w:type="character" w:customStyle="1" w:styleId="SignatureChar">
    <w:name w:val="Signature Char"/>
    <w:basedOn w:val="DefaultParagraphFont"/>
    <w:link w:val="Signature"/>
    <w:uiPriority w:val="99"/>
    <w:semiHidden/>
    <w:rsid w:val="008D0432"/>
    <w:rPr>
      <w:rFonts w:ascii="Cambria" w:hAnsi="Cambria"/>
    </w:rPr>
  </w:style>
  <w:style w:type="paragraph" w:styleId="TableofAuthorities">
    <w:name w:val="table of authorities"/>
    <w:basedOn w:val="Normal"/>
    <w:next w:val="Normal"/>
    <w:uiPriority w:val="99"/>
    <w:semiHidden/>
    <w:unhideWhenUsed/>
    <w:rsid w:val="008D0432"/>
    <w:pPr>
      <w:spacing w:after="0"/>
      <w:ind w:left="220" w:hanging="220"/>
      <w:jc w:val="both"/>
    </w:pPr>
  </w:style>
  <w:style w:type="paragraph" w:styleId="TableofFigures">
    <w:name w:val="table of figures"/>
    <w:basedOn w:val="Normal"/>
    <w:next w:val="Normal"/>
    <w:uiPriority w:val="99"/>
    <w:semiHidden/>
    <w:unhideWhenUsed/>
    <w:rsid w:val="008D0432"/>
    <w:pPr>
      <w:spacing w:after="0"/>
      <w:jc w:val="both"/>
    </w:pPr>
  </w:style>
  <w:style w:type="paragraph" w:styleId="TOAHeading">
    <w:name w:val="toa heading"/>
    <w:basedOn w:val="Normal"/>
    <w:next w:val="Normal"/>
    <w:uiPriority w:val="99"/>
    <w:semiHidden/>
    <w:unhideWhenUsed/>
    <w:rsid w:val="008D0432"/>
    <w:pPr>
      <w:spacing w:before="120"/>
      <w:jc w:val="both"/>
    </w:pPr>
    <w:rPr>
      <w:rFonts w:asciiTheme="majorHAnsi" w:eastAsiaTheme="majorEastAsia" w:hAnsiTheme="majorHAnsi" w:cstheme="majorBidi"/>
      <w:b/>
      <w:bCs/>
      <w:sz w:val="24"/>
      <w:szCs w:val="24"/>
    </w:rPr>
  </w:style>
  <w:style w:type="character" w:styleId="CommentReference">
    <w:name w:val="annotation reference"/>
    <w:basedOn w:val="DefaultParagraphFont"/>
    <w:uiPriority w:val="99"/>
    <w:semiHidden/>
    <w:unhideWhenUsed/>
    <w:rsid w:val="00C74AC5"/>
    <w:rPr>
      <w:sz w:val="16"/>
      <w:szCs w:val="16"/>
    </w:rPr>
  </w:style>
  <w:style w:type="character" w:customStyle="1" w:styleId="apple-converted-space">
    <w:name w:val="apple-converted-space"/>
    <w:basedOn w:val="DefaultParagraphFont"/>
    <w:rsid w:val="00946505"/>
  </w:style>
  <w:style w:type="paragraph" w:styleId="Revision">
    <w:name w:val="Revision"/>
    <w:hidden/>
    <w:uiPriority w:val="99"/>
    <w:semiHidden/>
    <w:rsid w:val="00C36378"/>
    <w:pPr>
      <w:spacing w:after="0" w:line="240" w:lineRule="auto"/>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546">
      <w:bodyDiv w:val="1"/>
      <w:marLeft w:val="0"/>
      <w:marRight w:val="0"/>
      <w:marTop w:val="0"/>
      <w:marBottom w:val="0"/>
      <w:divBdr>
        <w:top w:val="none" w:sz="0" w:space="0" w:color="auto"/>
        <w:left w:val="none" w:sz="0" w:space="0" w:color="auto"/>
        <w:bottom w:val="none" w:sz="0" w:space="0" w:color="auto"/>
        <w:right w:val="none" w:sz="0" w:space="0" w:color="auto"/>
      </w:divBdr>
    </w:div>
    <w:div w:id="133329697">
      <w:bodyDiv w:val="1"/>
      <w:marLeft w:val="0"/>
      <w:marRight w:val="0"/>
      <w:marTop w:val="0"/>
      <w:marBottom w:val="0"/>
      <w:divBdr>
        <w:top w:val="none" w:sz="0" w:space="0" w:color="auto"/>
        <w:left w:val="none" w:sz="0" w:space="0" w:color="auto"/>
        <w:bottom w:val="none" w:sz="0" w:space="0" w:color="auto"/>
        <w:right w:val="none" w:sz="0" w:space="0" w:color="auto"/>
      </w:divBdr>
    </w:div>
    <w:div w:id="163471269">
      <w:bodyDiv w:val="1"/>
      <w:marLeft w:val="0"/>
      <w:marRight w:val="0"/>
      <w:marTop w:val="0"/>
      <w:marBottom w:val="0"/>
      <w:divBdr>
        <w:top w:val="none" w:sz="0" w:space="0" w:color="auto"/>
        <w:left w:val="none" w:sz="0" w:space="0" w:color="auto"/>
        <w:bottom w:val="none" w:sz="0" w:space="0" w:color="auto"/>
        <w:right w:val="none" w:sz="0" w:space="0" w:color="auto"/>
      </w:divBdr>
    </w:div>
    <w:div w:id="195890755">
      <w:bodyDiv w:val="1"/>
      <w:marLeft w:val="0"/>
      <w:marRight w:val="0"/>
      <w:marTop w:val="0"/>
      <w:marBottom w:val="0"/>
      <w:divBdr>
        <w:top w:val="none" w:sz="0" w:space="0" w:color="auto"/>
        <w:left w:val="none" w:sz="0" w:space="0" w:color="auto"/>
        <w:bottom w:val="none" w:sz="0" w:space="0" w:color="auto"/>
        <w:right w:val="none" w:sz="0" w:space="0" w:color="auto"/>
      </w:divBdr>
      <w:divsChild>
        <w:div w:id="1763840138">
          <w:marLeft w:val="480"/>
          <w:marRight w:val="0"/>
          <w:marTop w:val="0"/>
          <w:marBottom w:val="0"/>
          <w:divBdr>
            <w:top w:val="none" w:sz="0" w:space="0" w:color="auto"/>
            <w:left w:val="none" w:sz="0" w:space="0" w:color="auto"/>
            <w:bottom w:val="none" w:sz="0" w:space="0" w:color="auto"/>
            <w:right w:val="none" w:sz="0" w:space="0" w:color="auto"/>
          </w:divBdr>
          <w:divsChild>
            <w:div w:id="3835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6547">
      <w:bodyDiv w:val="1"/>
      <w:marLeft w:val="0"/>
      <w:marRight w:val="0"/>
      <w:marTop w:val="0"/>
      <w:marBottom w:val="0"/>
      <w:divBdr>
        <w:top w:val="none" w:sz="0" w:space="0" w:color="auto"/>
        <w:left w:val="none" w:sz="0" w:space="0" w:color="auto"/>
        <w:bottom w:val="none" w:sz="0" w:space="0" w:color="auto"/>
        <w:right w:val="none" w:sz="0" w:space="0" w:color="auto"/>
      </w:divBdr>
    </w:div>
    <w:div w:id="269901985">
      <w:bodyDiv w:val="1"/>
      <w:marLeft w:val="0"/>
      <w:marRight w:val="0"/>
      <w:marTop w:val="0"/>
      <w:marBottom w:val="0"/>
      <w:divBdr>
        <w:top w:val="none" w:sz="0" w:space="0" w:color="auto"/>
        <w:left w:val="none" w:sz="0" w:space="0" w:color="auto"/>
        <w:bottom w:val="none" w:sz="0" w:space="0" w:color="auto"/>
        <w:right w:val="none" w:sz="0" w:space="0" w:color="auto"/>
      </w:divBdr>
    </w:div>
    <w:div w:id="301232822">
      <w:bodyDiv w:val="1"/>
      <w:marLeft w:val="0"/>
      <w:marRight w:val="0"/>
      <w:marTop w:val="0"/>
      <w:marBottom w:val="0"/>
      <w:divBdr>
        <w:top w:val="none" w:sz="0" w:space="0" w:color="auto"/>
        <w:left w:val="none" w:sz="0" w:space="0" w:color="auto"/>
        <w:bottom w:val="none" w:sz="0" w:space="0" w:color="auto"/>
        <w:right w:val="none" w:sz="0" w:space="0" w:color="auto"/>
      </w:divBdr>
    </w:div>
    <w:div w:id="317610125">
      <w:bodyDiv w:val="1"/>
      <w:marLeft w:val="0"/>
      <w:marRight w:val="0"/>
      <w:marTop w:val="0"/>
      <w:marBottom w:val="0"/>
      <w:divBdr>
        <w:top w:val="none" w:sz="0" w:space="0" w:color="auto"/>
        <w:left w:val="none" w:sz="0" w:space="0" w:color="auto"/>
        <w:bottom w:val="none" w:sz="0" w:space="0" w:color="auto"/>
        <w:right w:val="none" w:sz="0" w:space="0" w:color="auto"/>
      </w:divBdr>
    </w:div>
    <w:div w:id="369376755">
      <w:bodyDiv w:val="1"/>
      <w:marLeft w:val="0"/>
      <w:marRight w:val="0"/>
      <w:marTop w:val="0"/>
      <w:marBottom w:val="0"/>
      <w:divBdr>
        <w:top w:val="none" w:sz="0" w:space="0" w:color="auto"/>
        <w:left w:val="none" w:sz="0" w:space="0" w:color="auto"/>
        <w:bottom w:val="none" w:sz="0" w:space="0" w:color="auto"/>
        <w:right w:val="none" w:sz="0" w:space="0" w:color="auto"/>
      </w:divBdr>
    </w:div>
    <w:div w:id="497886698">
      <w:bodyDiv w:val="1"/>
      <w:marLeft w:val="0"/>
      <w:marRight w:val="0"/>
      <w:marTop w:val="0"/>
      <w:marBottom w:val="0"/>
      <w:divBdr>
        <w:top w:val="none" w:sz="0" w:space="0" w:color="auto"/>
        <w:left w:val="none" w:sz="0" w:space="0" w:color="auto"/>
        <w:bottom w:val="none" w:sz="0" w:space="0" w:color="auto"/>
        <w:right w:val="none" w:sz="0" w:space="0" w:color="auto"/>
      </w:divBdr>
    </w:div>
    <w:div w:id="500780710">
      <w:bodyDiv w:val="1"/>
      <w:marLeft w:val="0"/>
      <w:marRight w:val="0"/>
      <w:marTop w:val="0"/>
      <w:marBottom w:val="0"/>
      <w:divBdr>
        <w:top w:val="none" w:sz="0" w:space="0" w:color="auto"/>
        <w:left w:val="none" w:sz="0" w:space="0" w:color="auto"/>
        <w:bottom w:val="none" w:sz="0" w:space="0" w:color="auto"/>
        <w:right w:val="none" w:sz="0" w:space="0" w:color="auto"/>
      </w:divBdr>
    </w:div>
    <w:div w:id="555286872">
      <w:bodyDiv w:val="1"/>
      <w:marLeft w:val="0"/>
      <w:marRight w:val="0"/>
      <w:marTop w:val="0"/>
      <w:marBottom w:val="0"/>
      <w:divBdr>
        <w:top w:val="none" w:sz="0" w:space="0" w:color="auto"/>
        <w:left w:val="none" w:sz="0" w:space="0" w:color="auto"/>
        <w:bottom w:val="none" w:sz="0" w:space="0" w:color="auto"/>
        <w:right w:val="none" w:sz="0" w:space="0" w:color="auto"/>
      </w:divBdr>
    </w:div>
    <w:div w:id="622732662">
      <w:bodyDiv w:val="1"/>
      <w:marLeft w:val="0"/>
      <w:marRight w:val="0"/>
      <w:marTop w:val="0"/>
      <w:marBottom w:val="0"/>
      <w:divBdr>
        <w:top w:val="none" w:sz="0" w:space="0" w:color="auto"/>
        <w:left w:val="none" w:sz="0" w:space="0" w:color="auto"/>
        <w:bottom w:val="none" w:sz="0" w:space="0" w:color="auto"/>
        <w:right w:val="none" w:sz="0" w:space="0" w:color="auto"/>
      </w:divBdr>
    </w:div>
    <w:div w:id="668139818">
      <w:bodyDiv w:val="1"/>
      <w:marLeft w:val="0"/>
      <w:marRight w:val="0"/>
      <w:marTop w:val="0"/>
      <w:marBottom w:val="0"/>
      <w:divBdr>
        <w:top w:val="none" w:sz="0" w:space="0" w:color="auto"/>
        <w:left w:val="none" w:sz="0" w:space="0" w:color="auto"/>
        <w:bottom w:val="none" w:sz="0" w:space="0" w:color="auto"/>
        <w:right w:val="none" w:sz="0" w:space="0" w:color="auto"/>
      </w:divBdr>
    </w:div>
    <w:div w:id="684094428">
      <w:bodyDiv w:val="1"/>
      <w:marLeft w:val="0"/>
      <w:marRight w:val="0"/>
      <w:marTop w:val="0"/>
      <w:marBottom w:val="0"/>
      <w:divBdr>
        <w:top w:val="none" w:sz="0" w:space="0" w:color="auto"/>
        <w:left w:val="none" w:sz="0" w:space="0" w:color="auto"/>
        <w:bottom w:val="none" w:sz="0" w:space="0" w:color="auto"/>
        <w:right w:val="none" w:sz="0" w:space="0" w:color="auto"/>
      </w:divBdr>
      <w:divsChild>
        <w:div w:id="142702511">
          <w:marLeft w:val="480"/>
          <w:marRight w:val="0"/>
          <w:marTop w:val="0"/>
          <w:marBottom w:val="0"/>
          <w:divBdr>
            <w:top w:val="none" w:sz="0" w:space="0" w:color="auto"/>
            <w:left w:val="none" w:sz="0" w:space="0" w:color="auto"/>
            <w:bottom w:val="none" w:sz="0" w:space="0" w:color="auto"/>
            <w:right w:val="none" w:sz="0" w:space="0" w:color="auto"/>
          </w:divBdr>
          <w:divsChild>
            <w:div w:id="17348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1445">
      <w:bodyDiv w:val="1"/>
      <w:marLeft w:val="0"/>
      <w:marRight w:val="0"/>
      <w:marTop w:val="0"/>
      <w:marBottom w:val="0"/>
      <w:divBdr>
        <w:top w:val="none" w:sz="0" w:space="0" w:color="auto"/>
        <w:left w:val="none" w:sz="0" w:space="0" w:color="auto"/>
        <w:bottom w:val="none" w:sz="0" w:space="0" w:color="auto"/>
        <w:right w:val="none" w:sz="0" w:space="0" w:color="auto"/>
      </w:divBdr>
    </w:div>
    <w:div w:id="710112922">
      <w:bodyDiv w:val="1"/>
      <w:marLeft w:val="0"/>
      <w:marRight w:val="0"/>
      <w:marTop w:val="0"/>
      <w:marBottom w:val="0"/>
      <w:divBdr>
        <w:top w:val="none" w:sz="0" w:space="0" w:color="auto"/>
        <w:left w:val="none" w:sz="0" w:space="0" w:color="auto"/>
        <w:bottom w:val="none" w:sz="0" w:space="0" w:color="auto"/>
        <w:right w:val="none" w:sz="0" w:space="0" w:color="auto"/>
      </w:divBdr>
    </w:div>
    <w:div w:id="759712971">
      <w:bodyDiv w:val="1"/>
      <w:marLeft w:val="0"/>
      <w:marRight w:val="0"/>
      <w:marTop w:val="0"/>
      <w:marBottom w:val="0"/>
      <w:divBdr>
        <w:top w:val="none" w:sz="0" w:space="0" w:color="auto"/>
        <w:left w:val="none" w:sz="0" w:space="0" w:color="auto"/>
        <w:bottom w:val="none" w:sz="0" w:space="0" w:color="auto"/>
        <w:right w:val="none" w:sz="0" w:space="0" w:color="auto"/>
      </w:divBdr>
    </w:div>
    <w:div w:id="784425959">
      <w:bodyDiv w:val="1"/>
      <w:marLeft w:val="0"/>
      <w:marRight w:val="0"/>
      <w:marTop w:val="0"/>
      <w:marBottom w:val="0"/>
      <w:divBdr>
        <w:top w:val="none" w:sz="0" w:space="0" w:color="auto"/>
        <w:left w:val="none" w:sz="0" w:space="0" w:color="auto"/>
        <w:bottom w:val="none" w:sz="0" w:space="0" w:color="auto"/>
        <w:right w:val="none" w:sz="0" w:space="0" w:color="auto"/>
      </w:divBdr>
    </w:div>
    <w:div w:id="787509099">
      <w:bodyDiv w:val="1"/>
      <w:marLeft w:val="0"/>
      <w:marRight w:val="0"/>
      <w:marTop w:val="0"/>
      <w:marBottom w:val="0"/>
      <w:divBdr>
        <w:top w:val="none" w:sz="0" w:space="0" w:color="auto"/>
        <w:left w:val="none" w:sz="0" w:space="0" w:color="auto"/>
        <w:bottom w:val="none" w:sz="0" w:space="0" w:color="auto"/>
        <w:right w:val="none" w:sz="0" w:space="0" w:color="auto"/>
      </w:divBdr>
    </w:div>
    <w:div w:id="807161735">
      <w:bodyDiv w:val="1"/>
      <w:marLeft w:val="0"/>
      <w:marRight w:val="0"/>
      <w:marTop w:val="0"/>
      <w:marBottom w:val="0"/>
      <w:divBdr>
        <w:top w:val="none" w:sz="0" w:space="0" w:color="auto"/>
        <w:left w:val="none" w:sz="0" w:space="0" w:color="auto"/>
        <w:bottom w:val="none" w:sz="0" w:space="0" w:color="auto"/>
        <w:right w:val="none" w:sz="0" w:space="0" w:color="auto"/>
      </w:divBdr>
    </w:div>
    <w:div w:id="892347887">
      <w:bodyDiv w:val="1"/>
      <w:marLeft w:val="0"/>
      <w:marRight w:val="0"/>
      <w:marTop w:val="0"/>
      <w:marBottom w:val="0"/>
      <w:divBdr>
        <w:top w:val="none" w:sz="0" w:space="0" w:color="auto"/>
        <w:left w:val="none" w:sz="0" w:space="0" w:color="auto"/>
        <w:bottom w:val="none" w:sz="0" w:space="0" w:color="auto"/>
        <w:right w:val="none" w:sz="0" w:space="0" w:color="auto"/>
      </w:divBdr>
    </w:div>
    <w:div w:id="895094102">
      <w:bodyDiv w:val="1"/>
      <w:marLeft w:val="0"/>
      <w:marRight w:val="0"/>
      <w:marTop w:val="0"/>
      <w:marBottom w:val="0"/>
      <w:divBdr>
        <w:top w:val="none" w:sz="0" w:space="0" w:color="auto"/>
        <w:left w:val="none" w:sz="0" w:space="0" w:color="auto"/>
        <w:bottom w:val="none" w:sz="0" w:space="0" w:color="auto"/>
        <w:right w:val="none" w:sz="0" w:space="0" w:color="auto"/>
      </w:divBdr>
    </w:div>
    <w:div w:id="897743474">
      <w:bodyDiv w:val="1"/>
      <w:marLeft w:val="0"/>
      <w:marRight w:val="0"/>
      <w:marTop w:val="0"/>
      <w:marBottom w:val="0"/>
      <w:divBdr>
        <w:top w:val="none" w:sz="0" w:space="0" w:color="auto"/>
        <w:left w:val="none" w:sz="0" w:space="0" w:color="auto"/>
        <w:bottom w:val="none" w:sz="0" w:space="0" w:color="auto"/>
        <w:right w:val="none" w:sz="0" w:space="0" w:color="auto"/>
      </w:divBdr>
    </w:div>
    <w:div w:id="933784328">
      <w:bodyDiv w:val="1"/>
      <w:marLeft w:val="0"/>
      <w:marRight w:val="0"/>
      <w:marTop w:val="0"/>
      <w:marBottom w:val="0"/>
      <w:divBdr>
        <w:top w:val="none" w:sz="0" w:space="0" w:color="auto"/>
        <w:left w:val="none" w:sz="0" w:space="0" w:color="auto"/>
        <w:bottom w:val="none" w:sz="0" w:space="0" w:color="auto"/>
        <w:right w:val="none" w:sz="0" w:space="0" w:color="auto"/>
      </w:divBdr>
    </w:div>
    <w:div w:id="954143636">
      <w:bodyDiv w:val="1"/>
      <w:marLeft w:val="0"/>
      <w:marRight w:val="0"/>
      <w:marTop w:val="0"/>
      <w:marBottom w:val="0"/>
      <w:divBdr>
        <w:top w:val="none" w:sz="0" w:space="0" w:color="auto"/>
        <w:left w:val="none" w:sz="0" w:space="0" w:color="auto"/>
        <w:bottom w:val="none" w:sz="0" w:space="0" w:color="auto"/>
        <w:right w:val="none" w:sz="0" w:space="0" w:color="auto"/>
      </w:divBdr>
    </w:div>
    <w:div w:id="1038581732">
      <w:bodyDiv w:val="1"/>
      <w:marLeft w:val="0"/>
      <w:marRight w:val="0"/>
      <w:marTop w:val="0"/>
      <w:marBottom w:val="0"/>
      <w:divBdr>
        <w:top w:val="none" w:sz="0" w:space="0" w:color="auto"/>
        <w:left w:val="none" w:sz="0" w:space="0" w:color="auto"/>
        <w:bottom w:val="none" w:sz="0" w:space="0" w:color="auto"/>
        <w:right w:val="none" w:sz="0" w:space="0" w:color="auto"/>
      </w:divBdr>
    </w:div>
    <w:div w:id="1162618399">
      <w:bodyDiv w:val="1"/>
      <w:marLeft w:val="0"/>
      <w:marRight w:val="0"/>
      <w:marTop w:val="0"/>
      <w:marBottom w:val="0"/>
      <w:divBdr>
        <w:top w:val="none" w:sz="0" w:space="0" w:color="auto"/>
        <w:left w:val="none" w:sz="0" w:space="0" w:color="auto"/>
        <w:bottom w:val="none" w:sz="0" w:space="0" w:color="auto"/>
        <w:right w:val="none" w:sz="0" w:space="0" w:color="auto"/>
      </w:divBdr>
    </w:div>
    <w:div w:id="1174296753">
      <w:bodyDiv w:val="1"/>
      <w:marLeft w:val="0"/>
      <w:marRight w:val="0"/>
      <w:marTop w:val="0"/>
      <w:marBottom w:val="0"/>
      <w:divBdr>
        <w:top w:val="none" w:sz="0" w:space="0" w:color="auto"/>
        <w:left w:val="none" w:sz="0" w:space="0" w:color="auto"/>
        <w:bottom w:val="none" w:sz="0" w:space="0" w:color="auto"/>
        <w:right w:val="none" w:sz="0" w:space="0" w:color="auto"/>
      </w:divBdr>
    </w:div>
    <w:div w:id="1234465013">
      <w:bodyDiv w:val="1"/>
      <w:marLeft w:val="0"/>
      <w:marRight w:val="0"/>
      <w:marTop w:val="0"/>
      <w:marBottom w:val="0"/>
      <w:divBdr>
        <w:top w:val="none" w:sz="0" w:space="0" w:color="auto"/>
        <w:left w:val="none" w:sz="0" w:space="0" w:color="auto"/>
        <w:bottom w:val="none" w:sz="0" w:space="0" w:color="auto"/>
        <w:right w:val="none" w:sz="0" w:space="0" w:color="auto"/>
      </w:divBdr>
    </w:div>
    <w:div w:id="1235553754">
      <w:bodyDiv w:val="1"/>
      <w:marLeft w:val="0"/>
      <w:marRight w:val="0"/>
      <w:marTop w:val="0"/>
      <w:marBottom w:val="0"/>
      <w:divBdr>
        <w:top w:val="none" w:sz="0" w:space="0" w:color="auto"/>
        <w:left w:val="none" w:sz="0" w:space="0" w:color="auto"/>
        <w:bottom w:val="none" w:sz="0" w:space="0" w:color="auto"/>
        <w:right w:val="none" w:sz="0" w:space="0" w:color="auto"/>
      </w:divBdr>
    </w:div>
    <w:div w:id="1295477494">
      <w:bodyDiv w:val="1"/>
      <w:marLeft w:val="0"/>
      <w:marRight w:val="0"/>
      <w:marTop w:val="0"/>
      <w:marBottom w:val="0"/>
      <w:divBdr>
        <w:top w:val="none" w:sz="0" w:space="0" w:color="auto"/>
        <w:left w:val="none" w:sz="0" w:space="0" w:color="auto"/>
        <w:bottom w:val="none" w:sz="0" w:space="0" w:color="auto"/>
        <w:right w:val="none" w:sz="0" w:space="0" w:color="auto"/>
      </w:divBdr>
      <w:divsChild>
        <w:div w:id="702022088">
          <w:marLeft w:val="480"/>
          <w:marRight w:val="0"/>
          <w:marTop w:val="0"/>
          <w:marBottom w:val="0"/>
          <w:divBdr>
            <w:top w:val="none" w:sz="0" w:space="0" w:color="auto"/>
            <w:left w:val="none" w:sz="0" w:space="0" w:color="auto"/>
            <w:bottom w:val="none" w:sz="0" w:space="0" w:color="auto"/>
            <w:right w:val="none" w:sz="0" w:space="0" w:color="auto"/>
          </w:divBdr>
          <w:divsChild>
            <w:div w:id="659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5264">
      <w:bodyDiv w:val="1"/>
      <w:marLeft w:val="0"/>
      <w:marRight w:val="0"/>
      <w:marTop w:val="0"/>
      <w:marBottom w:val="0"/>
      <w:divBdr>
        <w:top w:val="none" w:sz="0" w:space="0" w:color="auto"/>
        <w:left w:val="none" w:sz="0" w:space="0" w:color="auto"/>
        <w:bottom w:val="none" w:sz="0" w:space="0" w:color="auto"/>
        <w:right w:val="none" w:sz="0" w:space="0" w:color="auto"/>
      </w:divBdr>
    </w:div>
    <w:div w:id="1415124329">
      <w:bodyDiv w:val="1"/>
      <w:marLeft w:val="0"/>
      <w:marRight w:val="0"/>
      <w:marTop w:val="0"/>
      <w:marBottom w:val="0"/>
      <w:divBdr>
        <w:top w:val="none" w:sz="0" w:space="0" w:color="auto"/>
        <w:left w:val="none" w:sz="0" w:space="0" w:color="auto"/>
        <w:bottom w:val="none" w:sz="0" w:space="0" w:color="auto"/>
        <w:right w:val="none" w:sz="0" w:space="0" w:color="auto"/>
      </w:divBdr>
    </w:div>
    <w:div w:id="1487940687">
      <w:bodyDiv w:val="1"/>
      <w:marLeft w:val="0"/>
      <w:marRight w:val="0"/>
      <w:marTop w:val="0"/>
      <w:marBottom w:val="0"/>
      <w:divBdr>
        <w:top w:val="none" w:sz="0" w:space="0" w:color="auto"/>
        <w:left w:val="none" w:sz="0" w:space="0" w:color="auto"/>
        <w:bottom w:val="none" w:sz="0" w:space="0" w:color="auto"/>
        <w:right w:val="none" w:sz="0" w:space="0" w:color="auto"/>
      </w:divBdr>
    </w:div>
    <w:div w:id="1498032913">
      <w:bodyDiv w:val="1"/>
      <w:marLeft w:val="0"/>
      <w:marRight w:val="0"/>
      <w:marTop w:val="0"/>
      <w:marBottom w:val="0"/>
      <w:divBdr>
        <w:top w:val="none" w:sz="0" w:space="0" w:color="auto"/>
        <w:left w:val="none" w:sz="0" w:space="0" w:color="auto"/>
        <w:bottom w:val="none" w:sz="0" w:space="0" w:color="auto"/>
        <w:right w:val="none" w:sz="0" w:space="0" w:color="auto"/>
      </w:divBdr>
    </w:div>
    <w:div w:id="1511413131">
      <w:bodyDiv w:val="1"/>
      <w:marLeft w:val="0"/>
      <w:marRight w:val="0"/>
      <w:marTop w:val="0"/>
      <w:marBottom w:val="0"/>
      <w:divBdr>
        <w:top w:val="none" w:sz="0" w:space="0" w:color="auto"/>
        <w:left w:val="none" w:sz="0" w:space="0" w:color="auto"/>
        <w:bottom w:val="none" w:sz="0" w:space="0" w:color="auto"/>
        <w:right w:val="none" w:sz="0" w:space="0" w:color="auto"/>
      </w:divBdr>
      <w:divsChild>
        <w:div w:id="1997145150">
          <w:marLeft w:val="480"/>
          <w:marRight w:val="0"/>
          <w:marTop w:val="0"/>
          <w:marBottom w:val="0"/>
          <w:divBdr>
            <w:top w:val="none" w:sz="0" w:space="0" w:color="auto"/>
            <w:left w:val="none" w:sz="0" w:space="0" w:color="auto"/>
            <w:bottom w:val="none" w:sz="0" w:space="0" w:color="auto"/>
            <w:right w:val="none" w:sz="0" w:space="0" w:color="auto"/>
          </w:divBdr>
          <w:divsChild>
            <w:div w:id="1434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056">
      <w:bodyDiv w:val="1"/>
      <w:marLeft w:val="0"/>
      <w:marRight w:val="0"/>
      <w:marTop w:val="0"/>
      <w:marBottom w:val="0"/>
      <w:divBdr>
        <w:top w:val="none" w:sz="0" w:space="0" w:color="auto"/>
        <w:left w:val="none" w:sz="0" w:space="0" w:color="auto"/>
        <w:bottom w:val="none" w:sz="0" w:space="0" w:color="auto"/>
        <w:right w:val="none" w:sz="0" w:space="0" w:color="auto"/>
      </w:divBdr>
    </w:div>
    <w:div w:id="1555507693">
      <w:bodyDiv w:val="1"/>
      <w:marLeft w:val="0"/>
      <w:marRight w:val="0"/>
      <w:marTop w:val="0"/>
      <w:marBottom w:val="0"/>
      <w:divBdr>
        <w:top w:val="none" w:sz="0" w:space="0" w:color="auto"/>
        <w:left w:val="none" w:sz="0" w:space="0" w:color="auto"/>
        <w:bottom w:val="none" w:sz="0" w:space="0" w:color="auto"/>
        <w:right w:val="none" w:sz="0" w:space="0" w:color="auto"/>
      </w:divBdr>
    </w:div>
    <w:div w:id="1569682280">
      <w:bodyDiv w:val="1"/>
      <w:marLeft w:val="0"/>
      <w:marRight w:val="0"/>
      <w:marTop w:val="0"/>
      <w:marBottom w:val="0"/>
      <w:divBdr>
        <w:top w:val="none" w:sz="0" w:space="0" w:color="auto"/>
        <w:left w:val="none" w:sz="0" w:space="0" w:color="auto"/>
        <w:bottom w:val="none" w:sz="0" w:space="0" w:color="auto"/>
        <w:right w:val="none" w:sz="0" w:space="0" w:color="auto"/>
      </w:divBdr>
    </w:div>
    <w:div w:id="1596472711">
      <w:bodyDiv w:val="1"/>
      <w:marLeft w:val="0"/>
      <w:marRight w:val="0"/>
      <w:marTop w:val="0"/>
      <w:marBottom w:val="0"/>
      <w:divBdr>
        <w:top w:val="none" w:sz="0" w:space="0" w:color="auto"/>
        <w:left w:val="none" w:sz="0" w:space="0" w:color="auto"/>
        <w:bottom w:val="none" w:sz="0" w:space="0" w:color="auto"/>
        <w:right w:val="none" w:sz="0" w:space="0" w:color="auto"/>
      </w:divBdr>
    </w:div>
    <w:div w:id="1600334445">
      <w:bodyDiv w:val="1"/>
      <w:marLeft w:val="0"/>
      <w:marRight w:val="0"/>
      <w:marTop w:val="0"/>
      <w:marBottom w:val="0"/>
      <w:divBdr>
        <w:top w:val="none" w:sz="0" w:space="0" w:color="auto"/>
        <w:left w:val="none" w:sz="0" w:space="0" w:color="auto"/>
        <w:bottom w:val="none" w:sz="0" w:space="0" w:color="auto"/>
        <w:right w:val="none" w:sz="0" w:space="0" w:color="auto"/>
      </w:divBdr>
    </w:div>
    <w:div w:id="1695501990">
      <w:bodyDiv w:val="1"/>
      <w:marLeft w:val="0"/>
      <w:marRight w:val="0"/>
      <w:marTop w:val="0"/>
      <w:marBottom w:val="0"/>
      <w:divBdr>
        <w:top w:val="none" w:sz="0" w:space="0" w:color="auto"/>
        <w:left w:val="none" w:sz="0" w:space="0" w:color="auto"/>
        <w:bottom w:val="none" w:sz="0" w:space="0" w:color="auto"/>
        <w:right w:val="none" w:sz="0" w:space="0" w:color="auto"/>
      </w:divBdr>
    </w:div>
    <w:div w:id="1707558379">
      <w:bodyDiv w:val="1"/>
      <w:marLeft w:val="0"/>
      <w:marRight w:val="0"/>
      <w:marTop w:val="0"/>
      <w:marBottom w:val="0"/>
      <w:divBdr>
        <w:top w:val="none" w:sz="0" w:space="0" w:color="auto"/>
        <w:left w:val="none" w:sz="0" w:space="0" w:color="auto"/>
        <w:bottom w:val="none" w:sz="0" w:space="0" w:color="auto"/>
        <w:right w:val="none" w:sz="0" w:space="0" w:color="auto"/>
      </w:divBdr>
    </w:div>
    <w:div w:id="1820606776">
      <w:bodyDiv w:val="1"/>
      <w:marLeft w:val="0"/>
      <w:marRight w:val="0"/>
      <w:marTop w:val="0"/>
      <w:marBottom w:val="0"/>
      <w:divBdr>
        <w:top w:val="none" w:sz="0" w:space="0" w:color="auto"/>
        <w:left w:val="none" w:sz="0" w:space="0" w:color="auto"/>
        <w:bottom w:val="none" w:sz="0" w:space="0" w:color="auto"/>
        <w:right w:val="none" w:sz="0" w:space="0" w:color="auto"/>
      </w:divBdr>
    </w:div>
    <w:div w:id="1855806564">
      <w:bodyDiv w:val="1"/>
      <w:marLeft w:val="0"/>
      <w:marRight w:val="0"/>
      <w:marTop w:val="0"/>
      <w:marBottom w:val="0"/>
      <w:divBdr>
        <w:top w:val="none" w:sz="0" w:space="0" w:color="auto"/>
        <w:left w:val="none" w:sz="0" w:space="0" w:color="auto"/>
        <w:bottom w:val="none" w:sz="0" w:space="0" w:color="auto"/>
        <w:right w:val="none" w:sz="0" w:space="0" w:color="auto"/>
      </w:divBdr>
    </w:div>
    <w:div w:id="1883128689">
      <w:bodyDiv w:val="1"/>
      <w:marLeft w:val="0"/>
      <w:marRight w:val="0"/>
      <w:marTop w:val="0"/>
      <w:marBottom w:val="0"/>
      <w:divBdr>
        <w:top w:val="none" w:sz="0" w:space="0" w:color="auto"/>
        <w:left w:val="none" w:sz="0" w:space="0" w:color="auto"/>
        <w:bottom w:val="none" w:sz="0" w:space="0" w:color="auto"/>
        <w:right w:val="none" w:sz="0" w:space="0" w:color="auto"/>
      </w:divBdr>
    </w:div>
    <w:div w:id="1952321341">
      <w:bodyDiv w:val="1"/>
      <w:marLeft w:val="0"/>
      <w:marRight w:val="0"/>
      <w:marTop w:val="0"/>
      <w:marBottom w:val="0"/>
      <w:divBdr>
        <w:top w:val="none" w:sz="0" w:space="0" w:color="auto"/>
        <w:left w:val="none" w:sz="0" w:space="0" w:color="auto"/>
        <w:bottom w:val="none" w:sz="0" w:space="0" w:color="auto"/>
        <w:right w:val="none" w:sz="0" w:space="0" w:color="auto"/>
      </w:divBdr>
    </w:div>
    <w:div w:id="1958367940">
      <w:bodyDiv w:val="1"/>
      <w:marLeft w:val="0"/>
      <w:marRight w:val="0"/>
      <w:marTop w:val="0"/>
      <w:marBottom w:val="0"/>
      <w:divBdr>
        <w:top w:val="none" w:sz="0" w:space="0" w:color="auto"/>
        <w:left w:val="none" w:sz="0" w:space="0" w:color="auto"/>
        <w:bottom w:val="none" w:sz="0" w:space="0" w:color="auto"/>
        <w:right w:val="none" w:sz="0" w:space="0" w:color="auto"/>
      </w:divBdr>
    </w:div>
    <w:div w:id="1986615584">
      <w:bodyDiv w:val="1"/>
      <w:marLeft w:val="0"/>
      <w:marRight w:val="0"/>
      <w:marTop w:val="0"/>
      <w:marBottom w:val="0"/>
      <w:divBdr>
        <w:top w:val="none" w:sz="0" w:space="0" w:color="auto"/>
        <w:left w:val="none" w:sz="0" w:space="0" w:color="auto"/>
        <w:bottom w:val="none" w:sz="0" w:space="0" w:color="auto"/>
        <w:right w:val="none" w:sz="0" w:space="0" w:color="auto"/>
      </w:divBdr>
    </w:div>
    <w:div w:id="2012371835">
      <w:bodyDiv w:val="1"/>
      <w:marLeft w:val="0"/>
      <w:marRight w:val="0"/>
      <w:marTop w:val="0"/>
      <w:marBottom w:val="0"/>
      <w:divBdr>
        <w:top w:val="none" w:sz="0" w:space="0" w:color="auto"/>
        <w:left w:val="none" w:sz="0" w:space="0" w:color="auto"/>
        <w:bottom w:val="none" w:sz="0" w:space="0" w:color="auto"/>
        <w:right w:val="none" w:sz="0" w:space="0" w:color="auto"/>
      </w:divBdr>
    </w:div>
    <w:div w:id="2096002975">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 w:id="213405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en.wikipedia.org/wiki/Phi_coefficient" TargetMode="External"/><Relationship Id="rId3" Type="http://schemas.openxmlformats.org/officeDocument/2006/relationships/hyperlink" Target="https://www.ncbi.nlm.nih.gov/pmc/articles/PMC4264980/" TargetMode="External"/><Relationship Id="rId7" Type="http://schemas.openxmlformats.org/officeDocument/2006/relationships/hyperlink" Target="https://doi.org/10.1016/S0140-6736(21)01209-5" TargetMode="External"/><Relationship Id="rId2" Type="http://schemas.openxmlformats.org/officeDocument/2006/relationships/hyperlink" Target="https://www.sciencedirect.com/journal/science-of-the-total-environment/publish/guide-for-authors" TargetMode="External"/><Relationship Id="rId1" Type="http://schemas.openxmlformats.org/officeDocument/2006/relationships/hyperlink" Target="https://www.thelancet.com/journals/lanplh/article/PIIS2542-5196(22)00138-3/fulltext" TargetMode="External"/><Relationship Id="rId6" Type="http://schemas.openxmlformats.org/officeDocument/2006/relationships/hyperlink" Target="https://doi.org/10.1016/j.buildenv.2023.110674" TargetMode="External"/><Relationship Id="rId5" Type="http://schemas.openxmlformats.org/officeDocument/2006/relationships/hyperlink" Target="https://doi.org/10.1016/j.enbuild.2021.111319" TargetMode="External"/><Relationship Id="rId4" Type="http://schemas.openxmlformats.org/officeDocument/2006/relationships/hyperlink" Target="https://www.census.gov/data/tables/time-series/demo/income-poverty/historical-poverty-thresholds.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schiavon@berkeley.edu" TargetMode="External"/><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anaijazi/RECSThermalMorbidity" TargetMode="External"/><Relationship Id="rId2" Type="http://schemas.openxmlformats.org/officeDocument/2006/relationships/numbering" Target="numbering.xml"/><Relationship Id="rId16" Type="http://schemas.openxmlformats.org/officeDocument/2006/relationships/hyperlink" Target="https://ephtracking.cdc.gov/Applications/heatTracker/"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journal/science-of-the-total-environmen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EDC39-22E6-4DA6-8B57-FF62C29D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23</Pages>
  <Words>46330</Words>
  <Characters>264083</Characters>
  <Application>Microsoft Office Word</Application>
  <DocSecurity>0</DocSecurity>
  <Lines>2200</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3</cp:revision>
  <dcterms:created xsi:type="dcterms:W3CDTF">2024-02-05T19:03:00Z</dcterms:created>
  <dcterms:modified xsi:type="dcterms:W3CDTF">2024-02-08T05:38:00Z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id="SdhdlDXe"/&gt;&lt;style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