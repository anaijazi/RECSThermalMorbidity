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p>
    <w:p w14:paraId="217F4CD9" w14:textId="5641B025"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8"/>
      <w:commentRangeStart w:id="49"/>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8"/>
      <w:r w:rsidR="00416EFB" w:rsidRPr="00BE49E1">
        <w:rPr>
          <w:rStyle w:val="CommentReference"/>
        </w:rPr>
        <w:commentReference w:id="48"/>
      </w:r>
      <w:commentRangeEnd w:id="49"/>
      <w:r w:rsidR="00216B35">
        <w:rPr>
          <w:rStyle w:val="CommentReference"/>
        </w:rPr>
        <w:commentReference w:id="49"/>
      </w:r>
      <w:ins w:id="50" w:author="Arfa Aijazi" w:date="2024-02-07T22:11:00Z">
        <w:r w:rsidR="00216B35">
          <w:t xml:space="preserve"> and there are efforts to util</w:t>
        </w:r>
      </w:ins>
      <w:ins w:id="51" w:author="Arfa Aijazi" w:date="2024-02-07T22:12:00Z">
        <w:r w:rsidR="00216B35">
          <w:t>ize existing data sources, such as property tax assessor data in novel ways</w:t>
        </w:r>
      </w:ins>
      <w:ins w:id="52" w:author="Arfa Aijazi" w:date="2024-02-07T22:14:00Z">
        <w:r w:rsidR="00216B35">
          <w:t xml:space="preserve"> </w:t>
        </w:r>
      </w:ins>
      <w:r w:rsidR="00216B35">
        <w:fldChar w:fldCharType="begin"/>
      </w:r>
      <w:r w:rsidR="00216B35">
        <w: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instrText>
      </w:r>
      <w:r w:rsidR="00216B35">
        <w:fldChar w:fldCharType="separate"/>
      </w:r>
      <w:r w:rsidR="00216B35">
        <w:rPr>
          <w:noProof/>
        </w:rPr>
        <w:t>(Fannon and Laboy 2018)</w:t>
      </w:r>
      <w:r w:rsidR="00216B35">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7D713F2C" w:rsidR="000A4CF2" w:rsidRPr="00BE49E1" w:rsidRDefault="00652E43" w:rsidP="002A7CA9">
      <w:r w:rsidRPr="00BE49E1">
        <w:t xml:space="preserve">First, </w:t>
      </w:r>
      <w:r w:rsidR="0088779B" w:rsidRPr="00BE49E1">
        <w:t>there is a</w:t>
      </w:r>
      <w:r w:rsidRPr="00BE49E1">
        <w:t xml:space="preserve"> lack of empirical</w:t>
      </w:r>
      <w:ins w:id="53"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 xml:space="preserve">Studies assessing the sensitivity of overheating risk to building characteristics often use building performance simulations. These studies use simulation outputs such as maximum daily room temperature </w:t>
      </w:r>
      <w:commentRangeStart w:id="54"/>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4"/>
      <w:r w:rsidR="00EE5A7C" w:rsidRPr="00BE49E1">
        <w:rPr>
          <w:rStyle w:val="CommentReference"/>
        </w:rPr>
        <w:commentReference w:id="54"/>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5"/>
      <w:commentRangeStart w:id="56"/>
      <w:r w:rsidR="000A4CF2" w:rsidRPr="00BE49E1">
        <w:t xml:space="preserve">. </w:t>
      </w:r>
      <w:commentRangeEnd w:id="55"/>
      <w:r w:rsidR="00EE5A7C" w:rsidRPr="00BE49E1">
        <w:rPr>
          <w:rStyle w:val="CommentReference"/>
        </w:rPr>
        <w:commentReference w:id="55"/>
      </w:r>
      <w:commentRangeEnd w:id="56"/>
      <w:r w:rsidR="009E71B6">
        <w:rPr>
          <w:rStyle w:val="CommentReference"/>
        </w:rPr>
        <w:commentReference w:id="56"/>
      </w:r>
      <w:r w:rsidR="000A4CF2" w:rsidRPr="00BE49E1">
        <w:t xml:space="preserve">While there are many thermal indices, as yet none of them are validated for personal exposure </w:t>
      </w:r>
      <w:r w:rsidR="00B3089D" w:rsidRPr="00BE49E1">
        <w:t>indoors</w:t>
      </w:r>
      <w:r w:rsidR="000A4CF2" w:rsidRPr="00BE49E1">
        <w:t xml:space="preserve">, meaning the </w:t>
      </w:r>
      <w:r w:rsidR="000A4CF2" w:rsidRPr="00BE49E1">
        <w:lastRenderedPageBreak/>
        <w:t xml:space="preserve">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7"/>
      <w:commentRangeEnd w:id="57"/>
      <w:r w:rsidR="00BE49E1" w:rsidRPr="00BE49E1">
        <w:rPr>
          <w:rStyle w:val="CommentReference"/>
        </w:rPr>
        <w:commentReference w:id="57"/>
      </w:r>
    </w:p>
    <w:p w14:paraId="5F72F5FF" w14:textId="7CC8454F"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r w:rsidR="001E02E2" w:rsidRPr="00BE49E1">
        <w:t xml:space="preserve"> </w:t>
      </w:r>
      <w:r w:rsidR="00416EFB" w:rsidRPr="00BE49E1">
        <w:t>how HVI models perform when built using</w:t>
      </w:r>
      <w:r w:rsidR="0063651F" w:rsidRPr="00BE49E1">
        <w:t xml:space="preserve"> building characteristics in conjunction with other markers of socioeconomic vulnerability such as </w:t>
      </w:r>
      <w:r w:rsidR="00072AC2" w:rsidRPr="00BE49E1">
        <w:t>income and age</w:t>
      </w:r>
      <w:r w:rsidR="000A3677" w:rsidRPr="00BE49E1">
        <w:t xml:space="preserve">. </w:t>
      </w:r>
      <w:r w:rsidR="00006C95" w:rsidRPr="00BE49E1">
        <w:t xml:space="preserve">Very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ins w:id="58" w:author="Arfa Aijazi" w:date="2023-12-13T17:13:00Z">
        <w:r w:rsidR="00BE49E1" w:rsidRPr="00BE49E1">
          <w:t>validate-</w:t>
        </w:r>
      </w:ins>
      <w:r w:rsidRPr="00BE49E1">
        <w:t>test</w:t>
      </w:r>
      <w:del w:id="59" w:author="Arfa Aijazi" w:date="2023-12-13T17:13:00Z">
        <w:r w:rsidRPr="00BE49E1" w:rsidDel="00BE49E1">
          <w:delText>-validate</w:delText>
        </w:r>
      </w:del>
      <w:r w:rsidRPr="00BE49E1">
        <w:t xml:space="preserve"> pipeline to identify the best performing models and their hyperparameters</w:t>
      </w:r>
      <w:commentRangeStart w:id="60"/>
      <w:r w:rsidRPr="00BE49E1">
        <w:t xml:space="preserve">.  </w:t>
      </w:r>
      <w:commentRangeEnd w:id="60"/>
      <w:r w:rsidR="00B038DE" w:rsidRPr="00BE49E1">
        <w:rPr>
          <w:rStyle w:val="CommentReference"/>
        </w:rPr>
        <w:commentReference w:id="60"/>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61" w:author="Arfa Aijazi" w:date="2024-01-02T14:10:00Z">
        <w:r w:rsidR="00DE73CC">
          <w:t xml:space="preserve"> “</w:t>
        </w:r>
      </w:ins>
      <w:del w:id="62" w:author="Arfa Aijazi" w:date="2024-01-02T14:10:00Z">
        <w:r w:rsidR="00B038DE" w:rsidRPr="00BE49E1" w:rsidDel="00DE73CC">
          <w:delText xml:space="preserve"> </w:delText>
        </w:r>
      </w:del>
      <w:r w:rsidRPr="00BE49E1">
        <w:t>in the last year</w:t>
      </w:r>
      <w:ins w:id="63" w:author="Arfa Aijazi" w:date="2024-01-02T14:10:00Z">
        <w:r w:rsidR="00DE73CC">
          <w:t xml:space="preserve">, did </w:t>
        </w:r>
      </w:ins>
      <w:del w:id="64" w:author="Arfa Aijazi" w:date="2024-01-02T14:10:00Z">
        <w:r w:rsidR="00B038DE" w:rsidRPr="00BE49E1" w:rsidDel="00DE73CC">
          <w:delText xml:space="preserve"> </w:delText>
        </w:r>
      </w:del>
      <w:r w:rsidRPr="00BE49E1">
        <w:t xml:space="preserve">anyone in </w:t>
      </w:r>
      <w:ins w:id="65" w:author="Arfa Aijazi" w:date="2024-01-02T14:12:00Z">
        <w:r w:rsidR="00DE73CC">
          <w:t>your</w:t>
        </w:r>
      </w:ins>
      <w:del w:id="66" w:author="Arfa Aijazi" w:date="2024-01-02T14:12:00Z">
        <w:r w:rsidRPr="00BE49E1" w:rsidDel="00DE73CC">
          <w:delText>their</w:delText>
        </w:r>
      </w:del>
      <w:r w:rsidRPr="00BE49E1">
        <w:t xml:space="preserve"> household needed medical attention because the home was too hot</w:t>
      </w:r>
      <w:ins w:id="67" w:author="Arfa Aijazi" w:date="2024-01-02T14:12:00Z">
        <w:r w:rsidR="00DE73CC">
          <w:t>?”</w:t>
        </w:r>
      </w:ins>
      <w:r w:rsidRPr="00BE49E1">
        <w:t xml:space="preserve"> or </w:t>
      </w:r>
      <w:ins w:id="68" w:author="Arfa Aijazi" w:date="2024-01-02T14:12:00Z">
        <w:r w:rsidR="00DE73CC">
          <w:t>“</w:t>
        </w:r>
      </w:ins>
      <w:r w:rsidRPr="00BE49E1">
        <w:t>too cold</w:t>
      </w:r>
      <w:ins w:id="69"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70"/>
      <w:r w:rsidRPr="00BE49E1">
        <w:t>.</w:t>
      </w:r>
      <w:commentRangeEnd w:id="70"/>
      <w:r w:rsidR="00C7780F" w:rsidRPr="00BE49E1">
        <w:rPr>
          <w:rStyle w:val="CommentReference"/>
        </w:rPr>
        <w:commentReference w:id="70"/>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71"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ins w:id="72" w:author="Arfa Aijazi" w:date="2024-01-30T00:00:00Z">
        <w:r w:rsidR="00F93D38" w:rsidRPr="00BE49E1" w:rsidDel="00F93D38">
          <w:rPr>
            <w:rStyle w:val="FootnoteReference"/>
          </w:rPr>
          <w:t xml:space="preserve"> </w:t>
        </w:r>
      </w:ins>
      <w:commentRangeStart w:id="73"/>
      <w:del w:id="74" w:author="Arfa Aijazi" w:date="2024-01-30T00:00:00Z">
        <w:r w:rsidR="00EE26FC" w:rsidRPr="00BE49E1" w:rsidDel="00F93D38">
          <w:rPr>
            <w:rStyle w:val="FootnoteReference"/>
          </w:rPr>
          <w:footnoteReference w:id="1"/>
        </w:r>
        <w:commentRangeEnd w:id="73"/>
        <w:r w:rsidR="00B3089D" w:rsidRPr="00BE49E1" w:rsidDel="00F93D38">
          <w:rPr>
            <w:rStyle w:val="CommentReference"/>
          </w:rPr>
          <w:commentReference w:id="73"/>
        </w:r>
      </w:del>
    </w:p>
    <w:p w14:paraId="0ECFB250" w14:textId="0381459C" w:rsidR="009622F0" w:rsidRPr="00BE49E1" w:rsidRDefault="009622F0" w:rsidP="008D0432">
      <w:r w:rsidRPr="00BE49E1">
        <w:lastRenderedPageBreak/>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77" w:author="Arfa Aijazi" w:date="2024-01-30T00:00:00Z">
        <w:r w:rsidR="00367B3D" w:rsidRPr="00BE49E1"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80"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81" w:name="_Ref80686156"/>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1</w:t>
      </w:r>
      <w:r w:rsidR="00000000">
        <w:rPr>
          <w:noProof/>
        </w:rPr>
        <w:fldChar w:fldCharType="end"/>
      </w:r>
      <w:bookmarkEnd w:id="81"/>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82" w:author="Arfa Aijazi" w:date="2024-02-04T22:46:00Z">
        <w:r w:rsidRPr="00BE49E1" w:rsidDel="00E31585">
          <w:delText xml:space="preserve">experienced </w:delText>
        </w:r>
      </w:del>
      <w:ins w:id="83"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84"/>
      <w:commentRangeStart w:id="85"/>
      <w:commentRangeStart w:id="86"/>
      <w:commentRangeStart w:id="87"/>
      <w:r w:rsidR="00D02B2D" w:rsidRPr="00BE49E1">
        <w:t>3</w:t>
      </w:r>
      <w:r w:rsidRPr="00BE49E1">
        <w:t xml:space="preserve"> categories: </w:t>
      </w:r>
      <w:commentRangeStart w:id="88"/>
      <w:r w:rsidRPr="00BE49E1">
        <w:t>climate, demographic</w:t>
      </w:r>
      <w:r w:rsidR="00D02B2D" w:rsidRPr="00BE49E1">
        <w:t>s</w:t>
      </w:r>
      <w:r w:rsidRPr="00BE49E1">
        <w:t xml:space="preserve">, </w:t>
      </w:r>
      <w:r w:rsidR="00D02B2D" w:rsidRPr="00BE49E1">
        <w:t>and buildings</w:t>
      </w:r>
      <w:commentRangeEnd w:id="88"/>
      <w:r w:rsidR="00B3089D" w:rsidRPr="00BE49E1">
        <w:rPr>
          <w:rStyle w:val="CommentReference"/>
        </w:rPr>
        <w:commentReference w:id="88"/>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84"/>
      <w:r w:rsidR="00861CEB" w:rsidRPr="00BE49E1">
        <w:rPr>
          <w:rStyle w:val="CommentReference"/>
        </w:rPr>
        <w:commentReference w:id="84"/>
      </w:r>
      <w:commentRangeEnd w:id="85"/>
      <w:r w:rsidR="00A05A40">
        <w:rPr>
          <w:rStyle w:val="CommentReference"/>
        </w:rPr>
        <w:commentReference w:id="85"/>
      </w:r>
      <w:commentRangeEnd w:id="86"/>
      <w:r w:rsidR="00E86163">
        <w:rPr>
          <w:rStyle w:val="CommentReference"/>
        </w:rPr>
        <w:commentReference w:id="86"/>
      </w:r>
      <w:commentRangeEnd w:id="87"/>
      <w:r w:rsidR="00E86163">
        <w:rPr>
          <w:rStyle w:val="CommentReference"/>
        </w:rPr>
        <w:commentReference w:id="87"/>
      </w:r>
      <w:r w:rsidR="00D46F7C" w:rsidRPr="00BE49E1">
        <w:t xml:space="preserve">. </w:t>
      </w:r>
    </w:p>
    <w:p w14:paraId="562F5CE7" w14:textId="42134ED2" w:rsidR="0056216C" w:rsidRPr="00BE49E1" w:rsidRDefault="0056216C" w:rsidP="008D0432">
      <w:r w:rsidRPr="00BE49E1">
        <w:t>By default, the RECS dataset encodes all variables as numerical quantities. We retained the numerical values for truly numerical household characteristics like the construction age</w:t>
      </w:r>
      <w:ins w:id="89" w:author="Stefano Schiavon" w:date="2023-12-04T16:51:00Z">
        <w:r w:rsidR="000B342D" w:rsidRPr="00BE49E1">
          <w:t>. We transfo</w:t>
        </w:r>
      </w:ins>
      <w:ins w:id="90" w:author="Stefano Schiavon" w:date="2023-12-04T16:52:00Z">
        <w:r w:rsidR="000B342D" w:rsidRPr="00BE49E1">
          <w:t xml:space="preserve">rmed the variable into categorical for </w:t>
        </w:r>
      </w:ins>
      <w:del w:id="91" w:author="Stefano Schiavon" w:date="2023-12-04T16:51:00Z">
        <w:r w:rsidRPr="00BE49E1" w:rsidDel="000B342D">
          <w:delText xml:space="preserve">, </w:delText>
        </w:r>
      </w:del>
      <w:del w:id="92" w:author="Stefano Schiavon" w:date="2023-12-04T16:52:00Z">
        <w:r w:rsidRPr="00BE49E1" w:rsidDel="000B342D">
          <w:delText xml:space="preserve">categorical household characteristics describing </w:delText>
        </w:r>
      </w:del>
      <w:r w:rsidRPr="00BE49E1">
        <w:t xml:space="preserve">ordinal data such as the level of insulation, or binary variables such as presence of back-up generator or on-site solar. We </w:t>
      </w:r>
      <w:r w:rsidR="000B342D" w:rsidRPr="00BE49E1">
        <w:t xml:space="preserve">merged </w:t>
      </w:r>
      <w:r w:rsidRPr="00BE49E1">
        <w:t>categorical variables based on the literature on heat and cold-related vulnerability</w:t>
      </w:r>
      <w:r w:rsidR="000B342D" w:rsidRPr="00BE49E1">
        <w:t>,</w:t>
      </w:r>
      <w:r w:rsidRPr="00BE49E1">
        <w:t xml:space="preserve"> </w:t>
      </w:r>
      <w:commentRangeStart w:id="93"/>
      <w:commentRangeStart w:id="94"/>
      <w:commentRangeStart w:id="95"/>
      <w:commentRangeStart w:id="96"/>
      <w:r w:rsidRPr="00BE49E1">
        <w:t xml:space="preserve">for example non-white versus </w:t>
      </w:r>
      <w:r w:rsidR="000B342D" w:rsidRPr="00BE49E1">
        <w:t xml:space="preserve">white instead of </w:t>
      </w:r>
      <w:r w:rsidRPr="00BE49E1">
        <w:t xml:space="preserve">individual racial </w:t>
      </w:r>
      <w:r w:rsidR="00D02B2D" w:rsidRPr="00BE49E1">
        <w:t xml:space="preserve">and ethnic </w:t>
      </w:r>
      <w:r w:rsidRPr="00BE49E1">
        <w:t xml:space="preserve">categories. </w:t>
      </w:r>
      <w:commentRangeEnd w:id="93"/>
      <w:r w:rsidR="000B342D" w:rsidRPr="00BE49E1">
        <w:rPr>
          <w:rStyle w:val="CommentReference"/>
        </w:rPr>
        <w:commentReference w:id="93"/>
      </w:r>
      <w:commentRangeEnd w:id="94"/>
      <w:r w:rsidR="00B038DE" w:rsidRPr="00BE49E1">
        <w:rPr>
          <w:rStyle w:val="CommentReference"/>
        </w:rPr>
        <w:commentReference w:id="94"/>
      </w:r>
      <w:commentRangeEnd w:id="95"/>
      <w:r w:rsidR="00711430">
        <w:rPr>
          <w:rStyle w:val="CommentReference"/>
        </w:rPr>
        <w:commentReference w:id="95"/>
      </w:r>
      <w:commentRangeEnd w:id="96"/>
      <w:r w:rsidR="004F17C2">
        <w:rPr>
          <w:rStyle w:val="CommentReference"/>
        </w:rPr>
        <w:commentReference w:id="96"/>
      </w:r>
      <w:r w:rsidRPr="00BE49E1">
        <w:t xml:space="preserve">We also derived new variables of interest such as poverty, which combines the number of household members with income level and thermal mass, which combines insulation level and exterior wall or roof material. </w:t>
      </w:r>
    </w:p>
    <w:p w14:paraId="30F64462" w14:textId="096F5F26" w:rsidR="009A532E" w:rsidRPr="00BE49E1" w:rsidRDefault="009A532E" w:rsidP="009A532E">
      <w:pPr>
        <w:pStyle w:val="Heading3List"/>
      </w:pPr>
      <w:r w:rsidRPr="00BE49E1">
        <w:t>Climate</w:t>
      </w:r>
    </w:p>
    <w:p w14:paraId="568B7228" w14:textId="09D67256"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97"/>
      <w:commentRangeStart w:id="98"/>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r w:rsidR="00323243" w:rsidRPr="00BE49E1">
        <w:t xml:space="preserve">. </w:t>
      </w:r>
      <w:commentRangeEnd w:id="97"/>
      <w:r w:rsidR="00DA7ECC" w:rsidRPr="00BE49E1">
        <w:rPr>
          <w:rStyle w:val="CommentReference"/>
        </w:rPr>
        <w:commentReference w:id="97"/>
      </w:r>
      <w:commentRangeEnd w:id="98"/>
      <w:r w:rsidR="00FE12B6" w:rsidRPr="00BE49E1">
        <w:rPr>
          <w:rStyle w:val="CommentReference"/>
        </w:rPr>
        <w:commentReference w:id="98"/>
      </w:r>
    </w:p>
    <w:p w14:paraId="62DE423B" w14:textId="5063B30A" w:rsidR="009A532E" w:rsidRPr="00BE49E1" w:rsidRDefault="009A532E" w:rsidP="009A532E">
      <w:pPr>
        <w:pStyle w:val="Heading3List"/>
      </w:pPr>
      <w:r w:rsidRPr="00BE49E1">
        <w:lastRenderedPageBreak/>
        <w:t>Demographic</w:t>
      </w:r>
      <w:r w:rsidR="002833A0" w:rsidRPr="00BE49E1">
        <w:t>s</w:t>
      </w:r>
    </w:p>
    <w:p w14:paraId="36C70D4F" w14:textId="4F331955" w:rsidR="0056216C" w:rsidRPr="00BE49E1" w:rsidRDefault="00DA7ECC" w:rsidP="0056216C">
      <w:commentRangeStart w:id="99"/>
      <w:commentRangeStart w:id="100"/>
      <w:commentRangeStart w:id="101"/>
      <w:r w:rsidRPr="00BE49E1">
        <w:t>E</w:t>
      </w:r>
      <w:r w:rsidR="008D0432" w:rsidRPr="00BE49E1">
        <w:t xml:space="preserve">pidemiological studies have investigated the </w:t>
      </w:r>
      <w:del w:id="102" w:author="Arfa Aijazi" w:date="2024-02-07T22:21:00Z">
        <w:r w:rsidR="008D0432" w:rsidRPr="00BE49E1" w:rsidDel="00216B35">
          <w:delText xml:space="preserve">relationship </w:delText>
        </w:r>
      </w:del>
      <w:ins w:id="103"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04" w:name="_Ref77436719"/>
      <w:bookmarkStart w:id="105" w:name="_Ref151582921"/>
      <w:commentRangeEnd w:id="99"/>
      <w:r w:rsidR="00803D08" w:rsidRPr="00BE49E1">
        <w:rPr>
          <w:rStyle w:val="CommentReference"/>
        </w:rPr>
        <w:commentReference w:id="99"/>
      </w:r>
      <w:commentRangeEnd w:id="100"/>
      <w:r w:rsidR="00FE12B6" w:rsidRPr="00BE49E1">
        <w:rPr>
          <w:rStyle w:val="CommentReference"/>
        </w:rPr>
        <w:commentReference w:id="100"/>
      </w:r>
      <w:commentRangeEnd w:id="101"/>
      <w:r w:rsidR="00CD39E1">
        <w:rPr>
          <w:rStyle w:val="CommentReference"/>
        </w:rPr>
        <w:commentReference w:id="101"/>
      </w:r>
    </w:p>
    <w:p w14:paraId="3767D6B5" w14:textId="510CC1EE" w:rsidR="001076D9" w:rsidRPr="00BE49E1" w:rsidRDefault="001076D9" w:rsidP="001076D9">
      <w:pPr>
        <w:pStyle w:val="Figurecaption"/>
      </w:pPr>
      <w:commentRangeStart w:id="106"/>
      <w:commentRangeStart w:id="107"/>
      <w:commentRangeStart w:id="108"/>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2</w:t>
      </w:r>
      <w:r w:rsidR="00000000">
        <w:rPr>
          <w:noProof/>
        </w:rPr>
        <w:fldChar w:fldCharType="end"/>
      </w:r>
      <w:commentRangeEnd w:id="106"/>
      <w:r w:rsidR="00471507" w:rsidRPr="00BE49E1">
        <w:rPr>
          <w:rStyle w:val="CommentReference"/>
        </w:rPr>
        <w:commentReference w:id="106"/>
      </w:r>
      <w:commentRangeEnd w:id="107"/>
      <w:r w:rsidR="00861CEB" w:rsidRPr="00BE49E1">
        <w:rPr>
          <w:rStyle w:val="CommentReference"/>
        </w:rPr>
        <w:commentReference w:id="107"/>
      </w:r>
      <w:commentRangeEnd w:id="108"/>
      <w:r w:rsidR="00323DFC">
        <w:rPr>
          <w:rStyle w:val="CommentReference"/>
        </w:rPr>
        <w:commentReference w:id="108"/>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798"/>
        <w:gridCol w:w="4798"/>
        <w:gridCol w:w="787"/>
      </w:tblGrid>
      <w:tr w:rsidR="002833A0" w:rsidRPr="00BE49E1"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891DE7">
        <w:tc>
          <w:tcPr>
            <w:tcW w:w="1980" w:type="dxa"/>
            <w:vMerge w:val="restart"/>
          </w:tcPr>
          <w:p w14:paraId="115A4AD8" w14:textId="77777777" w:rsidR="002833A0" w:rsidRPr="00BE49E1" w:rsidRDefault="002833A0" w:rsidP="00E86163">
            <w:pPr>
              <w:pStyle w:val="Tabletext"/>
              <w:rPr>
                <w:sz w:val="20"/>
                <w:szCs w:val="20"/>
              </w:rPr>
            </w:pPr>
            <w:r w:rsidRPr="00BE49E1">
              <w:rPr>
                <w:sz w:val="20"/>
                <w:szCs w:val="20"/>
              </w:rPr>
              <w:t>Climate</w:t>
            </w:r>
          </w:p>
        </w:tc>
        <w:tc>
          <w:tcPr>
            <w:tcW w:w="1800" w:type="dxa"/>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810" w:type="dxa"/>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70" w:type="dxa"/>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891DE7">
        <w:tc>
          <w:tcPr>
            <w:tcW w:w="1980" w:type="dxa"/>
            <w:vMerge/>
          </w:tcPr>
          <w:p w14:paraId="58C8F4FC" w14:textId="77777777" w:rsidR="002833A0" w:rsidRPr="00BE49E1" w:rsidRDefault="002833A0" w:rsidP="00E86163">
            <w:pPr>
              <w:pStyle w:val="Tabletext"/>
              <w:rPr>
                <w:sz w:val="20"/>
                <w:szCs w:val="20"/>
              </w:rPr>
            </w:pPr>
          </w:p>
        </w:tc>
        <w:tc>
          <w:tcPr>
            <w:tcW w:w="1800" w:type="dxa"/>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810" w:type="dxa"/>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70" w:type="dxa"/>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891DE7">
        <w:tc>
          <w:tcPr>
            <w:tcW w:w="1980" w:type="dxa"/>
            <w:vMerge w:val="restart"/>
          </w:tcPr>
          <w:p w14:paraId="7D31798E" w14:textId="77777777" w:rsidR="002833A0" w:rsidRPr="00BE49E1" w:rsidRDefault="002833A0" w:rsidP="00E86163">
            <w:pPr>
              <w:pStyle w:val="Tabletext"/>
              <w:rPr>
                <w:sz w:val="20"/>
                <w:szCs w:val="20"/>
              </w:rPr>
            </w:pPr>
            <w:r w:rsidRPr="00BE49E1">
              <w:rPr>
                <w:sz w:val="20"/>
                <w:szCs w:val="20"/>
              </w:rPr>
              <w:t>Demographic</w:t>
            </w:r>
          </w:p>
        </w:tc>
        <w:tc>
          <w:tcPr>
            <w:tcW w:w="1800" w:type="dxa"/>
          </w:tcPr>
          <w:p w14:paraId="6E114AF3" w14:textId="77777777" w:rsidR="002833A0" w:rsidRPr="00BE49E1" w:rsidRDefault="002833A0" w:rsidP="00E86163">
            <w:pPr>
              <w:pStyle w:val="Tabletext"/>
              <w:rPr>
                <w:sz w:val="20"/>
                <w:szCs w:val="20"/>
              </w:rPr>
            </w:pPr>
            <w:r w:rsidRPr="00BE49E1">
              <w:rPr>
                <w:sz w:val="20"/>
                <w:szCs w:val="20"/>
              </w:rPr>
              <w:t>Non-white</w:t>
            </w:r>
          </w:p>
        </w:tc>
        <w:tc>
          <w:tcPr>
            <w:tcW w:w="4810" w:type="dxa"/>
          </w:tcPr>
          <w:p w14:paraId="2875418B" w14:textId="77777777" w:rsidR="002833A0" w:rsidRPr="00BE49E1" w:rsidRDefault="002833A0" w:rsidP="00E86163">
            <w:pPr>
              <w:pStyle w:val="Tabletext"/>
              <w:rPr>
                <w:sz w:val="20"/>
                <w:szCs w:val="20"/>
              </w:rPr>
            </w:pPr>
            <w:r w:rsidRPr="00BE49E1">
              <w:rPr>
                <w:sz w:val="20"/>
                <w:szCs w:val="20"/>
              </w:rPr>
              <w:t xml:space="preserve">Householder (respondent) race is non-white, </w:t>
            </w:r>
            <w:commentRangeStart w:id="109"/>
            <w:commentRangeStart w:id="110"/>
            <w:commentRangeStart w:id="111"/>
            <w:r w:rsidRPr="00BE49E1">
              <w:rPr>
                <w:sz w:val="20"/>
                <w:szCs w:val="20"/>
              </w:rPr>
              <w:t>or ethnicity is of Spanish descent.</w:t>
            </w:r>
            <w:commentRangeEnd w:id="109"/>
            <w:r w:rsidR="00471507" w:rsidRPr="00BE49E1">
              <w:rPr>
                <w:rStyle w:val="CommentReference"/>
              </w:rPr>
              <w:commentReference w:id="109"/>
            </w:r>
            <w:commentRangeEnd w:id="110"/>
            <w:r w:rsidR="00861CEB" w:rsidRPr="00BE49E1">
              <w:rPr>
                <w:rStyle w:val="CommentReference"/>
              </w:rPr>
              <w:commentReference w:id="110"/>
            </w:r>
            <w:commentRangeEnd w:id="111"/>
            <w:r w:rsidR="002035B5">
              <w:rPr>
                <w:rStyle w:val="CommentReference"/>
              </w:rPr>
              <w:commentReference w:id="111"/>
            </w:r>
          </w:p>
        </w:tc>
        <w:tc>
          <w:tcPr>
            <w:tcW w:w="770"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4258FD1F" w14:textId="77777777" w:rsidTr="00891DE7">
        <w:tc>
          <w:tcPr>
            <w:tcW w:w="1980" w:type="dxa"/>
            <w:vMerge/>
          </w:tcPr>
          <w:p w14:paraId="6A4EB871" w14:textId="77777777" w:rsidR="002833A0" w:rsidRPr="00BE49E1" w:rsidRDefault="002833A0" w:rsidP="00E86163">
            <w:pPr>
              <w:pStyle w:val="Tabletext"/>
              <w:rPr>
                <w:sz w:val="20"/>
                <w:szCs w:val="20"/>
              </w:rPr>
            </w:pPr>
          </w:p>
        </w:tc>
        <w:tc>
          <w:tcPr>
            <w:tcW w:w="1800"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810"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70"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891DE7">
        <w:tc>
          <w:tcPr>
            <w:tcW w:w="1980" w:type="dxa"/>
            <w:vMerge/>
          </w:tcPr>
          <w:p w14:paraId="6AF373DD" w14:textId="77777777" w:rsidR="002833A0" w:rsidRPr="00BE49E1" w:rsidRDefault="002833A0" w:rsidP="00E86163">
            <w:pPr>
              <w:pStyle w:val="Tabletext"/>
              <w:rPr>
                <w:sz w:val="20"/>
                <w:szCs w:val="20"/>
              </w:rPr>
            </w:pPr>
          </w:p>
        </w:tc>
        <w:tc>
          <w:tcPr>
            <w:tcW w:w="1800"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810"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70"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891DE7">
        <w:tc>
          <w:tcPr>
            <w:tcW w:w="1980" w:type="dxa"/>
            <w:vMerge/>
          </w:tcPr>
          <w:p w14:paraId="320A0268" w14:textId="77777777" w:rsidR="002833A0" w:rsidRPr="00BE49E1" w:rsidRDefault="002833A0" w:rsidP="00E86163">
            <w:pPr>
              <w:pStyle w:val="Tabletext"/>
              <w:rPr>
                <w:sz w:val="20"/>
                <w:szCs w:val="20"/>
              </w:rPr>
            </w:pPr>
          </w:p>
        </w:tc>
        <w:tc>
          <w:tcPr>
            <w:tcW w:w="1800" w:type="dxa"/>
          </w:tcPr>
          <w:p w14:paraId="450B0D5F" w14:textId="77777777" w:rsidR="002833A0" w:rsidRPr="00BE49E1" w:rsidRDefault="002833A0" w:rsidP="00E86163">
            <w:pPr>
              <w:pStyle w:val="Tabletext"/>
              <w:rPr>
                <w:sz w:val="20"/>
                <w:szCs w:val="20"/>
              </w:rPr>
            </w:pPr>
            <w:r w:rsidRPr="00BE49E1">
              <w:rPr>
                <w:sz w:val="20"/>
                <w:szCs w:val="20"/>
              </w:rPr>
              <w:t>Large households (7+ members)</w:t>
            </w:r>
          </w:p>
        </w:tc>
        <w:tc>
          <w:tcPr>
            <w:tcW w:w="4810"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70"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891DE7">
        <w:tc>
          <w:tcPr>
            <w:tcW w:w="1980" w:type="dxa"/>
            <w:vMerge/>
          </w:tcPr>
          <w:p w14:paraId="05BBB97B" w14:textId="77777777" w:rsidR="002833A0" w:rsidRPr="00BE49E1" w:rsidRDefault="002833A0" w:rsidP="00E86163">
            <w:pPr>
              <w:pStyle w:val="Tabletext"/>
              <w:rPr>
                <w:sz w:val="20"/>
                <w:szCs w:val="20"/>
              </w:rPr>
            </w:pPr>
          </w:p>
        </w:tc>
        <w:tc>
          <w:tcPr>
            <w:tcW w:w="1800"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810" w:type="dxa"/>
          </w:tcPr>
          <w:p w14:paraId="321D0071" w14:textId="1D1B777A" w:rsidR="002833A0" w:rsidRPr="00BE49E1" w:rsidRDefault="002833A0" w:rsidP="00E86163">
            <w:pPr>
              <w:pStyle w:val="Tabletext"/>
              <w:rPr>
                <w:sz w:val="20"/>
                <w:szCs w:val="20"/>
              </w:rPr>
            </w:pPr>
            <w:commentRangeStart w:id="112"/>
            <w:commentRangeStart w:id="113"/>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112"/>
            <w:r w:rsidR="00471507" w:rsidRPr="00BE49E1">
              <w:rPr>
                <w:rStyle w:val="CommentReference"/>
              </w:rPr>
              <w:commentReference w:id="112"/>
            </w:r>
            <w:commentRangeEnd w:id="113"/>
            <w:r w:rsidR="004D6A37">
              <w:rPr>
                <w:rStyle w:val="CommentReference"/>
              </w:rPr>
              <w:commentReference w:id="113"/>
            </w:r>
          </w:p>
        </w:tc>
        <w:tc>
          <w:tcPr>
            <w:tcW w:w="770"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891DE7">
        <w:tc>
          <w:tcPr>
            <w:tcW w:w="1980" w:type="dxa"/>
            <w:vMerge/>
          </w:tcPr>
          <w:p w14:paraId="23D7B3B9" w14:textId="77777777" w:rsidR="002833A0" w:rsidRPr="00BE49E1" w:rsidRDefault="002833A0" w:rsidP="00E86163">
            <w:pPr>
              <w:pStyle w:val="Tabletext"/>
              <w:rPr>
                <w:sz w:val="20"/>
                <w:szCs w:val="20"/>
              </w:rPr>
            </w:pPr>
          </w:p>
        </w:tc>
        <w:tc>
          <w:tcPr>
            <w:tcW w:w="1800"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810"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70"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891DE7">
        <w:tc>
          <w:tcPr>
            <w:tcW w:w="1980" w:type="dxa"/>
            <w:vMerge/>
          </w:tcPr>
          <w:p w14:paraId="42F64C96" w14:textId="77777777" w:rsidR="002833A0" w:rsidRPr="00BE49E1" w:rsidRDefault="002833A0" w:rsidP="00E86163">
            <w:pPr>
              <w:pStyle w:val="Tabletext"/>
              <w:rPr>
                <w:sz w:val="20"/>
                <w:szCs w:val="20"/>
              </w:rPr>
            </w:pPr>
          </w:p>
        </w:tc>
        <w:tc>
          <w:tcPr>
            <w:tcW w:w="1800" w:type="dxa"/>
          </w:tcPr>
          <w:p w14:paraId="7DE501A3" w14:textId="0A90471A" w:rsidR="002833A0" w:rsidRPr="00BE49E1" w:rsidRDefault="002833A0" w:rsidP="00E86163">
            <w:pPr>
              <w:pStyle w:val="Tabletext"/>
              <w:rPr>
                <w:sz w:val="20"/>
                <w:szCs w:val="20"/>
              </w:rPr>
            </w:pPr>
            <w:r w:rsidRPr="00BE49E1">
              <w:rPr>
                <w:sz w:val="20"/>
                <w:szCs w:val="20"/>
              </w:rPr>
              <w:t>Education</w:t>
            </w:r>
            <w:r w:rsidR="005B308F" w:rsidRPr="00BE49E1">
              <w:rPr>
                <w:sz w:val="20"/>
                <w:szCs w:val="20"/>
              </w:rPr>
              <w:t xml:space="preserve"> level</w:t>
            </w:r>
          </w:p>
        </w:tc>
        <w:tc>
          <w:tcPr>
            <w:tcW w:w="4810" w:type="dxa"/>
          </w:tcPr>
          <w:p w14:paraId="557CC0AD" w14:textId="77777777" w:rsidR="002833A0" w:rsidRPr="00BE49E1" w:rsidRDefault="002833A0" w:rsidP="00E86163">
            <w:pPr>
              <w:pStyle w:val="Tabletext"/>
              <w:rPr>
                <w:sz w:val="20"/>
                <w:szCs w:val="20"/>
              </w:rPr>
            </w:pPr>
            <w:r w:rsidRPr="00BE49E1">
              <w:rPr>
                <w:sz w:val="20"/>
                <w:szCs w:val="20"/>
              </w:rPr>
              <w:t>Highest education attained is high school or equivalent</w:t>
            </w:r>
          </w:p>
        </w:tc>
        <w:tc>
          <w:tcPr>
            <w:tcW w:w="770"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891DE7">
        <w:tc>
          <w:tcPr>
            <w:tcW w:w="1980" w:type="dxa"/>
            <w:vMerge/>
          </w:tcPr>
          <w:p w14:paraId="51258F49" w14:textId="77777777" w:rsidR="002833A0" w:rsidRPr="00BE49E1" w:rsidRDefault="002833A0" w:rsidP="00E86163">
            <w:pPr>
              <w:pStyle w:val="Tabletext"/>
              <w:rPr>
                <w:sz w:val="20"/>
                <w:szCs w:val="20"/>
              </w:rPr>
            </w:pPr>
          </w:p>
        </w:tc>
        <w:tc>
          <w:tcPr>
            <w:tcW w:w="1800"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810"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70"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891DE7">
        <w:tc>
          <w:tcPr>
            <w:tcW w:w="1980" w:type="dxa"/>
            <w:vMerge/>
          </w:tcPr>
          <w:p w14:paraId="49467B66" w14:textId="77777777" w:rsidR="002833A0" w:rsidRPr="00BE49E1" w:rsidRDefault="002833A0" w:rsidP="00E86163">
            <w:pPr>
              <w:pStyle w:val="Tabletext"/>
              <w:rPr>
                <w:sz w:val="20"/>
                <w:szCs w:val="20"/>
              </w:rPr>
            </w:pPr>
          </w:p>
        </w:tc>
        <w:tc>
          <w:tcPr>
            <w:tcW w:w="1800" w:type="dxa"/>
          </w:tcPr>
          <w:p w14:paraId="2FF8E394" w14:textId="77777777" w:rsidR="002833A0" w:rsidRPr="00BE49E1" w:rsidRDefault="002833A0" w:rsidP="00E86163">
            <w:pPr>
              <w:pStyle w:val="Tabletext"/>
              <w:rPr>
                <w:sz w:val="20"/>
                <w:szCs w:val="20"/>
              </w:rPr>
            </w:pPr>
            <w:r w:rsidRPr="00BE49E1">
              <w:rPr>
                <w:sz w:val="20"/>
                <w:szCs w:val="20"/>
              </w:rPr>
              <w:t>Pays utility or for other fuel</w:t>
            </w:r>
          </w:p>
        </w:tc>
        <w:tc>
          <w:tcPr>
            <w:tcW w:w="4810" w:type="dxa"/>
          </w:tcPr>
          <w:p w14:paraId="7A3F7157" w14:textId="77777777" w:rsidR="002833A0" w:rsidRPr="00BE49E1" w:rsidRDefault="002833A0" w:rsidP="00E86163">
            <w:pPr>
              <w:pStyle w:val="Tabletext"/>
              <w:rPr>
                <w:sz w:val="20"/>
                <w:szCs w:val="20"/>
              </w:rPr>
            </w:pPr>
            <w:r w:rsidRPr="00BE49E1">
              <w:rPr>
                <w:sz w:val="20"/>
                <w:szCs w:val="20"/>
              </w:rPr>
              <w:t>Household pays for electricity, natural gas, propane, and/or fuel oil</w:t>
            </w:r>
          </w:p>
        </w:tc>
        <w:tc>
          <w:tcPr>
            <w:tcW w:w="770"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C0CE817" w14:textId="77777777" w:rsidTr="00891DE7">
        <w:tc>
          <w:tcPr>
            <w:tcW w:w="1980"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800"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810" w:type="dxa"/>
          </w:tcPr>
          <w:p w14:paraId="5C460B81" w14:textId="77777777" w:rsidR="002833A0" w:rsidRPr="00BE49E1" w:rsidRDefault="002833A0" w:rsidP="00E86163">
            <w:pPr>
              <w:pStyle w:val="Tabletext"/>
              <w:rPr>
                <w:sz w:val="20"/>
                <w:szCs w:val="20"/>
              </w:rPr>
            </w:pPr>
            <w:r w:rsidRPr="00BE49E1">
              <w:rPr>
                <w:sz w:val="20"/>
                <w:szCs w:val="20"/>
              </w:rPr>
              <w:t>Estimated year when housing unit was built (taken as the maximum of the range in RECS response coding)</w:t>
            </w:r>
          </w:p>
        </w:tc>
        <w:tc>
          <w:tcPr>
            <w:tcW w:w="770"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891DE7">
        <w:tc>
          <w:tcPr>
            <w:tcW w:w="1980" w:type="dxa"/>
            <w:vMerge/>
          </w:tcPr>
          <w:p w14:paraId="06307268" w14:textId="77777777" w:rsidR="002833A0" w:rsidRPr="00BE49E1" w:rsidRDefault="002833A0" w:rsidP="00E86163">
            <w:pPr>
              <w:pStyle w:val="Tabletext"/>
              <w:rPr>
                <w:sz w:val="20"/>
                <w:szCs w:val="20"/>
              </w:rPr>
            </w:pPr>
          </w:p>
        </w:tc>
        <w:tc>
          <w:tcPr>
            <w:tcW w:w="1800"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810"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70"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891DE7">
        <w:tc>
          <w:tcPr>
            <w:tcW w:w="1980" w:type="dxa"/>
          </w:tcPr>
          <w:p w14:paraId="3F659B78" w14:textId="77777777" w:rsidR="002833A0" w:rsidRPr="00BE49E1" w:rsidRDefault="002833A0" w:rsidP="00E86163">
            <w:pPr>
              <w:pStyle w:val="Tabletext"/>
              <w:rPr>
                <w:sz w:val="20"/>
                <w:szCs w:val="20"/>
              </w:rPr>
            </w:pPr>
          </w:p>
        </w:tc>
        <w:tc>
          <w:tcPr>
            <w:tcW w:w="1800" w:type="dxa"/>
          </w:tcPr>
          <w:p w14:paraId="380A1F30" w14:textId="77777777" w:rsidR="002833A0" w:rsidRPr="00BE49E1" w:rsidRDefault="002833A0" w:rsidP="00E86163">
            <w:pPr>
              <w:pStyle w:val="Tabletext"/>
              <w:rPr>
                <w:sz w:val="20"/>
                <w:szCs w:val="20"/>
              </w:rPr>
            </w:pPr>
            <w:r w:rsidRPr="00BE49E1">
              <w:rPr>
                <w:sz w:val="20"/>
                <w:szCs w:val="20"/>
              </w:rPr>
              <w:t>Mobile</w:t>
            </w:r>
          </w:p>
        </w:tc>
        <w:tc>
          <w:tcPr>
            <w:tcW w:w="4810" w:type="dxa"/>
          </w:tcPr>
          <w:p w14:paraId="775B510C" w14:textId="77777777" w:rsidR="002833A0" w:rsidRPr="00BE49E1" w:rsidRDefault="002833A0" w:rsidP="00E86163">
            <w:pPr>
              <w:pStyle w:val="Tabletext"/>
              <w:rPr>
                <w:sz w:val="20"/>
                <w:szCs w:val="20"/>
              </w:rPr>
            </w:pPr>
            <w:r w:rsidRPr="00BE49E1">
              <w:rPr>
                <w:sz w:val="20"/>
                <w:szCs w:val="20"/>
              </w:rPr>
              <w:t>Type of housing unit is mobile home</w:t>
            </w:r>
          </w:p>
        </w:tc>
        <w:tc>
          <w:tcPr>
            <w:tcW w:w="770"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891DE7">
        <w:tc>
          <w:tcPr>
            <w:tcW w:w="1980"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800" w:type="dxa"/>
          </w:tcPr>
          <w:p w14:paraId="1FB58C7A" w14:textId="290F2635" w:rsidR="002833A0" w:rsidRPr="00BE49E1" w:rsidRDefault="002833A0" w:rsidP="00E86163">
            <w:pPr>
              <w:pStyle w:val="Tabletext"/>
              <w:rPr>
                <w:sz w:val="20"/>
                <w:szCs w:val="20"/>
              </w:rPr>
            </w:pPr>
            <w:r w:rsidRPr="00BE49E1">
              <w:rPr>
                <w:sz w:val="20"/>
                <w:szCs w:val="20"/>
              </w:rPr>
              <w:t>Thermal</w:t>
            </w:r>
            <w:r w:rsidR="005B308F" w:rsidRPr="00BE49E1">
              <w:rPr>
                <w:sz w:val="20"/>
                <w:szCs w:val="20"/>
              </w:rPr>
              <w:t>ly massive wall</w:t>
            </w:r>
          </w:p>
        </w:tc>
        <w:tc>
          <w:tcPr>
            <w:tcW w:w="4810"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70"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891DE7">
        <w:tc>
          <w:tcPr>
            <w:tcW w:w="1980" w:type="dxa"/>
            <w:vMerge/>
          </w:tcPr>
          <w:p w14:paraId="5E019853" w14:textId="77777777" w:rsidR="005B308F" w:rsidRPr="00BE49E1" w:rsidRDefault="005B308F" w:rsidP="00E86163">
            <w:pPr>
              <w:pStyle w:val="Tabletext"/>
              <w:rPr>
                <w:sz w:val="20"/>
                <w:szCs w:val="20"/>
              </w:rPr>
            </w:pPr>
          </w:p>
        </w:tc>
        <w:tc>
          <w:tcPr>
            <w:tcW w:w="1800" w:type="dxa"/>
          </w:tcPr>
          <w:p w14:paraId="7E3D82BD" w14:textId="184E9541" w:rsidR="005B308F" w:rsidRPr="00BE49E1" w:rsidRDefault="005B308F" w:rsidP="00E86163">
            <w:pPr>
              <w:pStyle w:val="Tabletext"/>
              <w:rPr>
                <w:sz w:val="20"/>
                <w:szCs w:val="20"/>
              </w:rPr>
            </w:pPr>
            <w:r w:rsidRPr="00BE49E1">
              <w:rPr>
                <w:sz w:val="20"/>
                <w:szCs w:val="20"/>
              </w:rPr>
              <w:t>Thermally massive roof</w:t>
            </w:r>
          </w:p>
        </w:tc>
        <w:tc>
          <w:tcPr>
            <w:tcW w:w="4810"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70"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891DE7">
        <w:tc>
          <w:tcPr>
            <w:tcW w:w="1980" w:type="dxa"/>
            <w:vMerge/>
          </w:tcPr>
          <w:p w14:paraId="7A576DDA" w14:textId="77777777" w:rsidR="002833A0" w:rsidRPr="00BE49E1" w:rsidRDefault="002833A0" w:rsidP="00E86163">
            <w:pPr>
              <w:pStyle w:val="Tabletext"/>
              <w:rPr>
                <w:sz w:val="20"/>
                <w:szCs w:val="20"/>
              </w:rPr>
            </w:pPr>
          </w:p>
        </w:tc>
        <w:tc>
          <w:tcPr>
            <w:tcW w:w="1800"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810"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70"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891DE7">
        <w:tc>
          <w:tcPr>
            <w:tcW w:w="1980" w:type="dxa"/>
            <w:vMerge/>
          </w:tcPr>
          <w:p w14:paraId="0A50E4A1" w14:textId="77777777" w:rsidR="002833A0" w:rsidRPr="00BE49E1" w:rsidRDefault="002833A0" w:rsidP="00E86163">
            <w:pPr>
              <w:pStyle w:val="Tabletext"/>
              <w:rPr>
                <w:sz w:val="20"/>
                <w:szCs w:val="20"/>
              </w:rPr>
            </w:pPr>
          </w:p>
        </w:tc>
        <w:tc>
          <w:tcPr>
            <w:tcW w:w="1800"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810"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70"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891DE7">
        <w:tc>
          <w:tcPr>
            <w:tcW w:w="1980" w:type="dxa"/>
            <w:vMerge/>
          </w:tcPr>
          <w:p w14:paraId="1CE6958A" w14:textId="77777777" w:rsidR="002833A0" w:rsidRPr="00BE49E1" w:rsidRDefault="002833A0" w:rsidP="00E86163">
            <w:pPr>
              <w:pStyle w:val="Tabletext"/>
              <w:rPr>
                <w:sz w:val="20"/>
                <w:szCs w:val="20"/>
              </w:rPr>
            </w:pPr>
          </w:p>
        </w:tc>
        <w:tc>
          <w:tcPr>
            <w:tcW w:w="1800" w:type="dxa"/>
          </w:tcPr>
          <w:p w14:paraId="550383CE" w14:textId="77777777" w:rsidR="002833A0" w:rsidRPr="00BE49E1" w:rsidRDefault="002833A0" w:rsidP="00E86163">
            <w:pPr>
              <w:pStyle w:val="Tabletext"/>
              <w:rPr>
                <w:sz w:val="20"/>
                <w:szCs w:val="20"/>
              </w:rPr>
            </w:pPr>
            <w:r w:rsidRPr="00BE49E1">
              <w:rPr>
                <w:sz w:val="20"/>
                <w:szCs w:val="20"/>
              </w:rPr>
              <w:t>Window per room</w:t>
            </w:r>
          </w:p>
        </w:tc>
        <w:tc>
          <w:tcPr>
            <w:tcW w:w="4810"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70"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891DE7">
        <w:tc>
          <w:tcPr>
            <w:tcW w:w="1980" w:type="dxa"/>
            <w:vMerge/>
          </w:tcPr>
          <w:p w14:paraId="1165163B" w14:textId="77777777" w:rsidR="002833A0" w:rsidRPr="00BE49E1" w:rsidRDefault="002833A0" w:rsidP="00E86163">
            <w:pPr>
              <w:pStyle w:val="Tabletext"/>
              <w:rPr>
                <w:sz w:val="20"/>
                <w:szCs w:val="20"/>
              </w:rPr>
            </w:pPr>
          </w:p>
        </w:tc>
        <w:tc>
          <w:tcPr>
            <w:tcW w:w="1800"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810"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70"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891DE7">
        <w:tc>
          <w:tcPr>
            <w:tcW w:w="1980"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800"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810" w:type="dxa"/>
          </w:tcPr>
          <w:p w14:paraId="1A2DD7F7" w14:textId="77777777" w:rsidR="002833A0" w:rsidRPr="00BE49E1" w:rsidRDefault="002833A0" w:rsidP="00E86163">
            <w:pPr>
              <w:pStyle w:val="Tabletext"/>
              <w:rPr>
                <w:sz w:val="20"/>
                <w:szCs w:val="20"/>
              </w:rPr>
            </w:pPr>
            <w:r w:rsidRPr="00BE49E1">
              <w:rPr>
                <w:sz w:val="20"/>
                <w:szCs w:val="20"/>
              </w:rPr>
              <w:t>Air conditioning equipment used</w:t>
            </w:r>
          </w:p>
        </w:tc>
        <w:tc>
          <w:tcPr>
            <w:tcW w:w="770"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891DE7">
        <w:tc>
          <w:tcPr>
            <w:tcW w:w="1980" w:type="dxa"/>
            <w:vMerge/>
          </w:tcPr>
          <w:p w14:paraId="41922B48" w14:textId="77777777" w:rsidR="002833A0" w:rsidRPr="00BE49E1" w:rsidRDefault="002833A0" w:rsidP="00E86163">
            <w:pPr>
              <w:pStyle w:val="Tabletext"/>
              <w:rPr>
                <w:sz w:val="20"/>
                <w:szCs w:val="20"/>
              </w:rPr>
            </w:pPr>
          </w:p>
        </w:tc>
        <w:tc>
          <w:tcPr>
            <w:tcW w:w="1800"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810"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70"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891DE7">
        <w:tc>
          <w:tcPr>
            <w:tcW w:w="1980" w:type="dxa"/>
            <w:vMerge/>
          </w:tcPr>
          <w:p w14:paraId="56E7C626" w14:textId="77777777" w:rsidR="002833A0" w:rsidRPr="00BE49E1" w:rsidRDefault="002833A0" w:rsidP="00E86163">
            <w:pPr>
              <w:pStyle w:val="Tabletext"/>
              <w:rPr>
                <w:sz w:val="20"/>
                <w:szCs w:val="20"/>
              </w:rPr>
            </w:pPr>
          </w:p>
        </w:tc>
        <w:tc>
          <w:tcPr>
            <w:tcW w:w="1800" w:type="dxa"/>
          </w:tcPr>
          <w:p w14:paraId="14A98E1A" w14:textId="77777777" w:rsidR="002833A0" w:rsidRPr="00BE49E1" w:rsidRDefault="002833A0" w:rsidP="00E86163">
            <w:pPr>
              <w:pStyle w:val="Tabletext"/>
              <w:rPr>
                <w:sz w:val="20"/>
                <w:szCs w:val="20"/>
              </w:rPr>
            </w:pPr>
            <w:commentRangeStart w:id="114"/>
            <w:r w:rsidRPr="00BE49E1">
              <w:rPr>
                <w:sz w:val="20"/>
                <w:szCs w:val="20"/>
              </w:rPr>
              <w:t>Energy insecurity</w:t>
            </w:r>
          </w:p>
        </w:tc>
        <w:tc>
          <w:tcPr>
            <w:tcW w:w="4810" w:type="dxa"/>
          </w:tcPr>
          <w:p w14:paraId="47BD3D4F" w14:textId="77777777" w:rsidR="002833A0" w:rsidRPr="00BE49E1" w:rsidRDefault="002833A0" w:rsidP="00E86163">
            <w:pPr>
              <w:pStyle w:val="Tabletext"/>
              <w:rPr>
                <w:sz w:val="20"/>
                <w:szCs w:val="20"/>
              </w:rPr>
            </w:pPr>
            <w:r w:rsidRPr="00BE49E1">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114"/>
            <w:r w:rsidR="00F862C0" w:rsidRPr="00BE49E1">
              <w:rPr>
                <w:rStyle w:val="CommentReference"/>
              </w:rPr>
              <w:commentReference w:id="114"/>
            </w:r>
          </w:p>
        </w:tc>
      </w:tr>
      <w:tr w:rsidR="002833A0" w:rsidRPr="00BE49E1" w14:paraId="2F57B931" w14:textId="77777777" w:rsidTr="00891DE7">
        <w:tc>
          <w:tcPr>
            <w:tcW w:w="1980" w:type="dxa"/>
            <w:vMerge/>
          </w:tcPr>
          <w:p w14:paraId="3BCA1838" w14:textId="77777777" w:rsidR="002833A0" w:rsidRPr="00BE49E1" w:rsidRDefault="002833A0" w:rsidP="00E86163">
            <w:pPr>
              <w:pStyle w:val="Tabletext"/>
              <w:rPr>
                <w:sz w:val="20"/>
                <w:szCs w:val="20"/>
              </w:rPr>
            </w:pPr>
          </w:p>
        </w:tc>
        <w:tc>
          <w:tcPr>
            <w:tcW w:w="1800"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810"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70"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891DE7">
        <w:trPr>
          <w:trHeight w:val="56"/>
        </w:trPr>
        <w:tc>
          <w:tcPr>
            <w:tcW w:w="1980" w:type="dxa"/>
            <w:vMerge/>
          </w:tcPr>
          <w:p w14:paraId="53684ED0" w14:textId="77777777" w:rsidR="002833A0" w:rsidRPr="00BE49E1" w:rsidRDefault="002833A0" w:rsidP="00E86163">
            <w:pPr>
              <w:pStyle w:val="Tabletext"/>
              <w:rPr>
                <w:sz w:val="20"/>
                <w:szCs w:val="20"/>
              </w:rPr>
            </w:pPr>
          </w:p>
        </w:tc>
        <w:tc>
          <w:tcPr>
            <w:tcW w:w="1800"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810"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70"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 xml:space="preserve">Fan are cost-effective and energy efficient solutions to keep people comfortable indoor by increasing </w:t>
      </w:r>
      <w:r w:rsidR="00C1543B" w:rsidRPr="00BE49E1">
        <w:lastRenderedPageBreak/>
        <w:t>evaporation and convective heat losses</w:t>
      </w:r>
      <w:r w:rsidRPr="00BE49E1">
        <w:t xml:space="preserve"> </w:t>
      </w:r>
      <w:commentRangeStart w:id="115"/>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115"/>
      <w:r w:rsidR="00C1543B" w:rsidRPr="00BE49E1">
        <w:rPr>
          <w:rStyle w:val="CommentReference"/>
        </w:rPr>
        <w:commentReference w:id="115"/>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116" w:name="_Ref151994837"/>
      <w:bookmarkEnd w:id="104"/>
      <w:bookmarkEnd w:id="105"/>
      <w:r w:rsidRPr="00BE49E1">
        <w:t>Machine learning</w:t>
      </w:r>
      <w:bookmarkEnd w:id="116"/>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117" w:author="Arfa Aijazi" w:date="2024-02-04T22:46:00Z">
        <w:r w:rsidR="009F6370" w:rsidRPr="00BE49E1" w:rsidDel="00E31585">
          <w:delText xml:space="preserve">experienced </w:delText>
        </w:r>
      </w:del>
      <w:ins w:id="118"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3D801D67"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xml:space="preserve">. This step removed the variable for large households and pays utility and/or fuel. </w:t>
      </w:r>
      <w:commentRangeStart w:id="119"/>
      <w:commentRangeStart w:id="120"/>
      <w:commentRangeStart w:id="121"/>
      <w:r w:rsidRPr="00BE49E1">
        <w:t>We also checked for highly correlated variables</w:t>
      </w:r>
      <w:r w:rsidR="004960B2" w:rsidRPr="00BE49E1">
        <w:t xml:space="preserve"> (magnitude of Spearman’s correlation coefficient &gt; 0.75)</w:t>
      </w:r>
      <w:r w:rsidRPr="00BE49E1">
        <w:t xml:space="preserve"> and linear combinations, but no variable met the threshold for removal</w:t>
      </w:r>
      <w:commentRangeEnd w:id="119"/>
      <w:r w:rsidR="001F4815" w:rsidRPr="00BE49E1">
        <w:rPr>
          <w:rStyle w:val="CommentReference"/>
        </w:rPr>
        <w:commentReference w:id="119"/>
      </w:r>
      <w:commentRangeEnd w:id="120"/>
      <w:r w:rsidR="00DC49A6" w:rsidRPr="00BE49E1">
        <w:rPr>
          <w:rStyle w:val="CommentReference"/>
        </w:rPr>
        <w:commentReference w:id="120"/>
      </w:r>
      <w:r w:rsidRPr="00BE49E1">
        <w:t xml:space="preserve">. </w:t>
      </w:r>
      <w:commentRangeEnd w:id="121"/>
      <w:r w:rsidR="005C2B74" w:rsidRPr="00BE49E1">
        <w:rPr>
          <w:rStyle w:val="CommentReference"/>
        </w:rPr>
        <w:commentReference w:id="121"/>
      </w:r>
      <w:r w:rsidRPr="00BE49E1">
        <w:t xml:space="preserve">We then standardized input variables to have zero mean and unit variance.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122" w:name="_Ref151653801"/>
      <w:commentRangeStart w:id="123"/>
      <w:commentRangeStart w:id="124"/>
      <w:r w:rsidRPr="00BE49E1">
        <w:t xml:space="preserve">Table </w:t>
      </w:r>
      <w:commentRangeEnd w:id="123"/>
      <w:r w:rsidR="003147D0" w:rsidRPr="00BE49E1">
        <w:rPr>
          <w:rStyle w:val="CommentReference"/>
        </w:rPr>
        <w:commentReference w:id="123"/>
      </w:r>
      <w:commentRangeEnd w:id="124"/>
      <w:r w:rsidR="00842638">
        <w:rPr>
          <w:rStyle w:val="CommentReference"/>
        </w:rPr>
        <w:commentReference w:id="124"/>
      </w:r>
      <w:r w:rsidR="00000000">
        <w:fldChar w:fldCharType="begin"/>
      </w:r>
      <w:r w:rsidR="00000000">
        <w:instrText xml:space="preserve"> SEQ Table \* ARABIC </w:instrText>
      </w:r>
      <w:r w:rsidR="00000000">
        <w:fldChar w:fldCharType="separate"/>
      </w:r>
      <w:r w:rsidRPr="00BE49E1">
        <w:rPr>
          <w:noProof/>
        </w:rPr>
        <w:t>3</w:t>
      </w:r>
      <w:r w:rsidR="00000000">
        <w:rPr>
          <w:noProof/>
        </w:rPr>
        <w:fldChar w:fldCharType="end"/>
      </w:r>
      <w:bookmarkEnd w:id="122"/>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lastRenderedPageBreak/>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w:t>
      </w:r>
      <w:r w:rsidR="00EC4798" w:rsidRPr="00BE49E1">
        <w:lastRenderedPageBreak/>
        <w:t>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37A93864"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 1) balanced accuracy, 2) recall, and 3) precision</w:t>
      </w:r>
      <w:commentRangeStart w:id="125"/>
      <w:commentRangeStart w:id="126"/>
      <w:commentRangeStart w:id="127"/>
      <w:r w:rsidR="00EE439B" w:rsidRPr="00BE49E1">
        <w:t>.</w:t>
      </w:r>
      <w:commentRangeEnd w:id="125"/>
      <w:r w:rsidR="00416267" w:rsidRPr="00BE49E1">
        <w:rPr>
          <w:rStyle w:val="CommentReference"/>
        </w:rPr>
        <w:commentReference w:id="125"/>
      </w:r>
      <w:commentRangeEnd w:id="126"/>
      <w:r w:rsidR="00842638">
        <w:rPr>
          <w:rStyle w:val="CommentReference"/>
        </w:rPr>
        <w:commentReference w:id="126"/>
      </w:r>
      <w:commentRangeEnd w:id="127"/>
      <w:r w:rsidR="006C50CE">
        <w:rPr>
          <w:rStyle w:val="CommentReference"/>
        </w:rPr>
        <w:commentReference w:id="127"/>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r w:rsidR="00C67A12" w:rsidRPr="00BE49E1">
        <w:t xml:space="preserve">benchmark </w:t>
      </w:r>
      <w:r w:rsidR="001A024C" w:rsidRPr="00BE49E1">
        <w:t xml:space="preserve">as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128"/>
      <w:commentRangeStart w:id="129"/>
      <w:r w:rsidR="00503986" w:rsidRPr="00BE49E1">
        <w:t xml:space="preserve">to compare </w:t>
      </w:r>
      <w:commentRangeEnd w:id="128"/>
      <w:r w:rsidR="00416267" w:rsidRPr="00BE49E1">
        <w:rPr>
          <w:rStyle w:val="CommentReference"/>
        </w:rPr>
        <w:commentReference w:id="128"/>
      </w:r>
      <w:commentRangeEnd w:id="129"/>
      <w:r w:rsidR="006C50CE">
        <w:rPr>
          <w:rStyle w:val="CommentReference"/>
        </w:rPr>
        <w:commentReference w:id="129"/>
      </w:r>
      <w:r w:rsidR="00503986" w:rsidRPr="00BE49E1">
        <w:t>models trained with different groups of input features</w:t>
      </w:r>
      <w:ins w:id="130" w:author="Arfa Aijazi" w:date="2024-02-04T11:52:00Z">
        <w:r w:rsidR="006C50CE">
          <w:t xml:space="preserve"> i.e. with and without detai</w:t>
        </w:r>
      </w:ins>
      <w:ins w:id="131"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132"/>
      <w:commentRangeStart w:id="133"/>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132"/>
      <w:r w:rsidR="00416267" w:rsidRPr="00BE49E1">
        <w:rPr>
          <w:rStyle w:val="CommentReference"/>
        </w:rPr>
        <w:commentReference w:id="132"/>
      </w:r>
      <w:commentRangeEnd w:id="133"/>
      <w:r w:rsidR="00313AE5">
        <w:rPr>
          <w:rStyle w:val="CommentReference"/>
        </w:rPr>
        <w:commentReference w:id="133"/>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134"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135" w:name="_Ref151828826"/>
      <w:r w:rsidR="00DC446E" w:rsidRPr="00BE49E1">
        <w:t xml:space="preserve"> </w:t>
      </w:r>
    </w:p>
    <w:p w14:paraId="57D66BFC" w14:textId="4F6A4A6C" w:rsidR="005B5AD3" w:rsidRPr="00BE49E1" w:rsidRDefault="00950E4D" w:rsidP="00DC446E">
      <w:ins w:id="136" w:author="Stefano Schiavon" w:date="2023-12-07T09:35:00Z">
        <w:r w:rsidRPr="00BE49E1">
          <w:rPr>
            <w:noProof/>
          </w:rPr>
          <w:lastRenderedPageBreak/>
          <w:drawing>
            <wp:inline distT="0" distB="0" distL="0" distR="0" wp14:anchorId="4E688175" wp14:editId="3D018150">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137" w:name="_Ref151995135"/>
      <w:commentRangeStart w:id="138"/>
      <w:commentRangeStart w:id="139"/>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1</w:t>
      </w:r>
      <w:r w:rsidR="00000000">
        <w:rPr>
          <w:noProof/>
        </w:rPr>
        <w:fldChar w:fldCharType="end"/>
      </w:r>
      <w:bookmarkEnd w:id="135"/>
      <w:bookmarkEnd w:id="137"/>
      <w:r w:rsidRPr="00BE49E1">
        <w:t xml:space="preserve">: </w:t>
      </w:r>
      <w:r w:rsidR="0035210F" w:rsidRPr="00BE49E1">
        <w:t xml:space="preserve">Prevalence </w:t>
      </w:r>
      <w:commentRangeEnd w:id="138"/>
      <w:r w:rsidR="003F3723" w:rsidRPr="00BE49E1">
        <w:rPr>
          <w:rStyle w:val="CommentReference"/>
        </w:rPr>
        <w:commentReference w:id="138"/>
      </w:r>
      <w:commentRangeEnd w:id="139"/>
      <w:r w:rsidR="00E25285">
        <w:rPr>
          <w:rStyle w:val="CommentReference"/>
        </w:rPr>
        <w:commentReference w:id="139"/>
      </w:r>
      <w:r w:rsidR="0035210F" w:rsidRPr="00BE49E1">
        <w:t>of temperature-related</w:t>
      </w:r>
      <w:r w:rsidR="0025514A" w:rsidRPr="00BE49E1">
        <w:t xml:space="preserve"> illness</w:t>
      </w:r>
      <w:r w:rsidR="0035210F" w:rsidRPr="00BE49E1">
        <w:t xml:space="preserve"> in U.S. households </w:t>
      </w:r>
      <w:ins w:id="140" w:author="Arfa Aijazi" w:date="2024-02-04T14:27:00Z">
        <w:r w:rsidR="00764FDD">
          <w:t xml:space="preserve">by a) </w:t>
        </w:r>
      </w:ins>
      <w:ins w:id="141" w:author="Arfa Aijazi" w:date="2024-02-04T18:06:00Z">
        <w:r w:rsidR="009D7E1E">
          <w:t xml:space="preserve">survey </w:t>
        </w:r>
      </w:ins>
      <w:ins w:id="142" w:author="Arfa Aijazi" w:date="2024-02-04T14:27:00Z">
        <w:r w:rsidR="00764FDD">
          <w:t>year and b) state.</w:t>
        </w:r>
      </w:ins>
      <w:del w:id="143" w:author="Arfa Aijazi" w:date="2024-02-04T14:27:00Z">
        <w:r w:rsidR="0035210F" w:rsidRPr="00BE49E1" w:rsidDel="00764FDD">
          <w:delText>based</w:delText>
        </w:r>
      </w:del>
      <w:del w:id="144" w:author="Arfa Aijazi" w:date="2024-02-04T14:26:00Z">
        <w:r w:rsidR="0035210F" w:rsidRPr="00BE49E1" w:rsidDel="00764FDD">
          <w:delText xml:space="preserve"> on the</w:delText>
        </w:r>
      </w:del>
      <w:del w:id="145"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146"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147" w:author="Arfa Aijazi" w:date="2024-02-04T17:34:00Z">
        <w:r w:rsidR="00492227">
          <w:t xml:space="preserve"> that including detailed building characteristics as model input</w:t>
        </w:r>
      </w:ins>
      <w:ins w:id="148" w:author="Arfa Aijazi" w:date="2024-02-04T17:35:00Z">
        <w:r w:rsidR="00492227">
          <w:t>s gives</w:t>
        </w:r>
      </w:ins>
      <w:r w:rsidR="00B218E7" w:rsidRPr="00BE49E1">
        <w:t xml:space="preserve"> a 13% increase in balanced accuracy, 15% increase in recall, </w:t>
      </w:r>
      <w:r w:rsidR="00B218E7" w:rsidRPr="00BE49E1">
        <w:lastRenderedPageBreak/>
        <w:t xml:space="preserve">and 3% increase in precision. These results are statistically significant with a p &lt; 0.001 and have a moderate to strong effect size. </w:t>
      </w:r>
    </w:p>
    <w:p w14:paraId="4B740EA0" w14:textId="704C4FBD"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149"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150"/>
      <w:commentRangeStart w:id="151"/>
      <w:r w:rsidR="00C6465B" w:rsidRPr="00BE49E1">
        <w:t>95% confidence interval included 0</w:t>
      </w:r>
      <w:commentRangeEnd w:id="150"/>
      <w:r w:rsidR="005F1C5B" w:rsidRPr="00BE49E1">
        <w:rPr>
          <w:rStyle w:val="CommentReference"/>
        </w:rPr>
        <w:commentReference w:id="150"/>
      </w:r>
      <w:commentRangeEnd w:id="151"/>
      <w:r w:rsidR="00BB5B2A">
        <w:rPr>
          <w:rStyle w:val="CommentReference"/>
        </w:rPr>
        <w:commentReference w:id="151"/>
      </w:r>
      <w:r w:rsidR="00C6465B" w:rsidRPr="00BE49E1">
        <w:t xml:space="preserve">. Variable names that are crossed out were eliminated during pre-processing due to zero or near-zero variance.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152"/>
      <w:r w:rsidR="000906F0" w:rsidRPr="00BE49E1">
        <w:t xml:space="preserve">poverty, </w:t>
      </w:r>
      <w:r w:rsidR="00F85D9E" w:rsidRPr="00BE49E1">
        <w:t>non-white</w:t>
      </w:r>
      <w:commentRangeEnd w:id="152"/>
      <w:r w:rsidR="005C2B74" w:rsidRPr="00BE49E1">
        <w:rPr>
          <w:rStyle w:val="CommentReference"/>
        </w:rPr>
        <w:commentReference w:id="152"/>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153"/>
      <w:r w:rsidR="0081394D" w:rsidRPr="00BE49E1">
        <w:t xml:space="preserve">,  </w:t>
      </w:r>
      <w:commentRangeEnd w:id="153"/>
      <w:r w:rsidR="00D84348" w:rsidRPr="00BE49E1">
        <w:rPr>
          <w:rStyle w:val="CommentReference"/>
        </w:rPr>
        <w:commentReference w:id="153"/>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154"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155"/>
      <w:commentRangeStart w:id="156"/>
      <w:commentRangeStart w:id="157"/>
      <w:r w:rsidRPr="00BE49E1">
        <w:rPr>
          <w:noProof/>
        </w:rPr>
        <w:lastRenderedPageBreak/>
        <w:drawing>
          <wp:inline distT="0" distB="0" distL="0" distR="0" wp14:anchorId="58775825" wp14:editId="47A917C3">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155"/>
      <w:r w:rsidR="00863360" w:rsidRPr="00BE49E1">
        <w:rPr>
          <w:rStyle w:val="CommentReference"/>
        </w:rPr>
        <w:commentReference w:id="155"/>
      </w:r>
      <w:commentRangeEnd w:id="156"/>
      <w:r w:rsidR="00C7780F" w:rsidRPr="00BE49E1">
        <w:rPr>
          <w:rStyle w:val="CommentReference"/>
        </w:rPr>
        <w:commentReference w:id="156"/>
      </w:r>
      <w:commentRangeEnd w:id="157"/>
      <w:r w:rsidR="00127BCD">
        <w:rPr>
          <w:rStyle w:val="CommentReference"/>
        </w:rPr>
        <w:commentReference w:id="157"/>
      </w:r>
    </w:p>
    <w:p w14:paraId="60A70E45" w14:textId="54923781" w:rsidR="00814307" w:rsidRPr="00814307" w:rsidRDefault="005B5AD3" w:rsidP="00814307">
      <w:pPr>
        <w:pStyle w:val="Figurecaption"/>
        <w:rPr>
          <w:rStyle w:val="CommentReference"/>
          <w:sz w:val="18"/>
          <w:szCs w:val="18"/>
        </w:rPr>
      </w:pPr>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2</w:t>
      </w:r>
      <w:r w:rsidR="00000000">
        <w:rPr>
          <w:noProof/>
        </w:rPr>
        <w:fldChar w:fldCharType="end"/>
      </w:r>
      <w:bookmarkEnd w:id="149"/>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158"/>
      <w:r w:rsidR="00127BCD" w:rsidRPr="00BE49E1">
        <w:t>variance</w:t>
      </w:r>
      <w:commentRangeEnd w:id="158"/>
      <w:r w:rsidR="00814307">
        <w:rPr>
          <w:rStyle w:val="CommentReference"/>
        </w:rPr>
        <w:commentReference w:id="158"/>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1386B3F1" w:rsidR="00BC1BEB" w:rsidRPr="00BE49E1" w:rsidRDefault="00BC1BEB" w:rsidP="00BC1BEB">
      <w:pPr>
        <w:pStyle w:val="Heading2List"/>
      </w:pPr>
      <w:r w:rsidRPr="00BE49E1">
        <w:t xml:space="preserve">Prevalence of temperature-related </w:t>
      </w:r>
      <w:r w:rsidR="0025514A" w:rsidRPr="00BE49E1">
        <w:t>illness</w:t>
      </w:r>
      <w:r w:rsidRPr="00BE49E1">
        <w:t xml:space="preserve"> in population</w:t>
      </w:r>
    </w:p>
    <w:p w14:paraId="4BC6EF18" w14:textId="68839AE6"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 xml:space="preserve">national data on heat 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159"/>
      <w:r w:rsidR="00BC1BEB" w:rsidRPr="00BE49E1">
        <w:t>emergency room visits</w:t>
      </w:r>
      <w:commentRangeEnd w:id="159"/>
      <w:r w:rsidR="00DD0A1A" w:rsidRPr="00BE49E1">
        <w:rPr>
          <w:rStyle w:val="CommentReference"/>
        </w:rPr>
        <w:commentReference w:id="159"/>
      </w:r>
      <w:r w:rsidR="00BC1BEB" w:rsidRPr="00BE49E1">
        <w:t xml:space="preserve">, which </w:t>
      </w:r>
      <w:r w:rsidR="00950E4D" w:rsidRPr="00BE49E1">
        <w:t xml:space="preserve">have been criticized for their ability to properly count temperature-related </w:t>
      </w:r>
      <w:r w:rsidR="001D4E27" w:rsidRPr="00BE49E1">
        <w:t>issues</w:t>
      </w:r>
      <w:commentRangeStart w:id="160"/>
      <w:commentRangeStart w:id="161"/>
      <w:r w:rsidR="001D4E27" w:rsidRPr="00BE49E1">
        <w:t xml:space="preserve"> (XXX)</w:t>
      </w:r>
      <w:commentRangeEnd w:id="160"/>
      <w:r w:rsidR="001D4E27" w:rsidRPr="00BE49E1">
        <w:rPr>
          <w:rStyle w:val="CommentReference"/>
        </w:rPr>
        <w:commentReference w:id="160"/>
      </w:r>
      <w:commentRangeEnd w:id="161"/>
      <w:r w:rsidR="009B4F0C">
        <w:rPr>
          <w:rStyle w:val="CommentReference"/>
        </w:rPr>
        <w:commentReference w:id="161"/>
      </w:r>
      <w:r w:rsidR="00BC1BEB" w:rsidRPr="00BE49E1">
        <w:t xml:space="preserve">. While the RECS survey questions related to temperature-related </w:t>
      </w:r>
      <w:r w:rsidR="0025514A" w:rsidRPr="00BE49E1">
        <w:t>illness</w:t>
      </w:r>
      <w:r w:rsidR="00BC1BEB" w:rsidRPr="00BE49E1">
        <w:t xml:space="preserve"> are limited, it does </w:t>
      </w:r>
      <w:r w:rsidR="001D4E27" w:rsidRPr="00BE49E1">
        <w:t xml:space="preserve">explicitly </w:t>
      </w:r>
      <w:r w:rsidR="000C0BCD" w:rsidRPr="00BE49E1">
        <w:t>indicate</w:t>
      </w:r>
      <w:r w:rsidR="00BC1BEB" w:rsidRPr="00BE49E1">
        <w:t xml:space="preserve"> indoor extreme temperature exposure</w:t>
      </w:r>
      <w:r w:rsidR="000C0BCD" w:rsidRPr="00BE49E1">
        <w:t xml:space="preserve"> at home</w:t>
      </w:r>
      <w:r w:rsidR="009B4F0C">
        <w:t>,</w:t>
      </w:r>
      <w:r w:rsidR="00AA5A01" w:rsidRPr="00BE49E1">
        <w:t xml:space="preserve"> but it is based on self-reported assessment</w:t>
      </w:r>
      <w:r w:rsidR="000C0BCD" w:rsidRPr="00BE49E1">
        <w:t xml:space="preserve">. </w:t>
      </w:r>
      <w:r w:rsidR="00805B9F" w:rsidRPr="00BE49E1">
        <w:t>RECS excludes vacant, seasonal</w:t>
      </w:r>
      <w:r w:rsidR="0005736D" w:rsidRPr="00BE49E1">
        <w:t xml:space="preserve"> or vacation homes, and group quarters such as prisons, military barracks, dormitories, and nursing homes.</w:t>
      </w:r>
      <w:r w:rsidRPr="00BE49E1">
        <w:t xml:space="preserve"> The exclusion of nursing homes is particularly relevant because they generally house a population with higher vulnerability. </w:t>
      </w:r>
      <w:r w:rsidR="0025514A" w:rsidRPr="00BE49E1">
        <w:t>To our knowledge there are also no national statistics tracking cold-related illness or death, which our results and others show are a higher proportion of temperature-related health hazards</w:t>
      </w:r>
      <w:commentRangeStart w:id="162"/>
      <w:commentRangeStart w:id="163"/>
      <w:r w:rsidR="0025514A" w:rsidRPr="00BE49E1">
        <w:t xml:space="preserve">. </w:t>
      </w:r>
      <w:commentRangeEnd w:id="162"/>
      <w:r w:rsidR="009426CE" w:rsidRPr="00BE49E1">
        <w:rPr>
          <w:rStyle w:val="CommentReference"/>
        </w:rPr>
        <w:commentReference w:id="162"/>
      </w:r>
      <w:commentRangeEnd w:id="163"/>
      <w:r w:rsidR="00C13F80">
        <w:rPr>
          <w:rStyle w:val="CommentReference"/>
        </w:rPr>
        <w:commentReference w:id="163"/>
      </w:r>
    </w:p>
    <w:p w14:paraId="7B8799F1" w14:textId="413BD14C" w:rsidR="00BC1BEB" w:rsidRPr="00BE49E1" w:rsidRDefault="00BC1BEB" w:rsidP="00BC1BEB">
      <w:pPr>
        <w:pStyle w:val="Heading2List"/>
      </w:pPr>
      <w:r w:rsidRPr="00BE49E1">
        <w:t xml:space="preserve">Predicting temperature-related </w:t>
      </w:r>
      <w:r w:rsidR="0025514A" w:rsidRPr="00BE49E1">
        <w:t>illness</w:t>
      </w:r>
    </w:p>
    <w:p w14:paraId="639D8A8B" w14:textId="2D579727"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164"/>
      <w:commentRangeStart w:id="165"/>
      <w:r w:rsidR="009426CE" w:rsidRPr="00BE49E1">
        <w:t>reported</w:t>
      </w:r>
      <w:commentRangeEnd w:id="164"/>
      <w:r w:rsidR="009426CE" w:rsidRPr="00BE49E1">
        <w:rPr>
          <w:rStyle w:val="CommentReference"/>
        </w:rPr>
        <w:commentReference w:id="164"/>
      </w:r>
      <w:commentRangeEnd w:id="165"/>
      <w:r w:rsidR="00E1283A">
        <w:rPr>
          <w:rStyle w:val="CommentReference"/>
        </w:rPr>
        <w:commentReference w:id="165"/>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166" w:author="Arfa Aijazi" w:date="2024-02-04T22:41:00Z">
        <w:r w:rsidR="00AA5A01" w:rsidRPr="00BE49E1" w:rsidDel="00E31585">
          <w:delText>safe building</w:delText>
        </w:r>
      </w:del>
      <w:ins w:id="167" w:author="Arfa Aijazi" w:date="2024-02-04T22:59:00Z">
        <w:r w:rsidR="00F64662">
          <w:t>reportedly unaffected</w:t>
        </w:r>
      </w:ins>
      <w:ins w:id="168" w:author="Arfa Aijazi" w:date="2024-02-04T22:41:00Z">
        <w:r w:rsidR="00E31585">
          <w:t xml:space="preserve"> household</w:t>
        </w:r>
      </w:ins>
      <w:ins w:id="169" w:author="Arfa Aijazi" w:date="2024-02-04T22:59:00Z">
        <w:r w:rsidR="00F64662">
          <w:t>s</w:t>
        </w:r>
      </w:ins>
      <w:r w:rsidR="00AA5A01" w:rsidRPr="00BE49E1">
        <w:t xml:space="preserve"> as </w:t>
      </w:r>
      <w:del w:id="170" w:author="Arfa Aijazi" w:date="2024-02-04T22:40:00Z">
        <w:r w:rsidR="00AA5A01" w:rsidRPr="00BE49E1" w:rsidDel="00E31585">
          <w:delText>building</w:delText>
        </w:r>
      </w:del>
      <w:ins w:id="171" w:author="Arfa Aijazi" w:date="2024-02-04T22:40:00Z">
        <w:r w:rsidR="00E31585">
          <w:t>household</w:t>
        </w:r>
      </w:ins>
      <w:ins w:id="172"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173" w:author="Stefano Schiavon" w:date="2023-12-07T09:50:00Z">
        <w:r w:rsidR="001D4E27" w:rsidRPr="00BE49E1">
          <w:t xml:space="preserve"> </w:t>
        </w:r>
        <w:commentRangeStart w:id="174"/>
        <w:r w:rsidR="001D4E27" w:rsidRPr="00BE49E1">
          <w:t>(xxx)</w:t>
        </w:r>
      </w:ins>
      <w:commentRangeEnd w:id="174"/>
      <w:ins w:id="175" w:author="Stefano Schiavon" w:date="2023-12-07T09:51:00Z">
        <w:r w:rsidR="001D4E27" w:rsidRPr="00BE49E1">
          <w:rPr>
            <w:rStyle w:val="CommentReference"/>
          </w:rPr>
          <w:commentReference w:id="174"/>
        </w:r>
      </w:ins>
      <w:ins w:id="176" w:author="Stefano Schiavon" w:date="2023-12-07T09:50:00Z">
        <w:r w:rsidR="001D4E27" w:rsidRPr="00BE49E1">
          <w:t xml:space="preserve"> </w:t>
        </w:r>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177" w:author="Arfa Aijazi" w:date="2024-02-04T22:44:00Z">
        <w:r w:rsidR="00153606" w:rsidRPr="00BE49E1" w:rsidDel="00E31585">
          <w:delText>found</w:delText>
        </w:r>
      </w:del>
      <w:ins w:id="178" w:author="Arfa Aijazi" w:date="2024-02-04T22:44:00Z">
        <w:r w:rsidR="00E31585">
          <w:t>identified</w:t>
        </w:r>
      </w:ins>
      <w:r w:rsidR="00AA5A01" w:rsidRPr="00BE49E1">
        <w:t xml:space="preserve">. Having </w:t>
      </w:r>
      <w:del w:id="179"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64FB579E" w:rsidR="00BC1BEB" w:rsidRPr="00BE49E1" w:rsidRDefault="00D6594A" w:rsidP="00211BB9">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180"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181"/>
      <w:commentRangeStart w:id="182"/>
      <w:r w:rsidR="00E13ACE" w:rsidRPr="00BE49E1">
        <w:t xml:space="preserve"> energy insecurity</w:t>
      </w:r>
      <w:commentRangeEnd w:id="181"/>
      <w:r w:rsidR="00042BE6" w:rsidRPr="00BE49E1">
        <w:rPr>
          <w:rStyle w:val="CommentReference"/>
        </w:rPr>
        <w:commentReference w:id="181"/>
      </w:r>
      <w:commentRangeEnd w:id="182"/>
      <w:r w:rsidR="001B5253" w:rsidRPr="00BE49E1">
        <w:rPr>
          <w:rStyle w:val="CommentReference"/>
        </w:rPr>
        <w:commentReference w:id="182"/>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183"/>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183"/>
      <w:r w:rsidR="00042BE6" w:rsidRPr="00BE49E1">
        <w:rPr>
          <w:rStyle w:val="CommentReference"/>
        </w:rPr>
        <w:commentReference w:id="183"/>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1461775C" w14:textId="70B47836" w:rsidR="00211BB9" w:rsidRPr="00BE49E1" w:rsidRDefault="00211BB9" w:rsidP="00211BB9">
      <w:commentRangeStart w:id="184"/>
      <w:commentRangeStart w:id="185"/>
      <w:r w:rsidRPr="00BE49E1">
        <w:t>While RECS uniquely provides detailed information about the household’s demographic and building characteristic</w:t>
      </w:r>
      <w:ins w:id="186"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184"/>
      <w:r w:rsidR="00EC762D" w:rsidRPr="00BE49E1">
        <w:rPr>
          <w:rStyle w:val="CommentReference"/>
        </w:rPr>
        <w:commentReference w:id="184"/>
      </w:r>
      <w:commentRangeEnd w:id="185"/>
      <w:r w:rsidR="001B5253" w:rsidRPr="00BE49E1">
        <w:rPr>
          <w:rStyle w:val="CommentReference"/>
        </w:rPr>
        <w:commentReference w:id="185"/>
      </w:r>
    </w:p>
    <w:p w14:paraId="21D6DF89" w14:textId="16FE297F" w:rsidR="00BC1BEB" w:rsidRPr="00BE49E1" w:rsidDel="00685296" w:rsidRDefault="00BC1BEB" w:rsidP="00805B9F">
      <w:pPr>
        <w:pStyle w:val="Heading2List"/>
        <w:rPr>
          <w:del w:id="187" w:author="Arfa Aijazi" w:date="2024-02-04T23:12:00Z"/>
        </w:rPr>
      </w:pPr>
      <w:del w:id="188" w:author="Arfa Aijazi" w:date="2024-02-04T23:12:00Z">
        <w:r w:rsidRPr="00BE49E1" w:rsidDel="00685296">
          <w:delText>Machine learning modeling</w:delText>
        </w:r>
      </w:del>
    </w:p>
    <w:p w14:paraId="44FF64E6" w14:textId="56FCA471" w:rsidR="00041EC8" w:rsidRPr="00BE49E1" w:rsidDel="00685296" w:rsidRDefault="00041EC8" w:rsidP="00041EC8">
      <w:pPr>
        <w:rPr>
          <w:del w:id="189" w:author="Arfa Aijazi" w:date="2024-02-04T23:12:00Z"/>
        </w:rPr>
      </w:pPr>
      <w:del w:id="190"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191"/>
        <w:r w:rsidR="00F16BF3" w:rsidRPr="00BE49E1" w:rsidDel="00685296">
          <w:delText xml:space="preserve">find </w:delText>
        </w:r>
        <w:commentRangeEnd w:id="191"/>
        <w:r w:rsidR="001B5253" w:rsidRPr="00BE49E1" w:rsidDel="00685296">
          <w:rPr>
            <w:rStyle w:val="CommentReference"/>
          </w:rPr>
          <w:commentReference w:id="191"/>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192" w:author="Arfa Aijazi" w:date="2024-02-04T23:13:00Z">
        <w:r w:rsidRPr="00BE49E1" w:rsidDel="00685296">
          <w:delText xml:space="preserve">This study </w:delText>
        </w:r>
        <w:commentRangeStart w:id="193"/>
        <w:r w:rsidRPr="00BE49E1" w:rsidDel="00685296">
          <w:delText xml:space="preserve">finds </w:delText>
        </w:r>
        <w:commentRangeEnd w:id="193"/>
        <w:r w:rsidR="001B5253" w:rsidRPr="00BE49E1" w:rsidDel="00685296">
          <w:rPr>
            <w:rStyle w:val="CommentReference"/>
          </w:rPr>
          <w:commentReference w:id="193"/>
        </w:r>
        <w:r w:rsidRPr="00BE49E1" w:rsidDel="00685296">
          <w:delText xml:space="preserve">that </w:delText>
        </w:r>
      </w:del>
      <w:ins w:id="194" w:author="Arfa Aijazi" w:date="2024-02-04T23:13:00Z">
        <w:r w:rsidR="00685296">
          <w:t>T</w:t>
        </w:r>
      </w:ins>
      <w:del w:id="195"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196"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1984D906" w14:textId="77777777" w:rsidR="00216B35" w:rsidRPr="00216B35" w:rsidRDefault="00343055" w:rsidP="00216B35">
      <w:pPr>
        <w:pStyle w:val="Bibliography"/>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216B35" w:rsidRPr="00216B35">
        <w:t xml:space="preserve">Applegate, William B., John W. Runyan, Linda Brasfield, Mary Lynn Williams, Charles Konigsberg, and Cheryl Fouche. 1981. “Analysis of the 1980 Heat Wave in Memphis*.” </w:t>
      </w:r>
      <w:r w:rsidR="00216B35" w:rsidRPr="00216B35">
        <w:rPr>
          <w:i/>
          <w:iCs/>
        </w:rPr>
        <w:t>Journal of the American Geriatrics Society</w:t>
      </w:r>
      <w:r w:rsidR="00216B35" w:rsidRPr="00216B35">
        <w:t xml:space="preserve"> 29 (8): 337–42. https://doi.org/10.1111/j.1532-5415.1981.tb01238.x.</w:t>
      </w:r>
    </w:p>
    <w:p w14:paraId="18868031" w14:textId="77777777" w:rsidR="00216B35" w:rsidRPr="00216B35" w:rsidRDefault="00216B35" w:rsidP="00216B35">
      <w:pPr>
        <w:pStyle w:val="Bibliography"/>
      </w:pPr>
      <w:proofErr w:type="spellStart"/>
      <w:r w:rsidRPr="00216B35">
        <w:t>Ballester</w:t>
      </w:r>
      <w:proofErr w:type="spellEnd"/>
      <w:r w:rsidRPr="00216B35">
        <w:t>, F, D Corella, S Pérez-</w:t>
      </w:r>
      <w:proofErr w:type="spellStart"/>
      <w:r w:rsidRPr="00216B35">
        <w:t>Hoyos</w:t>
      </w:r>
      <w:proofErr w:type="spellEnd"/>
      <w:r w:rsidRPr="00216B35">
        <w:t xml:space="preserve">, M </w:t>
      </w:r>
      <w:proofErr w:type="spellStart"/>
      <w:r w:rsidRPr="00216B35">
        <w:t>Sáez</w:t>
      </w:r>
      <w:proofErr w:type="spellEnd"/>
      <w:r w:rsidRPr="00216B35">
        <w:t xml:space="preserve">, and A </w:t>
      </w:r>
      <w:proofErr w:type="spellStart"/>
      <w:r w:rsidRPr="00216B35">
        <w:t>Hervás</w:t>
      </w:r>
      <w:proofErr w:type="spellEnd"/>
      <w:r w:rsidRPr="00216B35">
        <w:t xml:space="preserve">. 1997. “Mortality as a Function of Temperature. A Study in Valencia, Spain, 1991-1993.” </w:t>
      </w:r>
      <w:r w:rsidRPr="00216B35">
        <w:rPr>
          <w:i/>
          <w:iCs/>
        </w:rPr>
        <w:t>International Journal of Epidemiology</w:t>
      </w:r>
      <w:r w:rsidRPr="00216B35">
        <w:t xml:space="preserve"> 26 (3): 551–61. https://doi.org/10.1093/ije/26.3.551.</w:t>
      </w:r>
    </w:p>
    <w:p w14:paraId="7AF09670" w14:textId="77777777" w:rsidR="00216B35" w:rsidRPr="00216B35" w:rsidRDefault="00216B35" w:rsidP="00216B35">
      <w:pPr>
        <w:pStyle w:val="Bibliography"/>
      </w:pPr>
      <w:proofErr w:type="spellStart"/>
      <w:r w:rsidRPr="00216B35">
        <w:t>Baniassadi</w:t>
      </w:r>
      <w:proofErr w:type="spellEnd"/>
      <w:r w:rsidRPr="00216B35">
        <w:t xml:space="preserve">, Amir, </w:t>
      </w:r>
      <w:proofErr w:type="spellStart"/>
      <w:r w:rsidRPr="00216B35">
        <w:t>Jannik</w:t>
      </w:r>
      <w:proofErr w:type="spellEnd"/>
      <w:r w:rsidRPr="00216B35">
        <w:t xml:space="preserve"> Heusinger, and David J. Sailor. 2018. “Energy Efficiency vs Resiliency to Extreme Heat and Power Outages: The Role of Evolving Building Energy Codes.” </w:t>
      </w:r>
      <w:r w:rsidRPr="00216B35">
        <w:rPr>
          <w:i/>
          <w:iCs/>
        </w:rPr>
        <w:t>Building and Environment</w:t>
      </w:r>
      <w:r w:rsidRPr="00216B35">
        <w:t xml:space="preserve"> 139 (July): 86–94. https://doi.org/10.1016/j.buildenv.2018.05.024.</w:t>
      </w:r>
    </w:p>
    <w:p w14:paraId="7AC84131" w14:textId="77777777" w:rsidR="00216B35" w:rsidRPr="00216B35" w:rsidRDefault="00216B35" w:rsidP="00216B35">
      <w:pPr>
        <w:pStyle w:val="Bibliography"/>
      </w:pPr>
      <w:proofErr w:type="spellStart"/>
      <w:r w:rsidRPr="00216B35">
        <w:t>Baniassadi</w:t>
      </w:r>
      <w:proofErr w:type="spellEnd"/>
      <w:r w:rsidRPr="00216B35">
        <w:t xml:space="preserve">, Amir, David J. Sailor, Cassandra R. </w:t>
      </w:r>
      <w:proofErr w:type="spellStart"/>
      <w:r w:rsidRPr="00216B35">
        <w:t>O’Lenick</w:t>
      </w:r>
      <w:proofErr w:type="spellEnd"/>
      <w:r w:rsidRPr="00216B35">
        <w:t xml:space="preserve">, Olga V. </w:t>
      </w:r>
      <w:proofErr w:type="spellStart"/>
      <w:r w:rsidRPr="00216B35">
        <w:t>Wilhelmi</w:t>
      </w:r>
      <w:proofErr w:type="spellEnd"/>
      <w:r w:rsidRPr="00216B35">
        <w:t xml:space="preserve">, Peter J. Crank, Mikhail V. Chester, and Agami T. Reddy. 2019. “Effectiveness of Mechanical Air Conditioning as a Protective Factor Against Indoor Exposure to Heat Among the Elderly.” </w:t>
      </w:r>
      <w:r w:rsidRPr="00216B35">
        <w:rPr>
          <w:i/>
          <w:iCs/>
        </w:rPr>
        <w:t>ASME Journal of Engineering for Sustainable Buildings and Cities</w:t>
      </w:r>
      <w:r w:rsidRPr="00216B35">
        <w:t xml:space="preserve"> 1 (1). https://doi.org/10.1115/1.4045678.</w:t>
      </w:r>
    </w:p>
    <w:p w14:paraId="6F79F467" w14:textId="77777777" w:rsidR="00216B35" w:rsidRPr="00216B35" w:rsidRDefault="00216B35" w:rsidP="00216B35">
      <w:pPr>
        <w:pStyle w:val="Bibliography"/>
      </w:pPr>
      <w:proofErr w:type="spellStart"/>
      <w:r w:rsidRPr="00216B35">
        <w:t>Beizaee</w:t>
      </w:r>
      <w:proofErr w:type="spellEnd"/>
      <w:r w:rsidRPr="00216B35">
        <w:t xml:space="preserve">, A., K. J. Lomas, and S. K. Firth. 2013. “National Survey of Summertime Temperatures and Overheating Risk in English Homes.” </w:t>
      </w:r>
      <w:r w:rsidRPr="00216B35">
        <w:rPr>
          <w:i/>
          <w:iCs/>
        </w:rPr>
        <w:t>Building and Environment</w:t>
      </w:r>
      <w:r w:rsidRPr="00216B35">
        <w:t xml:space="preserve"> 65 (July): 1–17. https://doi.org/10.1016/j.buildenv.2013.03.011.</w:t>
      </w:r>
    </w:p>
    <w:p w14:paraId="34A1FA25" w14:textId="77777777" w:rsidR="00216B35" w:rsidRPr="00216B35" w:rsidRDefault="00216B35" w:rsidP="00216B35">
      <w:pPr>
        <w:pStyle w:val="Bibliography"/>
      </w:pPr>
      <w:proofErr w:type="spellStart"/>
      <w:r w:rsidRPr="00216B35">
        <w:t>Berko</w:t>
      </w:r>
      <w:proofErr w:type="spellEnd"/>
      <w:r w:rsidRPr="00216B35">
        <w:t xml:space="preserve">, Jeffrey, Deborah D. Ingram, </w:t>
      </w:r>
      <w:proofErr w:type="spellStart"/>
      <w:r w:rsidRPr="00216B35">
        <w:t>Shubhayu</w:t>
      </w:r>
      <w:proofErr w:type="spellEnd"/>
      <w:r w:rsidRPr="00216B35">
        <w:t xml:space="preserve"> </w:t>
      </w:r>
      <w:proofErr w:type="spellStart"/>
      <w:r w:rsidRPr="00216B35">
        <w:t>Saha</w:t>
      </w:r>
      <w:proofErr w:type="spellEnd"/>
      <w:r w:rsidRPr="00216B35">
        <w:t xml:space="preserve">, and Jennifer D. Parker. 2014. “Deaths Attributed to Heat, Cold, and Other Weather Events in the United States, 2006-2010.” </w:t>
      </w:r>
      <w:r w:rsidRPr="00216B35">
        <w:rPr>
          <w:i/>
          <w:iCs/>
        </w:rPr>
        <w:t>National Health Statistics Reports</w:t>
      </w:r>
      <w:r w:rsidRPr="00216B35">
        <w:t>, no. 76 (July): 1–15.</w:t>
      </w:r>
    </w:p>
    <w:p w14:paraId="4506387B" w14:textId="77777777" w:rsidR="00216B35" w:rsidRPr="00216B35" w:rsidRDefault="00216B35" w:rsidP="00216B35">
      <w:pPr>
        <w:pStyle w:val="Bibliography"/>
      </w:pPr>
      <w:proofErr w:type="spellStart"/>
      <w:r w:rsidRPr="00216B35">
        <w:t>Booten</w:t>
      </w:r>
      <w:proofErr w:type="spellEnd"/>
      <w:r w:rsidRPr="00216B35">
        <w:t>, Chuck, Joseph Robertson, Dane Christensen, Mike Heaney, David Brown, Paul Norton, and Chris Smith. 2017. “Residential Indoor Temperature Study.” NREL/TP--5500-68019, 1351449. https://doi.org/10.2172/1351449.</w:t>
      </w:r>
    </w:p>
    <w:p w14:paraId="1AB194C3" w14:textId="77777777" w:rsidR="00216B35" w:rsidRPr="00216B35" w:rsidRDefault="00216B35" w:rsidP="00216B35">
      <w:pPr>
        <w:pStyle w:val="Bibliography"/>
      </w:pPr>
      <w:r w:rsidRPr="00216B35">
        <w:lastRenderedPageBreak/>
        <w:t xml:space="preserve">Burkart, Katrin G., Michael </w:t>
      </w:r>
      <w:proofErr w:type="spellStart"/>
      <w:r w:rsidRPr="00216B35">
        <w:t>Brauer</w:t>
      </w:r>
      <w:proofErr w:type="spellEnd"/>
      <w:r w:rsidRPr="00216B35">
        <w:t xml:space="preserve">, Aleksandr Y. </w:t>
      </w:r>
      <w:proofErr w:type="spellStart"/>
      <w:r w:rsidRPr="00216B35">
        <w:t>Aravkin</w:t>
      </w:r>
      <w:proofErr w:type="spellEnd"/>
      <w:r w:rsidRPr="00216B35">
        <w:t xml:space="preserve">, William W. Godwin, Simon I. Hay, Jiawei He, Vincent C. Iannucci, et al. 2021. “Estimating the Cause-Specific Relative Risks of Non-Optimal Temperature on Daily Mortality: A Two-Part Modelling Approach Applied to the Global Burden of Disease Study.” </w:t>
      </w:r>
      <w:r w:rsidRPr="00216B35">
        <w:rPr>
          <w:i/>
          <w:iCs/>
        </w:rPr>
        <w:t>The Lancet</w:t>
      </w:r>
      <w:r w:rsidRPr="00216B35">
        <w:t xml:space="preserve"> 398 (10301): 685–97. https://doi.org/10.1016/S0140-6736(21)01700-1.</w:t>
      </w:r>
    </w:p>
    <w:p w14:paraId="29A4BAA8" w14:textId="77777777" w:rsidR="00216B35" w:rsidRPr="00216B35" w:rsidRDefault="00216B35" w:rsidP="00216B35">
      <w:pPr>
        <w:pStyle w:val="Bibliography"/>
      </w:pPr>
      <w:r w:rsidRPr="00216B35">
        <w:t xml:space="preserve">Centers for Disease Control and Prevention (CDC). 1995. “Heat-Related Mortality--Chicago, July 1995.” </w:t>
      </w:r>
      <w:r w:rsidRPr="00216B35">
        <w:rPr>
          <w:i/>
          <w:iCs/>
        </w:rPr>
        <w:t>MMWR. Morbidity and Mortality Weekly Report</w:t>
      </w:r>
      <w:r w:rsidRPr="00216B35">
        <w:t xml:space="preserve"> 44 (31): 577–79.</w:t>
      </w:r>
    </w:p>
    <w:p w14:paraId="2F999341" w14:textId="77777777" w:rsidR="00216B35" w:rsidRPr="00216B35" w:rsidRDefault="00216B35" w:rsidP="00216B35">
      <w:pPr>
        <w:pStyle w:val="Bibliography"/>
      </w:pPr>
      <w:r w:rsidRPr="00216B35">
        <w:t xml:space="preserve">Conti, Susanna, Paola Meli, Giada Minelli, Renata </w:t>
      </w:r>
      <w:proofErr w:type="spellStart"/>
      <w:r w:rsidRPr="00216B35">
        <w:t>Solimini</w:t>
      </w:r>
      <w:proofErr w:type="spellEnd"/>
      <w:r w:rsidRPr="00216B35">
        <w:t xml:space="preserve">, </w:t>
      </w:r>
      <w:proofErr w:type="spellStart"/>
      <w:r w:rsidRPr="00216B35">
        <w:t>Virgilia</w:t>
      </w:r>
      <w:proofErr w:type="spellEnd"/>
      <w:r w:rsidRPr="00216B35">
        <w:t xml:space="preserve"> </w:t>
      </w:r>
      <w:proofErr w:type="spellStart"/>
      <w:r w:rsidRPr="00216B35">
        <w:t>Toccaceli</w:t>
      </w:r>
      <w:proofErr w:type="spellEnd"/>
      <w:r w:rsidRPr="00216B35">
        <w:t xml:space="preserve">, Monica </w:t>
      </w:r>
      <w:proofErr w:type="spellStart"/>
      <w:r w:rsidRPr="00216B35">
        <w:t>Vichi</w:t>
      </w:r>
      <w:proofErr w:type="spellEnd"/>
      <w:r w:rsidRPr="00216B35">
        <w:t xml:space="preserve">, Carmen </w:t>
      </w:r>
      <w:proofErr w:type="spellStart"/>
      <w:r w:rsidRPr="00216B35">
        <w:t>Beltrano</w:t>
      </w:r>
      <w:proofErr w:type="spellEnd"/>
      <w:r w:rsidRPr="00216B35">
        <w:t xml:space="preserve">, and Luigi Perini. 2005. “Epidemiologic Study of Mortality during the Summer 2003 Heat Wave in Italy.” </w:t>
      </w:r>
      <w:r w:rsidRPr="00216B35">
        <w:rPr>
          <w:i/>
          <w:iCs/>
        </w:rPr>
        <w:t>Environmental Research</w:t>
      </w:r>
      <w:r w:rsidRPr="00216B35">
        <w:t xml:space="preserve"> 98 (3): 390–99. https://doi.org/10.1016/j.envres.2004.10.009.</w:t>
      </w:r>
    </w:p>
    <w:p w14:paraId="31B2DE62" w14:textId="77777777" w:rsidR="00216B35" w:rsidRPr="00216B35" w:rsidRDefault="00216B35" w:rsidP="00216B35">
      <w:pPr>
        <w:pStyle w:val="Bibliography"/>
      </w:pPr>
      <w:proofErr w:type="spellStart"/>
      <w:r w:rsidRPr="00216B35">
        <w:t>Curriero</w:t>
      </w:r>
      <w:proofErr w:type="spellEnd"/>
      <w:r w:rsidRPr="00216B35">
        <w:t xml:space="preserve">, Frank C., Karlyn S. Heiner, Jonathan M. </w:t>
      </w:r>
      <w:proofErr w:type="spellStart"/>
      <w:r w:rsidRPr="00216B35">
        <w:t>Samet</w:t>
      </w:r>
      <w:proofErr w:type="spellEnd"/>
      <w:r w:rsidRPr="00216B35">
        <w:t xml:space="preserve">, Scott L. </w:t>
      </w:r>
      <w:proofErr w:type="spellStart"/>
      <w:r w:rsidRPr="00216B35">
        <w:t>Zeger</w:t>
      </w:r>
      <w:proofErr w:type="spellEnd"/>
      <w:r w:rsidRPr="00216B35">
        <w:t xml:space="preserve">, Lisa </w:t>
      </w:r>
      <w:proofErr w:type="spellStart"/>
      <w:r w:rsidRPr="00216B35">
        <w:t>Strug</w:t>
      </w:r>
      <w:proofErr w:type="spellEnd"/>
      <w:r w:rsidRPr="00216B35">
        <w:t xml:space="preserve">, and Jonathan A. Patz. 2002. “Temperature and Mortality in 11 Cities of the Eastern United States.” </w:t>
      </w:r>
      <w:r w:rsidRPr="00216B35">
        <w:rPr>
          <w:i/>
          <w:iCs/>
        </w:rPr>
        <w:t>American Journal of Epidemiology</w:t>
      </w:r>
      <w:r w:rsidRPr="00216B35">
        <w:t xml:space="preserve"> 155 (1): 80–87. https://doi.org/10.1093/aje/155.1.80.</w:t>
      </w:r>
    </w:p>
    <w:p w14:paraId="360A312A" w14:textId="77777777" w:rsidR="00216B35" w:rsidRPr="00216B35" w:rsidRDefault="00216B35" w:rsidP="00216B35">
      <w:pPr>
        <w:pStyle w:val="Bibliography"/>
      </w:pPr>
      <w:r w:rsidRPr="00216B35">
        <w:t xml:space="preserve">Davis, Jesse, and Mark </w:t>
      </w:r>
      <w:proofErr w:type="spellStart"/>
      <w:r w:rsidRPr="00216B35">
        <w:t>Goadrich</w:t>
      </w:r>
      <w:proofErr w:type="spellEnd"/>
      <w:r w:rsidRPr="00216B35">
        <w:t xml:space="preserve">. 2006. “The Relationship between Precision-Recall and ROC Curves.” In </w:t>
      </w:r>
      <w:r w:rsidRPr="00216B35">
        <w:rPr>
          <w:i/>
          <w:iCs/>
        </w:rPr>
        <w:t xml:space="preserve">Proceedings of the 23rd International Conference on Machine </w:t>
      </w:r>
      <w:proofErr w:type="gramStart"/>
      <w:r w:rsidRPr="00216B35">
        <w:rPr>
          <w:i/>
          <w:iCs/>
        </w:rPr>
        <w:t>Learning  -</w:t>
      </w:r>
      <w:proofErr w:type="gramEnd"/>
      <w:r w:rsidRPr="00216B35">
        <w:rPr>
          <w:i/>
          <w:iCs/>
        </w:rPr>
        <w:t xml:space="preserve"> ICML ’06</w:t>
      </w:r>
      <w:r w:rsidRPr="00216B35">
        <w:t>, 233–40. Pittsburgh, Pennsylvania: ACM Press. https://doi.org/10.1145/1143844.1143874.</w:t>
      </w:r>
    </w:p>
    <w:p w14:paraId="400CF0C0" w14:textId="77777777" w:rsidR="00216B35" w:rsidRPr="00216B35" w:rsidRDefault="00216B35" w:rsidP="00216B35">
      <w:pPr>
        <w:pStyle w:val="Bibliography"/>
      </w:pPr>
      <w:proofErr w:type="spellStart"/>
      <w:r w:rsidRPr="00216B35">
        <w:t>Ecobee</w:t>
      </w:r>
      <w:proofErr w:type="spellEnd"/>
      <w:r w:rsidRPr="00216B35">
        <w:t xml:space="preserve">. 2021. “Donate Your Data Smart Wi-Fi Thermostats by </w:t>
      </w:r>
      <w:proofErr w:type="spellStart"/>
      <w:r w:rsidRPr="00216B35">
        <w:t>Ecobee</w:t>
      </w:r>
      <w:proofErr w:type="spellEnd"/>
      <w:r w:rsidRPr="00216B35">
        <w:t>.” 2021. https://www.ecobee.com/donate-your-data/.</w:t>
      </w:r>
    </w:p>
    <w:p w14:paraId="4B7CBD15" w14:textId="77777777" w:rsidR="00216B35" w:rsidRPr="00216B35" w:rsidRDefault="00216B35" w:rsidP="00216B35">
      <w:pPr>
        <w:pStyle w:val="Bibliography"/>
      </w:pPr>
      <w:r w:rsidRPr="00216B35">
        <w:t>EIA. 2016. “Residential Energy Consumption Survey: A Nationwide Study of Energy Use in American Homes.” Washington, DC: U.S. Department of Energy. https://www.eia.gov/survey/form/eia_457/2015_EIA-475A_paper.pdf.</w:t>
      </w:r>
    </w:p>
    <w:p w14:paraId="0B6EA579" w14:textId="77777777" w:rsidR="00216B35" w:rsidRPr="00216B35" w:rsidRDefault="00216B35" w:rsidP="00216B35">
      <w:pPr>
        <w:pStyle w:val="Bibliography"/>
      </w:pPr>
      <w:r w:rsidRPr="00216B35">
        <w:t>———. 2018. “Residential Energy Consumption Survey (RECS): 2015 Household Characteristics Technical Documentation Summary.” Washington, DC: U.S. Department of Energy.</w:t>
      </w:r>
    </w:p>
    <w:p w14:paraId="2ECEDA71" w14:textId="77777777" w:rsidR="00216B35" w:rsidRPr="00216B35" w:rsidRDefault="00216B35" w:rsidP="00216B35">
      <w:pPr>
        <w:pStyle w:val="Bibliography"/>
      </w:pPr>
      <w:r w:rsidRPr="00216B35">
        <w:t>———. 2019. “Residential Energy Consumption Survey (RECS): Using the 2015 Microdata File to Compute Estimates and Standard Errors (RSEs).” Washington, D.C.: U.S. Energy Information Administration. https://www.eia.gov/consumption/residential/data/2015/pdf/microdata_v3.pdf.</w:t>
      </w:r>
    </w:p>
    <w:p w14:paraId="509EDF77" w14:textId="77777777" w:rsidR="00216B35" w:rsidRPr="00216B35" w:rsidRDefault="00216B35" w:rsidP="00216B35">
      <w:pPr>
        <w:pStyle w:val="Bibliography"/>
      </w:pPr>
      <w:r w:rsidRPr="00216B35">
        <w:t>———. 2020. “Residential Energy Consumption Survey (</w:t>
      </w:r>
      <w:proofErr w:type="gramStart"/>
      <w:r w:rsidRPr="00216B35">
        <w:t xml:space="preserve">RECS)   </w:t>
      </w:r>
      <w:proofErr w:type="gramEnd"/>
      <w:r w:rsidRPr="00216B35">
        <w:t xml:space="preserve">                                           Form EIA-457A                                                   2020 Household Questionnaire.” Washington, D.C.: U.S. Department of Energy. https://www.eia.gov/survey/form/eia_457/2020_RECS-457A.pdf.</w:t>
      </w:r>
    </w:p>
    <w:p w14:paraId="79EFBDD4" w14:textId="77777777" w:rsidR="00216B35" w:rsidRPr="00216B35" w:rsidRDefault="00216B35" w:rsidP="00216B35">
      <w:pPr>
        <w:pStyle w:val="Bibliography"/>
      </w:pPr>
      <w:r w:rsidRPr="00216B35">
        <w:t>———. 2022. “2020 RECS Survey Data.” May 2022. https://www.eia.gov/consumption/residential/data/2020/.</w:t>
      </w:r>
    </w:p>
    <w:p w14:paraId="7D5279E7" w14:textId="77777777" w:rsidR="00216B35" w:rsidRPr="00216B35" w:rsidRDefault="00216B35" w:rsidP="00216B35">
      <w:pPr>
        <w:pStyle w:val="Bibliography"/>
      </w:pPr>
      <w:r w:rsidRPr="00216B35">
        <w:t>———. 2023. “2020 Residential Energy Consumption Survey: Using the Microdata File to Compute Estimates and Relative Standard Errors (RSEs).” Washington, D.C.: U.S. Energy Information Administration. https://www.eia.gov/consumption/residential/data/2020/pdf/microdata-guide.pdf.</w:t>
      </w:r>
    </w:p>
    <w:p w14:paraId="601B97EA" w14:textId="77777777" w:rsidR="00216B35" w:rsidRPr="00216B35" w:rsidRDefault="00216B35" w:rsidP="00216B35">
      <w:pPr>
        <w:pStyle w:val="Bibliography"/>
      </w:pPr>
      <w:proofErr w:type="spellStart"/>
      <w:r w:rsidRPr="00216B35">
        <w:lastRenderedPageBreak/>
        <w:t>Fannon</w:t>
      </w:r>
      <w:proofErr w:type="spellEnd"/>
      <w:r w:rsidRPr="00216B35">
        <w:t xml:space="preserve">, David, and Michelle </w:t>
      </w:r>
      <w:proofErr w:type="spellStart"/>
      <w:r w:rsidRPr="00216B35">
        <w:t>Laboy</w:t>
      </w:r>
      <w:proofErr w:type="spellEnd"/>
      <w:r w:rsidRPr="00216B35">
        <w:t xml:space="preserve">. 2018. “Resilient Homes Online Design Aide: Connecting Research and Practice for Socially Resilient Communities.” In </w:t>
      </w:r>
      <w:r w:rsidRPr="00216B35">
        <w:rPr>
          <w:i/>
          <w:iCs/>
        </w:rPr>
        <w:t>2018 Intersections Proceedings, Design &amp; Resilience</w:t>
      </w:r>
      <w:r w:rsidRPr="00216B35">
        <w:t>, 6–11. ACSA Press. https://doi.org/10.35483/ACSA.AIA.Inter.18.2.</w:t>
      </w:r>
    </w:p>
    <w:p w14:paraId="1D9FD5BC" w14:textId="77777777" w:rsidR="00216B35" w:rsidRPr="00216B35" w:rsidRDefault="00216B35" w:rsidP="00216B35">
      <w:pPr>
        <w:pStyle w:val="Bibliography"/>
      </w:pPr>
      <w:r w:rsidRPr="00216B35">
        <w:t xml:space="preserve">Fawcett, Tom. 2006. “An Introduction to ROC Analysis.” </w:t>
      </w:r>
      <w:r w:rsidRPr="00216B35">
        <w:rPr>
          <w:i/>
          <w:iCs/>
        </w:rPr>
        <w:t>Pattern Recognition Letters</w:t>
      </w:r>
      <w:r w:rsidRPr="00216B35">
        <w:t xml:space="preserve"> 27 (8): 861–74. https://doi.org/10.1016/j.patrec.2005.10.010.</w:t>
      </w:r>
    </w:p>
    <w:p w14:paraId="17D74C17" w14:textId="77777777" w:rsidR="00216B35" w:rsidRPr="00216B35" w:rsidRDefault="00216B35" w:rsidP="00216B35">
      <w:pPr>
        <w:pStyle w:val="Bibliography"/>
      </w:pPr>
      <w:r w:rsidRPr="00216B35">
        <w:t xml:space="preserve">Ferguson, Christopher J. 2009. “An Effect Size Primer: A Guide for Clinicians and Researchers.” </w:t>
      </w:r>
      <w:r w:rsidRPr="00216B35">
        <w:rPr>
          <w:i/>
          <w:iCs/>
        </w:rPr>
        <w:t>Professional Psychology: Research and Practice</w:t>
      </w:r>
      <w:r w:rsidRPr="00216B35">
        <w:t xml:space="preserve"> 40 (5): 532–38. https://doi.org/10.1037/a0015808.</w:t>
      </w:r>
    </w:p>
    <w:p w14:paraId="398ECA13" w14:textId="77777777" w:rsidR="00216B35" w:rsidRPr="00216B35" w:rsidRDefault="00216B35" w:rsidP="00216B35">
      <w:pPr>
        <w:pStyle w:val="Bibliography"/>
      </w:pPr>
      <w:r w:rsidRPr="00216B35">
        <w:t xml:space="preserve">Fernandez, Alberto, Salvador Garcia, Francisco Herrera, and Nitesh V. Chawla. 2018. “SMOTE for Learning from Imbalanced Data: Progress and Challenges, Marking the 15-Year Anniversary.” </w:t>
      </w:r>
      <w:r w:rsidRPr="00216B35">
        <w:rPr>
          <w:i/>
          <w:iCs/>
        </w:rPr>
        <w:t>Journal of Artificial Intelligence Research</w:t>
      </w:r>
      <w:r w:rsidRPr="00216B35">
        <w:t xml:space="preserve"> 61 (April): 863–905. https://doi.org/10.1613/jair.1.11192.</w:t>
      </w:r>
    </w:p>
    <w:p w14:paraId="35EB0BD3" w14:textId="77777777" w:rsidR="00216B35" w:rsidRPr="00216B35" w:rsidRDefault="00216B35" w:rsidP="00216B35">
      <w:pPr>
        <w:pStyle w:val="Bibliography"/>
      </w:pPr>
      <w:proofErr w:type="spellStart"/>
      <w:r w:rsidRPr="00216B35">
        <w:t>Fouillet</w:t>
      </w:r>
      <w:proofErr w:type="spellEnd"/>
      <w:r w:rsidRPr="00216B35">
        <w:t xml:space="preserve">, A., G. Rey, F. Laurent, G. </w:t>
      </w:r>
      <w:proofErr w:type="spellStart"/>
      <w:r w:rsidRPr="00216B35">
        <w:t>Pavillon</w:t>
      </w:r>
      <w:proofErr w:type="spellEnd"/>
      <w:r w:rsidRPr="00216B35">
        <w:t xml:space="preserve">, S. </w:t>
      </w:r>
      <w:proofErr w:type="spellStart"/>
      <w:r w:rsidRPr="00216B35">
        <w:t>Bellec</w:t>
      </w:r>
      <w:proofErr w:type="spellEnd"/>
      <w:r w:rsidRPr="00216B35">
        <w:t xml:space="preserve">, C. </w:t>
      </w:r>
      <w:proofErr w:type="spellStart"/>
      <w:r w:rsidRPr="00216B35">
        <w:t>Guihenneuc-jouyaux</w:t>
      </w:r>
      <w:proofErr w:type="spellEnd"/>
      <w:r w:rsidRPr="00216B35">
        <w:t xml:space="preserve">, J. </w:t>
      </w:r>
      <w:proofErr w:type="spellStart"/>
      <w:r w:rsidRPr="00216B35">
        <w:t>Clavel</w:t>
      </w:r>
      <w:proofErr w:type="spellEnd"/>
      <w:r w:rsidRPr="00216B35">
        <w:t xml:space="preserve">, E. </w:t>
      </w:r>
      <w:proofErr w:type="spellStart"/>
      <w:r w:rsidRPr="00216B35">
        <w:t>Jougla</w:t>
      </w:r>
      <w:proofErr w:type="spellEnd"/>
      <w:r w:rsidRPr="00216B35">
        <w:t xml:space="preserve">, and Denis </w:t>
      </w:r>
      <w:proofErr w:type="spellStart"/>
      <w:r w:rsidRPr="00216B35">
        <w:t>Hémon</w:t>
      </w:r>
      <w:proofErr w:type="spellEnd"/>
      <w:r w:rsidRPr="00216B35">
        <w:t xml:space="preserve">. 2006. “Excess Mortality Related to the August 2003 Heat Wave in France,” </w:t>
      </w:r>
      <w:proofErr w:type="gramStart"/>
      <w:r w:rsidRPr="00216B35">
        <w:t>October,</w:t>
      </w:r>
      <w:proofErr w:type="gramEnd"/>
      <w:r w:rsidRPr="00216B35">
        <w:t xml:space="preserve"> 16–24. https://doi.org/10.1007/s00420-006-0089-4.</w:t>
      </w:r>
    </w:p>
    <w:p w14:paraId="15317E17" w14:textId="77777777" w:rsidR="00216B35" w:rsidRPr="00216B35" w:rsidRDefault="00216B35" w:rsidP="00216B35">
      <w:pPr>
        <w:pStyle w:val="Bibliography"/>
      </w:pPr>
      <w:r w:rsidRPr="00216B35">
        <w:t xml:space="preserve">Greenwell, Brandon, Bradley </w:t>
      </w:r>
      <w:proofErr w:type="spellStart"/>
      <w:r w:rsidRPr="00216B35">
        <w:t>Boehmke</w:t>
      </w:r>
      <w:proofErr w:type="spellEnd"/>
      <w:r w:rsidRPr="00216B35">
        <w:t xml:space="preserve">, Jay Cunningham, and G. B. M. </w:t>
      </w:r>
      <w:proofErr w:type="gramStart"/>
      <w:r w:rsidRPr="00216B35">
        <w:t>Developers  (</w:t>
      </w:r>
      <w:proofErr w:type="gramEnd"/>
      <w:r w:rsidRPr="00216B35">
        <w:t>https://github.com/gbm-developers). 2022. “</w:t>
      </w:r>
      <w:proofErr w:type="spellStart"/>
      <w:r w:rsidRPr="00216B35">
        <w:t>Gbm</w:t>
      </w:r>
      <w:proofErr w:type="spellEnd"/>
      <w:r w:rsidRPr="00216B35">
        <w:t>: Generalized Boosted Regression Models.” https://cran.r-project.org/web/packages/gbm/index.html.</w:t>
      </w:r>
    </w:p>
    <w:p w14:paraId="26BEE311" w14:textId="77777777" w:rsidR="00216B35" w:rsidRPr="00216B35" w:rsidRDefault="00216B35" w:rsidP="00216B35">
      <w:pPr>
        <w:pStyle w:val="Bibliography"/>
      </w:pPr>
      <w:r w:rsidRPr="00216B35">
        <w:t xml:space="preserve">Harrison, Conor, and Jeff </w:t>
      </w:r>
      <w:proofErr w:type="spellStart"/>
      <w:r w:rsidRPr="00216B35">
        <w:t>Popke</w:t>
      </w:r>
      <w:proofErr w:type="spellEnd"/>
      <w:r w:rsidRPr="00216B35">
        <w:t xml:space="preserve">. 2011. “‘Because You Got to Have Heat’: The Networked Assemblage of Energy Poverty in Eastern North Carolina.” </w:t>
      </w:r>
      <w:r w:rsidRPr="00216B35">
        <w:rPr>
          <w:i/>
          <w:iCs/>
        </w:rPr>
        <w:t>Annals of the Association of American Geographers</w:t>
      </w:r>
      <w:r w:rsidRPr="00216B35">
        <w:t xml:space="preserve"> 101 (4): 949–61. https://www.jstor.org/stable/27980241.</w:t>
      </w:r>
    </w:p>
    <w:p w14:paraId="0419CB30" w14:textId="77777777" w:rsidR="00216B35" w:rsidRPr="00216B35" w:rsidRDefault="00216B35" w:rsidP="00216B35">
      <w:pPr>
        <w:pStyle w:val="Bibliography"/>
      </w:pPr>
      <w:r w:rsidRPr="00216B35">
        <w:t xml:space="preserve">Hart, John Fraser, Michelle J. Rhodes, John T. Morgan, and John T. Morgan. 2002. </w:t>
      </w:r>
      <w:r w:rsidRPr="00216B35">
        <w:rPr>
          <w:i/>
          <w:iCs/>
        </w:rPr>
        <w:t>The Unknown World of the Mobile Home</w:t>
      </w:r>
      <w:r w:rsidRPr="00216B35">
        <w:t>. Baltimore, UNITED STATES: Johns Hopkins University Press. http://ebookcentral.proquest.com/lib/berkeley-ebooks/detail.action?docID=3318195.</w:t>
      </w:r>
    </w:p>
    <w:p w14:paraId="6C9492E7" w14:textId="77777777" w:rsidR="00216B35" w:rsidRPr="00216B35" w:rsidRDefault="00216B35" w:rsidP="00216B35">
      <w:pPr>
        <w:pStyle w:val="Bibliography"/>
      </w:pPr>
      <w:r w:rsidRPr="00216B35">
        <w:t xml:space="preserve">Hastie, Trevor, and Robert </w:t>
      </w:r>
      <w:proofErr w:type="spellStart"/>
      <w:r w:rsidRPr="00216B35">
        <w:t>Tibshirani</w:t>
      </w:r>
      <w:proofErr w:type="spellEnd"/>
      <w:r w:rsidRPr="00216B35">
        <w:t>. 2023. “</w:t>
      </w:r>
      <w:proofErr w:type="spellStart"/>
      <w:r w:rsidRPr="00216B35">
        <w:t>Mda</w:t>
      </w:r>
      <w:proofErr w:type="spellEnd"/>
      <w:r w:rsidRPr="00216B35">
        <w:t>: Mixture and Flexible Discriminant Analysis.” https://cran.r-project.org/web/packages/mda/index.html.</w:t>
      </w:r>
    </w:p>
    <w:p w14:paraId="1AD4970A" w14:textId="77777777" w:rsidR="00216B35" w:rsidRPr="00216B35" w:rsidRDefault="00216B35" w:rsidP="00216B35">
      <w:pPr>
        <w:pStyle w:val="Bibliography"/>
      </w:pPr>
      <w:r w:rsidRPr="00216B35">
        <w:t xml:space="preserve">He, </w:t>
      </w:r>
      <w:proofErr w:type="spellStart"/>
      <w:r w:rsidRPr="00216B35">
        <w:t>Haibo</w:t>
      </w:r>
      <w:proofErr w:type="spellEnd"/>
      <w:r w:rsidRPr="00216B35">
        <w:t xml:space="preserve">, and Edwardo A. Garcia. 2009. “Learning from Imbalanced Data.” </w:t>
      </w:r>
      <w:r w:rsidRPr="00216B35">
        <w:rPr>
          <w:i/>
          <w:iCs/>
        </w:rPr>
        <w:t>IEEE Transactions on Knowledge and Data Engineering</w:t>
      </w:r>
      <w:r w:rsidRPr="00216B35">
        <w:t xml:space="preserve"> 21 (9): 1263–84. https://doi.org/10.1109/TKDE.2008.239.</w:t>
      </w:r>
    </w:p>
    <w:p w14:paraId="68B31C7E" w14:textId="77777777" w:rsidR="00216B35" w:rsidRPr="00216B35" w:rsidRDefault="00216B35" w:rsidP="00216B35">
      <w:pPr>
        <w:pStyle w:val="Bibliography"/>
      </w:pPr>
      <w:r w:rsidRPr="00216B35">
        <w:t xml:space="preserve">Henry, </w:t>
      </w:r>
      <w:proofErr w:type="spellStart"/>
      <w:r w:rsidRPr="00216B35">
        <w:t>Devanandham</w:t>
      </w:r>
      <w:proofErr w:type="spellEnd"/>
      <w:r w:rsidRPr="00216B35">
        <w:t xml:space="preserve">, and Jose Emmanuel Ramirez-Marquez. 2016. “On the Impacts of Power Outages during Hurricane Sandy—A Resilience-Based Analysis.” </w:t>
      </w:r>
      <w:r w:rsidRPr="00216B35">
        <w:rPr>
          <w:i/>
          <w:iCs/>
        </w:rPr>
        <w:t>Systems Engineering</w:t>
      </w:r>
      <w:r w:rsidRPr="00216B35">
        <w:t xml:space="preserve"> 19 (1): 59–75. https://doi.org/10.1002/sys.21338.</w:t>
      </w:r>
    </w:p>
    <w:p w14:paraId="3A590104" w14:textId="77777777" w:rsidR="00216B35" w:rsidRPr="00216B35" w:rsidRDefault="00216B35" w:rsidP="00216B35">
      <w:pPr>
        <w:pStyle w:val="Bibliography"/>
      </w:pPr>
      <w:proofErr w:type="spellStart"/>
      <w:r w:rsidRPr="00216B35">
        <w:t>Inostroza</w:t>
      </w:r>
      <w:proofErr w:type="spellEnd"/>
      <w:r w:rsidRPr="00216B35">
        <w:t xml:space="preserve">, Luis, Massimo Palme, and Francisco de la Barrera. 2016. “A Heat Vulnerability Index: Spatial Patterns of Exposure, Sensitivity and Adaptive Capacity for Santiago de Chile.” Edited by Jeffrey Shaman. </w:t>
      </w:r>
      <w:r w:rsidRPr="00216B35">
        <w:rPr>
          <w:i/>
          <w:iCs/>
        </w:rPr>
        <w:t>PLOS ONE</w:t>
      </w:r>
      <w:r w:rsidRPr="00216B35">
        <w:t xml:space="preserve"> 11 (9): e0162464. https://doi.org/10.1371/journal.pone.0162464.</w:t>
      </w:r>
    </w:p>
    <w:p w14:paraId="0388B7DF" w14:textId="77777777" w:rsidR="00216B35" w:rsidRPr="00216B35" w:rsidRDefault="00216B35" w:rsidP="00216B35">
      <w:pPr>
        <w:pStyle w:val="Bibliography"/>
      </w:pPr>
      <w:r w:rsidRPr="00216B35">
        <w:t>IPCC. 2021. “Sixth Assessment Report — IPCC.” 2021. https://www.ipcc.ch/assessment-report/ar6/.</w:t>
      </w:r>
    </w:p>
    <w:p w14:paraId="2F028914" w14:textId="77777777" w:rsidR="00216B35" w:rsidRPr="00216B35" w:rsidRDefault="00216B35" w:rsidP="00216B35">
      <w:pPr>
        <w:pStyle w:val="Bibliography"/>
      </w:pPr>
      <w:r w:rsidRPr="00216B35">
        <w:lastRenderedPageBreak/>
        <w:t xml:space="preserve">Iverson, Sally Ann, Aaron </w:t>
      </w:r>
      <w:proofErr w:type="spellStart"/>
      <w:r w:rsidRPr="00216B35">
        <w:t>Gettel</w:t>
      </w:r>
      <w:proofErr w:type="spellEnd"/>
      <w:r w:rsidRPr="00216B35">
        <w:t xml:space="preserve">, Carla P. </w:t>
      </w:r>
      <w:proofErr w:type="spellStart"/>
      <w:r w:rsidRPr="00216B35">
        <w:t>Bezold</w:t>
      </w:r>
      <w:proofErr w:type="spellEnd"/>
      <w:r w:rsidRPr="00216B35">
        <w:t xml:space="preserve">, Kate </w:t>
      </w:r>
      <w:proofErr w:type="spellStart"/>
      <w:r w:rsidRPr="00216B35">
        <w:t>Goodin</w:t>
      </w:r>
      <w:proofErr w:type="spellEnd"/>
      <w:r w:rsidRPr="00216B35">
        <w:t xml:space="preserve">, Benita McKinney, Rebecca </w:t>
      </w:r>
      <w:proofErr w:type="spellStart"/>
      <w:r w:rsidRPr="00216B35">
        <w:t>Sunenshine</w:t>
      </w:r>
      <w:proofErr w:type="spellEnd"/>
      <w:r w:rsidRPr="00216B35">
        <w:t xml:space="preserve">, and Vjollca Berisha. 2020. “Heat-Associated Mortality in a Hot Climate: Maricopa County, Arizona, 2006-2016.” </w:t>
      </w:r>
      <w:r w:rsidRPr="00216B35">
        <w:rPr>
          <w:i/>
          <w:iCs/>
        </w:rPr>
        <w:t>Public Health Reports</w:t>
      </w:r>
      <w:r w:rsidRPr="00216B35">
        <w:t xml:space="preserve"> 135 (5): 631–39. https://doi.org/10.1177/0033354920938006.</w:t>
      </w:r>
    </w:p>
    <w:p w14:paraId="0F519E68" w14:textId="77777777" w:rsidR="00216B35" w:rsidRPr="00216B35" w:rsidRDefault="00216B35" w:rsidP="00216B35">
      <w:pPr>
        <w:pStyle w:val="Bibliography"/>
      </w:pPr>
      <w:r w:rsidRPr="00216B35">
        <w:t xml:space="preserve">Jay, Ollie, Anthony Capon, Peter Berry, Carolyn Broderick, Richard de Dear, George </w:t>
      </w:r>
      <w:proofErr w:type="spellStart"/>
      <w:r w:rsidRPr="00216B35">
        <w:t>Havenith</w:t>
      </w:r>
      <w:proofErr w:type="spellEnd"/>
      <w:r w:rsidRPr="00216B35">
        <w:t xml:space="preserve">, Yasushi Honda, et al. 2021. “Reducing the Health Effects of Hot Weather and Heat Extremes: From Personal Cooling Strategies to Green Cities.” </w:t>
      </w:r>
      <w:r w:rsidRPr="00216B35">
        <w:rPr>
          <w:i/>
          <w:iCs/>
        </w:rPr>
        <w:t>The Lancet</w:t>
      </w:r>
      <w:r w:rsidRPr="00216B35">
        <w:t xml:space="preserve"> 398 (10301): 709–24. https://doi.org/10.1016/S0140-6736(21)01209-5.</w:t>
      </w:r>
    </w:p>
    <w:p w14:paraId="4936C2F7" w14:textId="77777777" w:rsidR="00216B35" w:rsidRPr="00216B35" w:rsidRDefault="00216B35" w:rsidP="00216B35">
      <w:pPr>
        <w:pStyle w:val="Bibliography"/>
      </w:pPr>
      <w:r w:rsidRPr="00216B35">
        <w:t xml:space="preserve">Jay, Ollie, Matthew N. Cramer, Nicholas M. </w:t>
      </w:r>
      <w:proofErr w:type="spellStart"/>
      <w:r w:rsidRPr="00216B35">
        <w:t>Ravanelli</w:t>
      </w:r>
      <w:proofErr w:type="spellEnd"/>
      <w:r w:rsidRPr="00216B35">
        <w:t xml:space="preserve">, and Simon G. Hodder. 2015. “Should Electric Fans Be Used during a Heat Wave?” </w:t>
      </w:r>
      <w:r w:rsidRPr="00216B35">
        <w:rPr>
          <w:i/>
          <w:iCs/>
        </w:rPr>
        <w:t>Applied Ergonomics</w:t>
      </w:r>
      <w:r w:rsidRPr="00216B35">
        <w:t xml:space="preserve"> 46 Pt A (January): 137–43. https://doi.org/10.1016/j.apergo.2014.07.013.</w:t>
      </w:r>
    </w:p>
    <w:p w14:paraId="54E246A2" w14:textId="77777777" w:rsidR="00216B35" w:rsidRPr="00216B35" w:rsidRDefault="00216B35" w:rsidP="00216B35">
      <w:pPr>
        <w:pStyle w:val="Bibliography"/>
      </w:pPr>
      <w:r w:rsidRPr="00216B35">
        <w:t xml:space="preserve">Kaur, </w:t>
      </w:r>
      <w:proofErr w:type="spellStart"/>
      <w:r w:rsidRPr="00216B35">
        <w:t>Harsurinder</w:t>
      </w:r>
      <w:proofErr w:type="spellEnd"/>
      <w:r w:rsidRPr="00216B35">
        <w:t xml:space="preserve">, </w:t>
      </w:r>
      <w:proofErr w:type="spellStart"/>
      <w:r w:rsidRPr="00216B35">
        <w:t>Husanbir</w:t>
      </w:r>
      <w:proofErr w:type="spellEnd"/>
      <w:r w:rsidRPr="00216B35">
        <w:t xml:space="preserve"> Singh </w:t>
      </w:r>
      <w:proofErr w:type="spellStart"/>
      <w:r w:rsidRPr="00216B35">
        <w:t>Pannu</w:t>
      </w:r>
      <w:proofErr w:type="spellEnd"/>
      <w:r w:rsidRPr="00216B35">
        <w:t xml:space="preserve">, and </w:t>
      </w:r>
      <w:proofErr w:type="spellStart"/>
      <w:r w:rsidRPr="00216B35">
        <w:t>Avleen</w:t>
      </w:r>
      <w:proofErr w:type="spellEnd"/>
      <w:r w:rsidRPr="00216B35">
        <w:t xml:space="preserve"> Kaur </w:t>
      </w:r>
      <w:proofErr w:type="spellStart"/>
      <w:r w:rsidRPr="00216B35">
        <w:t>Malhi</w:t>
      </w:r>
      <w:proofErr w:type="spellEnd"/>
      <w:r w:rsidRPr="00216B35">
        <w:t xml:space="preserve">. 2019. “A Systematic Review on Imbalanced Data Challenges in Machine Learning: Applications and Solutions.” </w:t>
      </w:r>
      <w:r w:rsidRPr="00216B35">
        <w:rPr>
          <w:i/>
          <w:iCs/>
        </w:rPr>
        <w:t>ACM Computing Surveys</w:t>
      </w:r>
      <w:r w:rsidRPr="00216B35">
        <w:t xml:space="preserve"> 52 (4): 79:1-79:36. https://doi.org/10.1145/3343440.</w:t>
      </w:r>
    </w:p>
    <w:p w14:paraId="07BCAAF1" w14:textId="77777777" w:rsidR="00216B35" w:rsidRPr="00216B35" w:rsidRDefault="00216B35" w:rsidP="00216B35">
      <w:pPr>
        <w:pStyle w:val="Bibliography"/>
      </w:pPr>
      <w:r w:rsidRPr="00216B35">
        <w:t xml:space="preserve">Kenny, Glen P., Andreas D. </w:t>
      </w:r>
      <w:proofErr w:type="spellStart"/>
      <w:r w:rsidRPr="00216B35">
        <w:t>Flouris</w:t>
      </w:r>
      <w:proofErr w:type="spellEnd"/>
      <w:r w:rsidRPr="00216B35">
        <w:t xml:space="preserve">, </w:t>
      </w:r>
      <w:proofErr w:type="spellStart"/>
      <w:r w:rsidRPr="00216B35">
        <w:t>Abderrahmane</w:t>
      </w:r>
      <w:proofErr w:type="spellEnd"/>
      <w:r w:rsidRPr="00216B35">
        <w:t xml:space="preserve"> </w:t>
      </w:r>
      <w:proofErr w:type="spellStart"/>
      <w:r w:rsidRPr="00216B35">
        <w:t>Yagouti</w:t>
      </w:r>
      <w:proofErr w:type="spellEnd"/>
      <w:r w:rsidRPr="00216B35">
        <w:t xml:space="preserve">, and Sean R. Notley. 2019. “Towards Establishing Evidence-Based Guidelines on Maximum Indoor Temperatures during Hot Weather in Temperate Continental Climates.” </w:t>
      </w:r>
      <w:r w:rsidRPr="00216B35">
        <w:rPr>
          <w:i/>
          <w:iCs/>
        </w:rPr>
        <w:t>Temperature (Austin, Tex.)</w:t>
      </w:r>
      <w:r w:rsidRPr="00216B35">
        <w:t xml:space="preserve"> 6 (1): 11–36. https://doi.org/10.1080/23328940.2018.1456257.</w:t>
      </w:r>
    </w:p>
    <w:p w14:paraId="6BF69D37" w14:textId="77777777" w:rsidR="00216B35" w:rsidRPr="00216B35" w:rsidRDefault="00216B35" w:rsidP="00216B35">
      <w:pPr>
        <w:pStyle w:val="Bibliography"/>
      </w:pPr>
      <w:r w:rsidRPr="00216B35">
        <w:t xml:space="preserve">Kent, Michael G., Nam Khoa Huynh, </w:t>
      </w:r>
      <w:proofErr w:type="spellStart"/>
      <w:r w:rsidRPr="00216B35">
        <w:t>Asit</w:t>
      </w:r>
      <w:proofErr w:type="spellEnd"/>
      <w:r w:rsidRPr="00216B35">
        <w:t xml:space="preserve"> Kumar Mishra, Federico Tartarini, Aleksandra </w:t>
      </w:r>
      <w:proofErr w:type="spellStart"/>
      <w:r w:rsidRPr="00216B35">
        <w:t>Lipczynska</w:t>
      </w:r>
      <w:proofErr w:type="spellEnd"/>
      <w:r w:rsidRPr="00216B35">
        <w:t xml:space="preserve">, </w:t>
      </w:r>
      <w:proofErr w:type="spellStart"/>
      <w:r w:rsidRPr="00216B35">
        <w:t>Jiayu</w:t>
      </w:r>
      <w:proofErr w:type="spellEnd"/>
      <w:r w:rsidRPr="00216B35">
        <w:t xml:space="preserve"> Li, </w:t>
      </w:r>
      <w:proofErr w:type="spellStart"/>
      <w:r w:rsidRPr="00216B35">
        <w:t>Zurami</w:t>
      </w:r>
      <w:proofErr w:type="spellEnd"/>
      <w:r w:rsidRPr="00216B35">
        <w:t xml:space="preserve"> Sultan, et al. 2023. “Energy Savings and Thermal Comfort in a Zero Energy Office Building with Fans in Singapore.” </w:t>
      </w:r>
      <w:r w:rsidRPr="00216B35">
        <w:rPr>
          <w:i/>
          <w:iCs/>
        </w:rPr>
        <w:t>Building and Environment</w:t>
      </w:r>
      <w:r w:rsidRPr="00216B35">
        <w:t xml:space="preserve"> 243 (September): 110674. https://doi.org/10.1016/j.buildenv.2023.110674.</w:t>
      </w:r>
    </w:p>
    <w:p w14:paraId="6EFA33A0" w14:textId="77777777" w:rsidR="00216B35" w:rsidRPr="00216B35" w:rsidRDefault="00216B35" w:rsidP="00216B35">
      <w:pPr>
        <w:pStyle w:val="Bibliography"/>
      </w:pPr>
      <w:r w:rsidRPr="00216B35">
        <w:t xml:space="preserve">King, Carey, Josh Rhodes, and Jay </w:t>
      </w:r>
      <w:proofErr w:type="spellStart"/>
      <w:r w:rsidRPr="00216B35">
        <w:t>Zarnikau</w:t>
      </w:r>
      <w:proofErr w:type="spellEnd"/>
      <w:r w:rsidRPr="00216B35">
        <w:t>. 2021. “The Timeline and Events of the February 2021 Texas Electric Grid Blackouts.” University of Texas at Austin. https://energy.utexas.edu/sites/default/files/UTAustin%20%282021%29%20EventsFebruary2021TexasBlackout%2020210714.pdf.</w:t>
      </w:r>
    </w:p>
    <w:p w14:paraId="0F9B6981" w14:textId="77777777" w:rsidR="00216B35" w:rsidRPr="00216B35" w:rsidRDefault="00216B35" w:rsidP="00216B35">
      <w:pPr>
        <w:pStyle w:val="Bibliography"/>
      </w:pPr>
      <w:proofErr w:type="spellStart"/>
      <w:r w:rsidRPr="00216B35">
        <w:t>Klepeis</w:t>
      </w:r>
      <w:proofErr w:type="spellEnd"/>
      <w:r w:rsidRPr="00216B35">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216B35">
        <w:rPr>
          <w:i/>
          <w:iCs/>
        </w:rPr>
        <w:t>Journal of Exposure Science &amp; Environmental Epidemiology</w:t>
      </w:r>
      <w:r w:rsidRPr="00216B35">
        <w:t xml:space="preserve"> 11 (3): 231–52. https://doi.org/10.1038/sj.jea.7500165.</w:t>
      </w:r>
    </w:p>
    <w:p w14:paraId="582B2E63" w14:textId="77777777" w:rsidR="00216B35" w:rsidRPr="00216B35" w:rsidRDefault="00216B35" w:rsidP="00216B35">
      <w:pPr>
        <w:pStyle w:val="Bibliography"/>
      </w:pPr>
      <w:proofErr w:type="spellStart"/>
      <w:r w:rsidRPr="00216B35">
        <w:t>Klinenberg</w:t>
      </w:r>
      <w:proofErr w:type="spellEnd"/>
      <w:r w:rsidRPr="00216B35">
        <w:t xml:space="preserve">, Eric. 2015. </w:t>
      </w:r>
      <w:r w:rsidRPr="00216B35">
        <w:rPr>
          <w:i/>
          <w:iCs/>
        </w:rPr>
        <w:t>Heat Wave: A Social Autopsy of Disaster in Chicago</w:t>
      </w:r>
      <w:r w:rsidRPr="00216B35">
        <w:t>. 2nd ed. Chicago: University of Chicago Press.</w:t>
      </w:r>
    </w:p>
    <w:p w14:paraId="0B9F7278" w14:textId="77777777" w:rsidR="00216B35" w:rsidRPr="00216B35" w:rsidRDefault="00216B35" w:rsidP="00216B35">
      <w:pPr>
        <w:pStyle w:val="Bibliography"/>
      </w:pPr>
      <w:r w:rsidRPr="00216B35">
        <w:t xml:space="preserve">Krawczyk, Bartosz. 2016. “Learning from Imbalanced Data: Open Challenges and Future Directions.” </w:t>
      </w:r>
      <w:r w:rsidRPr="00216B35">
        <w:rPr>
          <w:i/>
          <w:iCs/>
        </w:rPr>
        <w:t>Progress in Artificial Intelligence</w:t>
      </w:r>
      <w:r w:rsidRPr="00216B35">
        <w:t xml:space="preserve"> 5 (4): 221–32. https://doi.org/10.1007/s13748-016-0094-0.</w:t>
      </w:r>
    </w:p>
    <w:p w14:paraId="7EF72BA6" w14:textId="77777777" w:rsidR="00216B35" w:rsidRPr="00216B35" w:rsidRDefault="00216B35" w:rsidP="00216B35">
      <w:pPr>
        <w:pStyle w:val="Bibliography"/>
      </w:pPr>
      <w:r w:rsidRPr="00216B35">
        <w:t>Kuhn, Max, Steve Weston, Andre Williams, Chris Keefer, Allan Engelhardt, Tony Cooper, Zachary Mayer, et al. 2023. “Caret: Classification and Regression Training.” https://cran.r-project.org/web/packages/caret/index.html.</w:t>
      </w:r>
    </w:p>
    <w:p w14:paraId="6B527923" w14:textId="77777777" w:rsidR="00216B35" w:rsidRPr="00216B35" w:rsidRDefault="00216B35" w:rsidP="00216B35">
      <w:pPr>
        <w:pStyle w:val="Bibliography"/>
      </w:pPr>
      <w:proofErr w:type="spellStart"/>
      <w:r w:rsidRPr="00216B35">
        <w:lastRenderedPageBreak/>
        <w:t>Kuras</w:t>
      </w:r>
      <w:proofErr w:type="spellEnd"/>
      <w:r w:rsidRPr="00216B35">
        <w:t xml:space="preserve">, Evan R., Molly B. Richardson, Miriam M. Calkins, Kristie L. </w:t>
      </w:r>
      <w:proofErr w:type="spellStart"/>
      <w:r w:rsidRPr="00216B35">
        <w:t>Ebi</w:t>
      </w:r>
      <w:proofErr w:type="spellEnd"/>
      <w:r w:rsidRPr="00216B35">
        <w:t xml:space="preserve">, Jeremy J. Hess, Kristina W. </w:t>
      </w:r>
      <w:proofErr w:type="spellStart"/>
      <w:r w:rsidRPr="00216B35">
        <w:t>Kintziger</w:t>
      </w:r>
      <w:proofErr w:type="spellEnd"/>
      <w:r w:rsidRPr="00216B35">
        <w:t xml:space="preserve">, Meredith A. Jagger, Ariane </w:t>
      </w:r>
      <w:proofErr w:type="spellStart"/>
      <w:r w:rsidRPr="00216B35">
        <w:t>Middel</w:t>
      </w:r>
      <w:proofErr w:type="spellEnd"/>
      <w:r w:rsidRPr="00216B35">
        <w:t xml:space="preserve">, Anna A. Scott, and June T. Spector. 2017. “Opportunities and Challenges for Personal Heat Exposure Research.” </w:t>
      </w:r>
      <w:r w:rsidRPr="00216B35">
        <w:rPr>
          <w:i/>
          <w:iCs/>
        </w:rPr>
        <w:t>Environmental Health Perspectives</w:t>
      </w:r>
      <w:r w:rsidRPr="00216B35">
        <w:t xml:space="preserve"> 125 (8): 085001.</w:t>
      </w:r>
    </w:p>
    <w:p w14:paraId="55FE1AE4" w14:textId="77777777" w:rsidR="00216B35" w:rsidRPr="00216B35" w:rsidRDefault="00216B35" w:rsidP="00216B35">
      <w:pPr>
        <w:pStyle w:val="Bibliography"/>
      </w:pPr>
      <w:r w:rsidRPr="00216B35">
        <w:t xml:space="preserve">Lai, </w:t>
      </w:r>
      <w:proofErr w:type="spellStart"/>
      <w:r w:rsidRPr="00216B35">
        <w:t>Wangyang</w:t>
      </w:r>
      <w:proofErr w:type="spellEnd"/>
      <w:r w:rsidRPr="00216B35">
        <w:t xml:space="preserve">, Yun </w:t>
      </w:r>
      <w:proofErr w:type="spellStart"/>
      <w:r w:rsidRPr="00216B35">
        <w:t>Qiu</w:t>
      </w:r>
      <w:proofErr w:type="spellEnd"/>
      <w:r w:rsidRPr="00216B35">
        <w:t>, Qu Tang, Chen Xi, and Peng Zhang. 2023. “The Effects of Temperature on Labor Productivity,” June.</w:t>
      </w:r>
    </w:p>
    <w:p w14:paraId="105A7B51" w14:textId="77777777" w:rsidR="00216B35" w:rsidRPr="00216B35" w:rsidRDefault="00216B35" w:rsidP="00216B35">
      <w:pPr>
        <w:pStyle w:val="Bibliography"/>
      </w:pPr>
      <w:r w:rsidRPr="00216B35">
        <w:t>Lane, Kathryn. 2018. “The Dangers of Cold Weather.” Public Health Post. November 14, 2018. https://www.publichealthpost.org/research/counting-cold-related-deaths-new-york-city/.</w:t>
      </w:r>
    </w:p>
    <w:p w14:paraId="7A3987C6" w14:textId="77777777" w:rsidR="00216B35" w:rsidRPr="00216B35" w:rsidRDefault="00216B35" w:rsidP="00216B35">
      <w:pPr>
        <w:pStyle w:val="Bibliography"/>
      </w:pPr>
      <w:r w:rsidRPr="00216B35">
        <w:t xml:space="preserve">Laurent, Jose Guillermo Cedeño, Augusta Williams, Youssef </w:t>
      </w:r>
      <w:proofErr w:type="spellStart"/>
      <w:r w:rsidRPr="00216B35">
        <w:t>Oulhote</w:t>
      </w:r>
      <w:proofErr w:type="spellEnd"/>
      <w:r w:rsidRPr="00216B35">
        <w:t xml:space="preserve">, Antonella </w:t>
      </w:r>
      <w:proofErr w:type="spellStart"/>
      <w:r w:rsidRPr="00216B35">
        <w:t>Zanobetti</w:t>
      </w:r>
      <w:proofErr w:type="spellEnd"/>
      <w:r w:rsidRPr="00216B35">
        <w:t xml:space="preserve">, Joseph G. Allen, and John D. Spengler. 2018. “Reduced Cognitive Function during a Heat Wave among Residents of Non-Air-Conditioned Buildings: An Observational Study of Young Adults in the Summer of 2016.” </w:t>
      </w:r>
      <w:r w:rsidRPr="00216B35">
        <w:rPr>
          <w:i/>
          <w:iCs/>
        </w:rPr>
        <w:t>PLOS Medicine</w:t>
      </w:r>
      <w:r w:rsidRPr="00216B35">
        <w:t xml:space="preserve"> 15 (7): e1002605. https://doi.org/10.1371/journal.pmed.1002605.</w:t>
      </w:r>
    </w:p>
    <w:p w14:paraId="0C1A9D5C" w14:textId="77777777" w:rsidR="00216B35" w:rsidRPr="00216B35" w:rsidRDefault="00216B35" w:rsidP="00216B35">
      <w:pPr>
        <w:pStyle w:val="Bibliography"/>
      </w:pPr>
      <w:r w:rsidRPr="00216B35">
        <w:t xml:space="preserve">Lomas, Kevin J. 2021. “Summertime Overheating in Dwellings in Temperate Climates.” </w:t>
      </w:r>
      <w:r w:rsidRPr="00216B35">
        <w:rPr>
          <w:i/>
          <w:iCs/>
        </w:rPr>
        <w:t>Buildings and Cities</w:t>
      </w:r>
      <w:r w:rsidRPr="00216B35">
        <w:t xml:space="preserve"> 2 (1): 487–94. https://doi.org/10.5334/bc.128.</w:t>
      </w:r>
    </w:p>
    <w:p w14:paraId="74139195" w14:textId="77777777" w:rsidR="00216B35" w:rsidRPr="00216B35" w:rsidRDefault="00216B35" w:rsidP="00216B35">
      <w:pPr>
        <w:pStyle w:val="Bibliography"/>
      </w:pPr>
      <w:proofErr w:type="spellStart"/>
      <w:r w:rsidRPr="00216B35">
        <w:t>Maivel</w:t>
      </w:r>
      <w:proofErr w:type="spellEnd"/>
      <w:r w:rsidRPr="00216B35">
        <w:t xml:space="preserve">, </w:t>
      </w:r>
      <w:proofErr w:type="spellStart"/>
      <w:r w:rsidRPr="00216B35">
        <w:t>Mikk</w:t>
      </w:r>
      <w:proofErr w:type="spellEnd"/>
      <w:r w:rsidRPr="00216B35">
        <w:t xml:space="preserve">, </w:t>
      </w:r>
      <w:proofErr w:type="spellStart"/>
      <w:r w:rsidRPr="00216B35">
        <w:t>Jarek</w:t>
      </w:r>
      <w:proofErr w:type="spellEnd"/>
      <w:r w:rsidRPr="00216B35">
        <w:t xml:space="preserve"> </w:t>
      </w:r>
      <w:proofErr w:type="spellStart"/>
      <w:r w:rsidRPr="00216B35">
        <w:t>Kurnitski</w:t>
      </w:r>
      <w:proofErr w:type="spellEnd"/>
      <w:r w:rsidRPr="00216B35">
        <w:t xml:space="preserve">, and Targo </w:t>
      </w:r>
      <w:proofErr w:type="spellStart"/>
      <w:r w:rsidRPr="00216B35">
        <w:t>Kalamees</w:t>
      </w:r>
      <w:proofErr w:type="spellEnd"/>
      <w:r w:rsidRPr="00216B35">
        <w:t xml:space="preserve">. 2015. “Field Survey of Overheating Problems in Estonian Apartment Buildings.” </w:t>
      </w:r>
      <w:r w:rsidRPr="00216B35">
        <w:rPr>
          <w:i/>
          <w:iCs/>
        </w:rPr>
        <w:t>Architectural Science Review</w:t>
      </w:r>
      <w:r w:rsidRPr="00216B35">
        <w:t xml:space="preserve"> 58 (1): 1–10. https://doi.org/10.1080/00038628.2014.970610.</w:t>
      </w:r>
    </w:p>
    <w:p w14:paraId="2DC5060E" w14:textId="77777777" w:rsidR="00216B35" w:rsidRPr="00216B35" w:rsidRDefault="00216B35" w:rsidP="00216B35">
      <w:pPr>
        <w:pStyle w:val="Bibliography"/>
      </w:pPr>
      <w:r w:rsidRPr="00216B35">
        <w:t xml:space="preserve">Matz, </w:t>
      </w:r>
      <w:proofErr w:type="spellStart"/>
      <w:r w:rsidRPr="00216B35">
        <w:t>Carlyn</w:t>
      </w:r>
      <w:proofErr w:type="spellEnd"/>
      <w:r w:rsidRPr="00216B35">
        <w:t xml:space="preserve"> J., David M. </w:t>
      </w:r>
      <w:proofErr w:type="spellStart"/>
      <w:r w:rsidRPr="00216B35">
        <w:t>Stieb</w:t>
      </w:r>
      <w:proofErr w:type="spellEnd"/>
      <w:r w:rsidRPr="00216B35">
        <w:t xml:space="preserve">, </w:t>
      </w:r>
      <w:proofErr w:type="spellStart"/>
      <w:r w:rsidRPr="00216B35">
        <w:t>Karelyn</w:t>
      </w:r>
      <w:proofErr w:type="spellEnd"/>
      <w:r w:rsidRPr="00216B35">
        <w:t xml:space="preserve"> Davis, Marika </w:t>
      </w:r>
      <w:proofErr w:type="spellStart"/>
      <w:r w:rsidRPr="00216B35">
        <w:t>Egyed</w:t>
      </w:r>
      <w:proofErr w:type="spellEnd"/>
      <w:r w:rsidRPr="00216B35">
        <w:t xml:space="preserve">, Andreas Rose, </w:t>
      </w:r>
      <w:proofErr w:type="spellStart"/>
      <w:r w:rsidRPr="00216B35">
        <w:t>Benedito</w:t>
      </w:r>
      <w:proofErr w:type="spellEnd"/>
      <w:r w:rsidRPr="00216B35">
        <w:t xml:space="preserve"> Chou, and </w:t>
      </w:r>
      <w:proofErr w:type="spellStart"/>
      <w:r w:rsidRPr="00216B35">
        <w:t>Orly</w:t>
      </w:r>
      <w:proofErr w:type="spellEnd"/>
      <w:r w:rsidRPr="00216B35">
        <w:t xml:space="preserve"> </w:t>
      </w:r>
      <w:proofErr w:type="spellStart"/>
      <w:r w:rsidRPr="00216B35">
        <w:t>Brion</w:t>
      </w:r>
      <w:proofErr w:type="spellEnd"/>
      <w:r w:rsidRPr="00216B35">
        <w:t xml:space="preserve">. 2014. “Effects of Age, Season, Gender and Urban-Rural Status on Time-Activity: Canadian Human Activity Pattern Survey 2 (CHAPS 2).” </w:t>
      </w:r>
      <w:r w:rsidRPr="00216B35">
        <w:rPr>
          <w:i/>
          <w:iCs/>
        </w:rPr>
        <w:t>International Journal of Environmental Research and Public Health</w:t>
      </w:r>
      <w:r w:rsidRPr="00216B35">
        <w:t xml:space="preserve"> 11 (2): 2108–24. https://doi.org/10.3390/ijerph110202108.</w:t>
      </w:r>
    </w:p>
    <w:p w14:paraId="7A860366" w14:textId="77777777" w:rsidR="00216B35" w:rsidRPr="00216B35" w:rsidRDefault="00216B35" w:rsidP="00216B35">
      <w:pPr>
        <w:pStyle w:val="Bibliography"/>
      </w:pPr>
      <w:proofErr w:type="spellStart"/>
      <w:r w:rsidRPr="00216B35">
        <w:t>Mavrogianni</w:t>
      </w:r>
      <w:proofErr w:type="spellEnd"/>
      <w:r w:rsidRPr="00216B35">
        <w:t xml:space="preserve">, Anna, Paul Wilkinson, Michael Davies, Phillip Biddulph, and Eleni </w:t>
      </w:r>
      <w:proofErr w:type="spellStart"/>
      <w:r w:rsidRPr="00216B35">
        <w:t>Oikonomou</w:t>
      </w:r>
      <w:proofErr w:type="spellEnd"/>
      <w:r w:rsidRPr="00216B35">
        <w:t xml:space="preserve">. 2012. “Building Characteristics as Determinants of Propensity to High Indoor Summer Temperatures in London Dwellings.” </w:t>
      </w:r>
      <w:r w:rsidRPr="00216B35">
        <w:rPr>
          <w:i/>
          <w:iCs/>
        </w:rPr>
        <w:t>Building and Environment</w:t>
      </w:r>
      <w:r w:rsidRPr="00216B35">
        <w:t>, Implications of a Changing Climate for Buildings, 55 (September): 117–30. https://doi.org/10.1016/j.buildenv.2011.12.003.</w:t>
      </w:r>
    </w:p>
    <w:p w14:paraId="023D68BA" w14:textId="77777777" w:rsidR="00216B35" w:rsidRPr="00216B35" w:rsidRDefault="00216B35" w:rsidP="00216B35">
      <w:pPr>
        <w:pStyle w:val="Bibliography"/>
      </w:pPr>
      <w:r w:rsidRPr="00216B35">
        <w:t>MCDPH. 2019. “Heat-Associated Deaths in Maricopa County, AZ, Final Report for 2019.” Maricopa County, AZ: Maricopa County Department of Public Health. https://www.maricopa.gov/ArchiveCenter/ViewFile/Item/4959.</w:t>
      </w:r>
    </w:p>
    <w:p w14:paraId="08E7670A" w14:textId="77777777" w:rsidR="00216B35" w:rsidRPr="00216B35" w:rsidRDefault="00216B35" w:rsidP="00216B35">
      <w:pPr>
        <w:pStyle w:val="Bibliography"/>
      </w:pPr>
      <w:proofErr w:type="spellStart"/>
      <w:r w:rsidRPr="00216B35">
        <w:t>Menardi</w:t>
      </w:r>
      <w:proofErr w:type="spellEnd"/>
      <w:r w:rsidRPr="00216B35">
        <w:t xml:space="preserve">, Giovanna, and Nicola </w:t>
      </w:r>
      <w:proofErr w:type="spellStart"/>
      <w:r w:rsidRPr="00216B35">
        <w:t>Torelli</w:t>
      </w:r>
      <w:proofErr w:type="spellEnd"/>
      <w:r w:rsidRPr="00216B35">
        <w:t xml:space="preserve">. 2014. “Training and Assessing Classification Rules with Imbalanced Data.” </w:t>
      </w:r>
      <w:r w:rsidRPr="00216B35">
        <w:rPr>
          <w:i/>
          <w:iCs/>
        </w:rPr>
        <w:t>Data Mining and Knowledge Discovery</w:t>
      </w:r>
      <w:r w:rsidRPr="00216B35">
        <w:t xml:space="preserve"> 28 (1): 92–122. https://doi.org/10.1007/s10618-012-0295-5.</w:t>
      </w:r>
    </w:p>
    <w:p w14:paraId="30689858" w14:textId="77777777" w:rsidR="00216B35" w:rsidRPr="00216B35" w:rsidRDefault="00216B35" w:rsidP="00216B35">
      <w:pPr>
        <w:pStyle w:val="Bibliography"/>
      </w:pPr>
      <w:r w:rsidRPr="00216B35">
        <w:t xml:space="preserve">Meyer, David, Evgenia </w:t>
      </w:r>
      <w:proofErr w:type="spellStart"/>
      <w:r w:rsidRPr="00216B35">
        <w:t>Dimitriadou</w:t>
      </w:r>
      <w:proofErr w:type="spellEnd"/>
      <w:r w:rsidRPr="00216B35">
        <w:t xml:space="preserve">, Kurt </w:t>
      </w:r>
      <w:proofErr w:type="spellStart"/>
      <w:r w:rsidRPr="00216B35">
        <w:t>Hornik</w:t>
      </w:r>
      <w:proofErr w:type="spellEnd"/>
      <w:r w:rsidRPr="00216B35">
        <w:t xml:space="preserve">, Andreas </w:t>
      </w:r>
      <w:proofErr w:type="spellStart"/>
      <w:r w:rsidRPr="00216B35">
        <w:t>Weingessel</w:t>
      </w:r>
      <w:proofErr w:type="spellEnd"/>
      <w:r w:rsidRPr="00216B35">
        <w:t xml:space="preserve">, Friedrich </w:t>
      </w:r>
      <w:proofErr w:type="spellStart"/>
      <w:r w:rsidRPr="00216B35">
        <w:t>Leisch</w:t>
      </w:r>
      <w:proofErr w:type="spellEnd"/>
      <w:r w:rsidRPr="00216B35">
        <w:t xml:space="preserve">, </w:t>
      </w:r>
      <w:proofErr w:type="spellStart"/>
      <w:r w:rsidRPr="00216B35">
        <w:t>Chih</w:t>
      </w:r>
      <w:proofErr w:type="spellEnd"/>
      <w:r w:rsidRPr="00216B35">
        <w:t>-Chung Chang (</w:t>
      </w:r>
      <w:proofErr w:type="spellStart"/>
      <w:r w:rsidRPr="00216B35">
        <w:t>libsvm</w:t>
      </w:r>
      <w:proofErr w:type="spellEnd"/>
      <w:r w:rsidRPr="00216B35">
        <w:t xml:space="preserve"> C++-code), and </w:t>
      </w:r>
      <w:proofErr w:type="spellStart"/>
      <w:r w:rsidRPr="00216B35">
        <w:t>Chih</w:t>
      </w:r>
      <w:proofErr w:type="spellEnd"/>
      <w:r w:rsidRPr="00216B35">
        <w:t>-Chen Lin (</w:t>
      </w:r>
      <w:proofErr w:type="spellStart"/>
      <w:r w:rsidRPr="00216B35">
        <w:t>libsvm</w:t>
      </w:r>
      <w:proofErr w:type="spellEnd"/>
      <w:r w:rsidRPr="00216B35">
        <w:t xml:space="preserve"> C++-code). 2023. “E1071: </w:t>
      </w:r>
      <w:proofErr w:type="spellStart"/>
      <w:r w:rsidRPr="00216B35">
        <w:t>Misc</w:t>
      </w:r>
      <w:proofErr w:type="spellEnd"/>
      <w:r w:rsidRPr="00216B35">
        <w:t xml:space="preserve"> Functions of the Department of Statistics, Probability Theory Group (Formerly: E1071), TU Wien.” https://cran.r-project.org/web/packages/e1071/index.html.</w:t>
      </w:r>
    </w:p>
    <w:p w14:paraId="37A92ACC" w14:textId="77777777" w:rsidR="00216B35" w:rsidRPr="00216B35" w:rsidRDefault="00216B35" w:rsidP="00216B35">
      <w:pPr>
        <w:pStyle w:val="Bibliography"/>
      </w:pPr>
      <w:proofErr w:type="spellStart"/>
      <w:r w:rsidRPr="00216B35">
        <w:lastRenderedPageBreak/>
        <w:t>Milborrow</w:t>
      </w:r>
      <w:proofErr w:type="spellEnd"/>
      <w:r w:rsidRPr="00216B35">
        <w:t>, Stephen. 2023. “Earth: Multivariate Adaptive Regression Splines.” https://cran.r-project.org/web/packages/earth/index.html.</w:t>
      </w:r>
    </w:p>
    <w:p w14:paraId="6FDB9F99" w14:textId="77777777" w:rsidR="00216B35" w:rsidRPr="00216B35" w:rsidRDefault="00216B35" w:rsidP="00216B35">
      <w:pPr>
        <w:pStyle w:val="Bibliography"/>
      </w:pPr>
      <w:r w:rsidRPr="00216B35">
        <w:t xml:space="preserve">Miller, Dana, Paul Raftery, Mia Nakajima, Sonja </w:t>
      </w:r>
      <w:proofErr w:type="spellStart"/>
      <w:r w:rsidRPr="00216B35">
        <w:t>Salo</w:t>
      </w:r>
      <w:proofErr w:type="spellEnd"/>
      <w:r w:rsidRPr="00216B35">
        <w:t xml:space="preserve">, Lindsay T. Graham, Therese </w:t>
      </w:r>
      <w:proofErr w:type="spellStart"/>
      <w:r w:rsidRPr="00216B35">
        <w:t>Peffer</w:t>
      </w:r>
      <w:proofErr w:type="spellEnd"/>
      <w:r w:rsidRPr="00216B35">
        <w:t xml:space="preserve">, Marta Delgado, et al. 2021. “Cooling Energy Savings and Occupant Feedback in a Two Year Retrofit Evaluation of 99 Automated Ceiling Fans Staged with Air Conditioning.” </w:t>
      </w:r>
      <w:r w:rsidRPr="00216B35">
        <w:rPr>
          <w:i/>
          <w:iCs/>
        </w:rPr>
        <w:t>Energy and Buildings</w:t>
      </w:r>
      <w:r w:rsidRPr="00216B35">
        <w:t xml:space="preserve"> 251 (November): 111319. https://doi.org/10.1016/j.enbuild.2021.111319.</w:t>
      </w:r>
    </w:p>
    <w:p w14:paraId="57869DC0" w14:textId="77777777" w:rsidR="00216B35" w:rsidRPr="00216B35" w:rsidRDefault="00216B35" w:rsidP="00216B35">
      <w:pPr>
        <w:pStyle w:val="Bibliography"/>
      </w:pPr>
      <w:r w:rsidRPr="00216B35">
        <w:t>Ministry of Health. 2023. “Province Launches New Initiative to Protect People during Extreme Heat Emergencies | BC Gov News.” The official website of the Government of British Columbia. BC Gov News. June 27, 2023. https://news.gov.bc.ca/releases/2023HLTH0095-001044.</w:t>
      </w:r>
    </w:p>
    <w:p w14:paraId="625EC19D" w14:textId="77777777" w:rsidR="00216B35" w:rsidRPr="00216B35" w:rsidRDefault="00216B35" w:rsidP="00216B35">
      <w:pPr>
        <w:pStyle w:val="Bibliography"/>
      </w:pPr>
      <w:r w:rsidRPr="00216B35">
        <w:t xml:space="preserve">Naughton, Mary P, Alden Henderson, Maria C </w:t>
      </w:r>
      <w:proofErr w:type="spellStart"/>
      <w:r w:rsidRPr="00216B35">
        <w:t>Mirabelli</w:t>
      </w:r>
      <w:proofErr w:type="spellEnd"/>
      <w:r w:rsidRPr="00216B35">
        <w:t xml:space="preserve">, Reinhard Kaiser, John L Wilhelm, Stephanie M </w:t>
      </w:r>
      <w:proofErr w:type="spellStart"/>
      <w:r w:rsidRPr="00216B35">
        <w:t>Kieszak</w:t>
      </w:r>
      <w:proofErr w:type="spellEnd"/>
      <w:r w:rsidRPr="00216B35">
        <w:t xml:space="preserve">, Carol H Rubin, and Michael A </w:t>
      </w:r>
      <w:proofErr w:type="spellStart"/>
      <w:r w:rsidRPr="00216B35">
        <w:t>McGeehin</w:t>
      </w:r>
      <w:proofErr w:type="spellEnd"/>
      <w:r w:rsidRPr="00216B35">
        <w:t xml:space="preserve">. 2002. “Heat-Related Mortality during a 1999 Heat Wave in Chicago1 1The Full Text of This Article Is Available via AJPM Online at Www.Ajpm-Online.Net.” </w:t>
      </w:r>
      <w:r w:rsidRPr="00216B35">
        <w:rPr>
          <w:i/>
          <w:iCs/>
        </w:rPr>
        <w:t>American Journal of Preventive Medicine</w:t>
      </w:r>
      <w:r w:rsidRPr="00216B35">
        <w:t xml:space="preserve"> 22 (4): 221–27. https://doi.org/10.1016/S0749-3797(02)00421-X.</w:t>
      </w:r>
    </w:p>
    <w:p w14:paraId="68368F55" w14:textId="77777777" w:rsidR="00216B35" w:rsidRPr="00216B35" w:rsidRDefault="00216B35" w:rsidP="00216B35">
      <w:pPr>
        <w:pStyle w:val="Bibliography"/>
      </w:pPr>
      <w:r w:rsidRPr="00216B35">
        <w:t xml:space="preserve">Nayak, S. G., S. Shrestha, P. L. Kinney, Z. Ross, S. C. Sheridan, C. I. </w:t>
      </w:r>
      <w:proofErr w:type="spellStart"/>
      <w:r w:rsidRPr="00216B35">
        <w:t>Pantea</w:t>
      </w:r>
      <w:proofErr w:type="spellEnd"/>
      <w:r w:rsidRPr="00216B35">
        <w:t xml:space="preserve">, W. H. Hsu, N. </w:t>
      </w:r>
      <w:proofErr w:type="spellStart"/>
      <w:r w:rsidRPr="00216B35">
        <w:t>Muscatiello</w:t>
      </w:r>
      <w:proofErr w:type="spellEnd"/>
      <w:r w:rsidRPr="00216B35">
        <w:t xml:space="preserve">, and S. A. Hwang. 2018. “Development of a Heat Vulnerability Index for New York State.” </w:t>
      </w:r>
      <w:r w:rsidRPr="00216B35">
        <w:rPr>
          <w:i/>
          <w:iCs/>
        </w:rPr>
        <w:t>Public Health</w:t>
      </w:r>
      <w:r w:rsidRPr="00216B35">
        <w:t>, Special issue on Health and high temperatures, 161 (August): 127–37. https://doi.org/10.1016/j.puhe.2017.09.006.</w:t>
      </w:r>
    </w:p>
    <w:p w14:paraId="10258DEB" w14:textId="77777777" w:rsidR="00216B35" w:rsidRPr="00216B35" w:rsidRDefault="00216B35" w:rsidP="00216B35">
      <w:pPr>
        <w:pStyle w:val="Bibliography"/>
      </w:pPr>
      <w:r w:rsidRPr="00216B35">
        <w:t xml:space="preserve">New, Joshua, Mark Adams, Eric Garrison, Brett Bass, and </w:t>
      </w:r>
      <w:proofErr w:type="spellStart"/>
      <w:r w:rsidRPr="00216B35">
        <w:t>Tianjing</w:t>
      </w:r>
      <w:proofErr w:type="spellEnd"/>
      <w:r w:rsidRPr="00216B35">
        <w:t xml:space="preserve"> Guo. 2020. “Urban-Scale Energy Modeling: Scaling Beyond Tax Assessor Data.” </w:t>
      </w:r>
      <w:proofErr w:type="gramStart"/>
      <w:r w:rsidRPr="00216B35">
        <w:t>In ,</w:t>
      </w:r>
      <w:proofErr w:type="gramEnd"/>
      <w:r w:rsidRPr="00216B35">
        <w:t xml:space="preserve"> 7. 2020: ASHRAE and IBPSA-USA.</w:t>
      </w:r>
    </w:p>
    <w:p w14:paraId="0BC22247" w14:textId="77777777" w:rsidR="00216B35" w:rsidRPr="00216B35" w:rsidRDefault="00216B35" w:rsidP="00216B35">
      <w:pPr>
        <w:pStyle w:val="Bibliography"/>
      </w:pPr>
      <w:proofErr w:type="spellStart"/>
      <w:r w:rsidRPr="00216B35">
        <w:t>Nibbering</w:t>
      </w:r>
      <w:proofErr w:type="spellEnd"/>
      <w:r w:rsidRPr="00216B35">
        <w:t xml:space="preserve">, Didier, and Trevor J. Hastie. 2022. “Multiclass-Penalized Logistic Regression.” </w:t>
      </w:r>
      <w:r w:rsidRPr="00216B35">
        <w:rPr>
          <w:i/>
          <w:iCs/>
        </w:rPr>
        <w:t>Computational Statistics &amp; Data Analysis</w:t>
      </w:r>
      <w:r w:rsidRPr="00216B35">
        <w:t xml:space="preserve"> 169 (May): 107414. https://doi.org/10.1016/j.csda.2021.107414.</w:t>
      </w:r>
    </w:p>
    <w:p w14:paraId="31A9B039" w14:textId="77777777" w:rsidR="00216B35" w:rsidRPr="00216B35" w:rsidRDefault="00216B35" w:rsidP="00216B35">
      <w:pPr>
        <w:pStyle w:val="Bibliography"/>
      </w:pPr>
      <w:proofErr w:type="spellStart"/>
      <w:r w:rsidRPr="00216B35">
        <w:t>Obradovich</w:t>
      </w:r>
      <w:proofErr w:type="spellEnd"/>
      <w:r w:rsidRPr="00216B35">
        <w:t xml:space="preserve">, Nick, Robyn Migliorini, Sara C. Mednick, and James H. Fowler. 2017. “Nighttime Temperature and Human Sleep Loss in a Changing Climate.” </w:t>
      </w:r>
      <w:r w:rsidRPr="00216B35">
        <w:rPr>
          <w:i/>
          <w:iCs/>
        </w:rPr>
        <w:t>Science Advances</w:t>
      </w:r>
      <w:r w:rsidRPr="00216B35">
        <w:t xml:space="preserve"> 3 (5): e1601555. https://doi.org/10.1126/sciadv.1601555.</w:t>
      </w:r>
    </w:p>
    <w:p w14:paraId="55DA378C" w14:textId="77777777" w:rsidR="00216B35" w:rsidRPr="00216B35" w:rsidRDefault="00216B35" w:rsidP="00216B35">
      <w:pPr>
        <w:pStyle w:val="Bibliography"/>
      </w:pPr>
      <w:r w:rsidRPr="00216B35">
        <w:t xml:space="preserve">O’Neill, Marie S., Antonella </w:t>
      </w:r>
      <w:proofErr w:type="spellStart"/>
      <w:r w:rsidRPr="00216B35">
        <w:t>Zanobetti</w:t>
      </w:r>
      <w:proofErr w:type="spellEnd"/>
      <w:r w:rsidRPr="00216B35">
        <w:t xml:space="preserve">, and Joel Schwartz. 2003. “Modifiers of the Temperature and Mortality Association in Seven US Cities.” </w:t>
      </w:r>
      <w:r w:rsidRPr="00216B35">
        <w:rPr>
          <w:i/>
          <w:iCs/>
        </w:rPr>
        <w:t>American Journal of Epidemiology</w:t>
      </w:r>
      <w:r w:rsidRPr="00216B35">
        <w:t xml:space="preserve"> 157 (12): 1074–82. https://doi.org/10.1093/aje/kwg096.</w:t>
      </w:r>
    </w:p>
    <w:p w14:paraId="2F91E295" w14:textId="77777777" w:rsidR="00216B35" w:rsidRPr="00216B35" w:rsidRDefault="00216B35" w:rsidP="00216B35">
      <w:pPr>
        <w:pStyle w:val="Bibliography"/>
      </w:pPr>
      <w:r w:rsidRPr="00216B35">
        <w:t xml:space="preserve">———. 2005. “Disparities by Race in Heat-Related Mortality in Four US Cities: The Role of Air Conditioning Prevalence.” </w:t>
      </w:r>
      <w:r w:rsidRPr="00216B35">
        <w:rPr>
          <w:i/>
          <w:iCs/>
        </w:rPr>
        <w:t>Journal of Urban Health</w:t>
      </w:r>
      <w:r w:rsidRPr="00216B35">
        <w:t xml:space="preserve"> 82 (2): 191–97. https://doi.org/10.1093/jurban/jti043.</w:t>
      </w:r>
    </w:p>
    <w:p w14:paraId="0AAE371D" w14:textId="77777777" w:rsidR="00216B35" w:rsidRPr="00216B35" w:rsidRDefault="00216B35" w:rsidP="00216B35">
      <w:pPr>
        <w:pStyle w:val="Bibliography"/>
      </w:pPr>
      <w:proofErr w:type="spellStart"/>
      <w:r w:rsidRPr="00216B35">
        <w:t>Ostro</w:t>
      </w:r>
      <w:proofErr w:type="spellEnd"/>
      <w:r w:rsidRPr="00216B35">
        <w:t xml:space="preserve">, Bart D., Lindsey A. Roth, Rochelle S. Green, and Rupa </w:t>
      </w:r>
      <w:proofErr w:type="spellStart"/>
      <w:r w:rsidRPr="00216B35">
        <w:t>Basu</w:t>
      </w:r>
      <w:proofErr w:type="spellEnd"/>
      <w:r w:rsidRPr="00216B35">
        <w:t xml:space="preserve">. 2009. “Estimating the Mortality Effect of the July 2006 California Heat Wave.” </w:t>
      </w:r>
      <w:r w:rsidRPr="00216B35">
        <w:rPr>
          <w:i/>
          <w:iCs/>
        </w:rPr>
        <w:t>Environmental Research</w:t>
      </w:r>
      <w:r w:rsidRPr="00216B35">
        <w:t xml:space="preserve"> 109 (5): 614–19. https://doi.org/10.1016/j.envres.2009.03.010.</w:t>
      </w:r>
    </w:p>
    <w:p w14:paraId="588503DD" w14:textId="77777777" w:rsidR="00216B35" w:rsidRPr="00216B35" w:rsidRDefault="00216B35" w:rsidP="00216B35">
      <w:pPr>
        <w:pStyle w:val="Bibliography"/>
      </w:pPr>
      <w:proofErr w:type="spellStart"/>
      <w:r w:rsidRPr="00216B35">
        <w:t>Oudin</w:t>
      </w:r>
      <w:proofErr w:type="spellEnd"/>
      <w:r w:rsidRPr="00216B35">
        <w:t xml:space="preserve"> </w:t>
      </w:r>
      <w:proofErr w:type="spellStart"/>
      <w:r w:rsidRPr="00216B35">
        <w:t>Åström</w:t>
      </w:r>
      <w:proofErr w:type="spellEnd"/>
      <w:r w:rsidRPr="00216B35">
        <w:t xml:space="preserve">, Daniel, Forsberg </w:t>
      </w:r>
      <w:proofErr w:type="spellStart"/>
      <w:r w:rsidRPr="00216B35">
        <w:t>Bertil</w:t>
      </w:r>
      <w:proofErr w:type="spellEnd"/>
      <w:r w:rsidRPr="00216B35">
        <w:t xml:space="preserve">, and </w:t>
      </w:r>
      <w:proofErr w:type="spellStart"/>
      <w:r w:rsidRPr="00216B35">
        <w:t>Rocklöv</w:t>
      </w:r>
      <w:proofErr w:type="spellEnd"/>
      <w:r w:rsidRPr="00216B35">
        <w:t xml:space="preserve"> </w:t>
      </w:r>
      <w:proofErr w:type="spellStart"/>
      <w:r w:rsidRPr="00216B35">
        <w:t>Joacim</w:t>
      </w:r>
      <w:proofErr w:type="spellEnd"/>
      <w:r w:rsidRPr="00216B35">
        <w:t xml:space="preserve">. 2011. “Heat Wave Impact on Morbidity and Mortality in the Elderly Population: A Review of Recent Studies.” </w:t>
      </w:r>
      <w:proofErr w:type="spellStart"/>
      <w:r w:rsidRPr="00216B35">
        <w:rPr>
          <w:i/>
          <w:iCs/>
        </w:rPr>
        <w:t>Maturitas</w:t>
      </w:r>
      <w:proofErr w:type="spellEnd"/>
      <w:r w:rsidRPr="00216B35">
        <w:t xml:space="preserve"> 69 (2): 99–105. https://doi.org/10.1016/j.maturitas.2011.03.008.</w:t>
      </w:r>
    </w:p>
    <w:p w14:paraId="01F21533" w14:textId="77777777" w:rsidR="00216B35" w:rsidRPr="00216B35" w:rsidRDefault="00216B35" w:rsidP="00216B35">
      <w:pPr>
        <w:pStyle w:val="Bibliography"/>
      </w:pPr>
      <w:r w:rsidRPr="00216B35">
        <w:lastRenderedPageBreak/>
        <w:t xml:space="preserve">Pathan, A., A. </w:t>
      </w:r>
      <w:proofErr w:type="spellStart"/>
      <w:r w:rsidRPr="00216B35">
        <w:t>Mavrogianni</w:t>
      </w:r>
      <w:proofErr w:type="spellEnd"/>
      <w:r w:rsidRPr="00216B35">
        <w:t xml:space="preserve">, A. Summerfield, T. </w:t>
      </w:r>
      <w:proofErr w:type="spellStart"/>
      <w:r w:rsidRPr="00216B35">
        <w:t>Oreszczyn</w:t>
      </w:r>
      <w:proofErr w:type="spellEnd"/>
      <w:r w:rsidRPr="00216B35">
        <w:t xml:space="preserve">, and M. Davies. 2017. “Monitoring Summer Indoor Overheating in the London Housing Stock.” </w:t>
      </w:r>
      <w:r w:rsidRPr="00216B35">
        <w:rPr>
          <w:i/>
          <w:iCs/>
        </w:rPr>
        <w:t>Energy and Buildings</w:t>
      </w:r>
      <w:r w:rsidRPr="00216B35">
        <w:t xml:space="preserve"> 141 (April): 361–78. https://doi.org/10.1016/j.enbuild.2017.02.049.</w:t>
      </w:r>
    </w:p>
    <w:p w14:paraId="3F23E5D2" w14:textId="77777777" w:rsidR="00216B35" w:rsidRPr="00216B35" w:rsidRDefault="00216B35" w:rsidP="00216B35">
      <w:pPr>
        <w:pStyle w:val="Bibliography"/>
      </w:pPr>
      <w:r w:rsidRPr="00216B35">
        <w:t xml:space="preserve">Peters, Andrea, </w:t>
      </w:r>
      <w:proofErr w:type="spellStart"/>
      <w:r w:rsidRPr="00216B35">
        <w:t>Torsten</w:t>
      </w:r>
      <w:proofErr w:type="spellEnd"/>
      <w:r w:rsidRPr="00216B35">
        <w:t xml:space="preserve"> </w:t>
      </w:r>
      <w:proofErr w:type="spellStart"/>
      <w:r w:rsidRPr="00216B35">
        <w:t>Hothorn</w:t>
      </w:r>
      <w:proofErr w:type="spellEnd"/>
      <w:r w:rsidRPr="00216B35">
        <w:t xml:space="preserve">, Brian D. Ripley, Terry </w:t>
      </w:r>
      <w:proofErr w:type="spellStart"/>
      <w:r w:rsidRPr="00216B35">
        <w:t>Therneau</w:t>
      </w:r>
      <w:proofErr w:type="spellEnd"/>
      <w:r w:rsidRPr="00216B35">
        <w:t>, and Beth Atkinson. 2023. “</w:t>
      </w:r>
      <w:proofErr w:type="spellStart"/>
      <w:r w:rsidRPr="00216B35">
        <w:t>Ipred</w:t>
      </w:r>
      <w:proofErr w:type="spellEnd"/>
      <w:r w:rsidRPr="00216B35">
        <w:t>: Improved Predictors.” https://cran.r-project.org/web/packages/ipred/index.html.</w:t>
      </w:r>
    </w:p>
    <w:p w14:paraId="5F348E25" w14:textId="77777777" w:rsidR="00216B35" w:rsidRPr="00216B35" w:rsidRDefault="00216B35" w:rsidP="00216B35">
      <w:pPr>
        <w:pStyle w:val="Bibliography"/>
      </w:pPr>
      <w:r w:rsidRPr="00216B35">
        <w:t xml:space="preserve">Porritt, S. M., P. C. Cropper, L. Shao, and C. I. Goodier. 2012. “Ranking of Interventions to Reduce Dwelling Overheating during Heat Waves.” </w:t>
      </w:r>
      <w:r w:rsidRPr="00216B35">
        <w:rPr>
          <w:i/>
          <w:iCs/>
        </w:rPr>
        <w:t>Energy and Buildings</w:t>
      </w:r>
      <w:r w:rsidRPr="00216B35">
        <w:t>, Cool Roofs, Cool Pavements, Cool Cities, and Cool World, 55 (December): 16–27. https://doi.org/10.1016/j.enbuild.2012.01.043.</w:t>
      </w:r>
    </w:p>
    <w:p w14:paraId="7E3DFEA6" w14:textId="77777777" w:rsidR="00216B35" w:rsidRPr="00216B35" w:rsidRDefault="00216B35" w:rsidP="00216B35">
      <w:pPr>
        <w:pStyle w:val="Bibliography"/>
      </w:pPr>
      <w:r w:rsidRPr="00216B35">
        <w:t>Posit Software. 2023. “RStudio: Integrated Development Environment for R.” Boston, MA. http://www.rstudio.com/.</w:t>
      </w:r>
    </w:p>
    <w:p w14:paraId="2B5F2503" w14:textId="77777777" w:rsidR="00216B35" w:rsidRPr="00216B35" w:rsidRDefault="00216B35" w:rsidP="00216B35">
      <w:pPr>
        <w:pStyle w:val="Bibliography"/>
      </w:pPr>
      <w:r w:rsidRPr="00216B35">
        <w:t>R Core Team. 2022. “R: A Language and Environment for Statistical Computing.” Vienna, Austria: R Foundation for Statistical Computing. https://www.R-project.org/.</w:t>
      </w:r>
    </w:p>
    <w:p w14:paraId="7C1B9D8E" w14:textId="77777777" w:rsidR="00216B35" w:rsidRPr="00216B35" w:rsidRDefault="00216B35" w:rsidP="00216B35">
      <w:pPr>
        <w:pStyle w:val="Bibliography"/>
      </w:pPr>
      <w:r w:rsidRPr="00216B35">
        <w:t xml:space="preserve">Reid, Colleen E., Marie O’Neill, Gronlund, Carina J., Brines Shannon J., Brown Daniel G., Diez-Roux Ana V., and Schwartz Joel. 2009. “Mapping Community Determinants of Heat Vulnerability.” </w:t>
      </w:r>
      <w:r w:rsidRPr="00216B35">
        <w:rPr>
          <w:i/>
          <w:iCs/>
        </w:rPr>
        <w:t>Environmental Health Perspectives</w:t>
      </w:r>
      <w:r w:rsidRPr="00216B35">
        <w:t xml:space="preserve"> 117 (11): 1730–36. https://doi.org/10.1289/ehp.0900683.</w:t>
      </w:r>
    </w:p>
    <w:p w14:paraId="4A785D00" w14:textId="77777777" w:rsidR="00216B35" w:rsidRPr="00216B35" w:rsidRDefault="00216B35" w:rsidP="00216B35">
      <w:pPr>
        <w:pStyle w:val="Bibliography"/>
      </w:pPr>
      <w:proofErr w:type="spellStart"/>
      <w:r w:rsidRPr="00216B35">
        <w:t>Rinner</w:t>
      </w:r>
      <w:proofErr w:type="spellEnd"/>
      <w:r w:rsidRPr="00216B35">
        <w:t xml:space="preserve">, Claus, Dianne </w:t>
      </w:r>
      <w:proofErr w:type="spellStart"/>
      <w:r w:rsidRPr="00216B35">
        <w:t>Patychuk</w:t>
      </w:r>
      <w:proofErr w:type="spellEnd"/>
      <w:r w:rsidRPr="00216B35">
        <w:t xml:space="preserve">, Kate </w:t>
      </w:r>
      <w:proofErr w:type="spellStart"/>
      <w:r w:rsidRPr="00216B35">
        <w:t>Bassil</w:t>
      </w:r>
      <w:proofErr w:type="spellEnd"/>
      <w:r w:rsidRPr="00216B35">
        <w:t xml:space="preserve">, Shiraz Nasr, Stephanie Gower, and Monica Campbell. 2010. “The Role of Maps in Neighborhood-Level Heat Vulnerability Assessment for the City of Toronto.” </w:t>
      </w:r>
      <w:r w:rsidRPr="00216B35">
        <w:rPr>
          <w:i/>
          <w:iCs/>
        </w:rPr>
        <w:t>Cartography and Geographic Information Science</w:t>
      </w:r>
      <w:r w:rsidRPr="00216B35">
        <w:t xml:space="preserve"> 37 (1): 31–44. https://doi.org/10.1559/152304010790588089.</w:t>
      </w:r>
    </w:p>
    <w:p w14:paraId="0694B1FA" w14:textId="77777777" w:rsidR="00216B35" w:rsidRPr="00216B35" w:rsidRDefault="00216B35" w:rsidP="00216B35">
      <w:pPr>
        <w:pStyle w:val="Bibliography"/>
      </w:pPr>
      <w:r w:rsidRPr="00216B35">
        <w:t>Ripley, Brian, and William Venables. 2023. “</w:t>
      </w:r>
      <w:proofErr w:type="spellStart"/>
      <w:r w:rsidRPr="00216B35">
        <w:t>Nnet</w:t>
      </w:r>
      <w:proofErr w:type="spellEnd"/>
      <w:r w:rsidRPr="00216B35">
        <w:t>: Feed-Forward Neural Networks and Multinomial Log-Linear Models.” https://cran.r-project.org/web/packages/nnet/index.html.</w:t>
      </w:r>
    </w:p>
    <w:p w14:paraId="117C89A8" w14:textId="77777777" w:rsidR="00216B35" w:rsidRPr="00216B35" w:rsidRDefault="00216B35" w:rsidP="00216B35">
      <w:pPr>
        <w:pStyle w:val="Bibliography"/>
      </w:pPr>
      <w:r w:rsidRPr="00216B35">
        <w:t xml:space="preserve">Samuelson, Holly, Amir </w:t>
      </w:r>
      <w:proofErr w:type="spellStart"/>
      <w:r w:rsidRPr="00216B35">
        <w:t>Baniassadi</w:t>
      </w:r>
      <w:proofErr w:type="spellEnd"/>
      <w:r w:rsidRPr="00216B35">
        <w:t xml:space="preserve">, Anne Lin, Pablo </w:t>
      </w:r>
      <w:proofErr w:type="spellStart"/>
      <w:r w:rsidRPr="00216B35">
        <w:t>Izaga</w:t>
      </w:r>
      <w:proofErr w:type="spellEnd"/>
      <w:r w:rsidRPr="00216B35">
        <w:t xml:space="preserve"> González, Thomas Brawley, and Tushar Narula. 2020. “Housing as a Critical Determinant of Heat Vulnerability and Health.” </w:t>
      </w:r>
      <w:r w:rsidRPr="00216B35">
        <w:rPr>
          <w:i/>
          <w:iCs/>
        </w:rPr>
        <w:t>Science of The Total Environment</w:t>
      </w:r>
      <w:r w:rsidRPr="00216B35">
        <w:t xml:space="preserve"> 720 (June): 137296. https://doi.org/10.1016/j.scitotenv.2020.137296.</w:t>
      </w:r>
    </w:p>
    <w:p w14:paraId="71B9B098" w14:textId="77777777" w:rsidR="00216B35" w:rsidRPr="00216B35" w:rsidRDefault="00216B35" w:rsidP="00216B35">
      <w:pPr>
        <w:pStyle w:val="Bibliography"/>
      </w:pPr>
      <w:r w:rsidRPr="00216B35">
        <w:t xml:space="preserve">Schwartz, Joel. 2005. “Who Is Sensitive to Extremes of Temperature? A Case-Only Analysis.” </w:t>
      </w:r>
      <w:r w:rsidRPr="00216B35">
        <w:rPr>
          <w:i/>
          <w:iCs/>
        </w:rPr>
        <w:t>Epidemiology</w:t>
      </w:r>
      <w:r w:rsidRPr="00216B35">
        <w:t xml:space="preserve"> 16 (1): 67–72. https://www.jstor.org/stable/20486001.</w:t>
      </w:r>
    </w:p>
    <w:p w14:paraId="7BB8AAC1" w14:textId="77777777" w:rsidR="00216B35" w:rsidRPr="00216B35" w:rsidRDefault="00216B35" w:rsidP="00216B35">
      <w:pPr>
        <w:pStyle w:val="Bibliography"/>
      </w:pPr>
      <w:r w:rsidRPr="00216B35">
        <w:t xml:space="preserve">Sera, Francesco, Ben Armstrong, Aurelio Tobias, Ana Maria </w:t>
      </w:r>
      <w:proofErr w:type="spellStart"/>
      <w:r w:rsidRPr="00216B35">
        <w:t>Vicedo</w:t>
      </w:r>
      <w:proofErr w:type="spellEnd"/>
      <w:r w:rsidRPr="00216B35">
        <w:t xml:space="preserve">-Cabrera, </w:t>
      </w:r>
      <w:proofErr w:type="spellStart"/>
      <w:r w:rsidRPr="00216B35">
        <w:t>Christofer</w:t>
      </w:r>
      <w:proofErr w:type="spellEnd"/>
      <w:r w:rsidRPr="00216B35">
        <w:t xml:space="preserve"> </w:t>
      </w:r>
      <w:proofErr w:type="spellStart"/>
      <w:r w:rsidRPr="00216B35">
        <w:t>Åström</w:t>
      </w:r>
      <w:proofErr w:type="spellEnd"/>
      <w:r w:rsidRPr="00216B35">
        <w:t xml:space="preserve">, Michelle L Bell, Bing-Yu Chen, et al. 2019. “How Urban Characteristics Affect Vulnerability to Heat and Cold: A Multi-Country Analysis.” </w:t>
      </w:r>
      <w:r w:rsidRPr="00216B35">
        <w:rPr>
          <w:i/>
          <w:iCs/>
        </w:rPr>
        <w:t>International Journal of Epidemiology</w:t>
      </w:r>
      <w:r w:rsidRPr="00216B35">
        <w:t xml:space="preserve"> 48 (4): 1101–12. https://doi.org/10.1093/ije/dyz008.</w:t>
      </w:r>
    </w:p>
    <w:p w14:paraId="767BB1C2" w14:textId="77777777" w:rsidR="00216B35" w:rsidRPr="00216B35" w:rsidRDefault="00216B35" w:rsidP="00216B35">
      <w:pPr>
        <w:pStyle w:val="Bibliography"/>
      </w:pPr>
      <w:r w:rsidRPr="00216B35">
        <w:t xml:space="preserve">Stone, Brian, Evan </w:t>
      </w:r>
      <w:proofErr w:type="spellStart"/>
      <w:r w:rsidRPr="00216B35">
        <w:t>Mallen</w:t>
      </w:r>
      <w:proofErr w:type="spellEnd"/>
      <w:r w:rsidRPr="00216B35">
        <w:t xml:space="preserve">, Mayuri Rajput, Carina J. Gronlund, Ashley M. Broadbent, E. Scott </w:t>
      </w:r>
      <w:proofErr w:type="spellStart"/>
      <w:r w:rsidRPr="00216B35">
        <w:t>Krayenhoff</w:t>
      </w:r>
      <w:proofErr w:type="spellEnd"/>
      <w:r w:rsidRPr="00216B35">
        <w:t xml:space="preserve">, </w:t>
      </w:r>
      <w:proofErr w:type="spellStart"/>
      <w:r w:rsidRPr="00216B35">
        <w:t>Godfried</w:t>
      </w:r>
      <w:proofErr w:type="spellEnd"/>
      <w:r w:rsidRPr="00216B35">
        <w:t xml:space="preserve"> </w:t>
      </w:r>
      <w:proofErr w:type="spellStart"/>
      <w:r w:rsidRPr="00216B35">
        <w:t>Augenbroe</w:t>
      </w:r>
      <w:proofErr w:type="spellEnd"/>
      <w:r w:rsidRPr="00216B35">
        <w:t xml:space="preserve">, Marie S. O’Neill, and </w:t>
      </w:r>
      <w:proofErr w:type="spellStart"/>
      <w:r w:rsidRPr="00216B35">
        <w:t>Matei</w:t>
      </w:r>
      <w:proofErr w:type="spellEnd"/>
      <w:r w:rsidRPr="00216B35">
        <w:t xml:space="preserve"> Georgescu. 2021. “Compound Climate and Infrastructure Events: How Electrical Grid Failure Alters Heat Wave Risk.” </w:t>
      </w:r>
      <w:r w:rsidRPr="00216B35">
        <w:rPr>
          <w:i/>
          <w:iCs/>
        </w:rPr>
        <w:t>Environmental Science &amp; Technology</w:t>
      </w:r>
      <w:r w:rsidRPr="00216B35">
        <w:t xml:space="preserve"> 55 (10): 6957–64. https://doi.org/10.1021/acs.est.1c00024.</w:t>
      </w:r>
    </w:p>
    <w:p w14:paraId="025F653A" w14:textId="77777777" w:rsidR="00216B35" w:rsidRPr="00216B35" w:rsidRDefault="00216B35" w:rsidP="00216B35">
      <w:pPr>
        <w:pStyle w:val="Bibliography"/>
      </w:pPr>
      <w:r w:rsidRPr="00216B35">
        <w:lastRenderedPageBreak/>
        <w:t xml:space="preserve">Sun, </w:t>
      </w:r>
      <w:proofErr w:type="spellStart"/>
      <w:r w:rsidRPr="00216B35">
        <w:t>Kaiyu</w:t>
      </w:r>
      <w:proofErr w:type="spellEnd"/>
      <w:r w:rsidRPr="00216B35">
        <w:t xml:space="preserve">, Michael </w:t>
      </w:r>
      <w:proofErr w:type="spellStart"/>
      <w:r w:rsidRPr="00216B35">
        <w:t>Specian</w:t>
      </w:r>
      <w:proofErr w:type="spellEnd"/>
      <w:r w:rsidRPr="00216B35">
        <w:t xml:space="preserve">, and </w:t>
      </w:r>
      <w:proofErr w:type="spellStart"/>
      <w:r w:rsidRPr="00216B35">
        <w:t>Tianzhen</w:t>
      </w:r>
      <w:proofErr w:type="spellEnd"/>
      <w:r w:rsidRPr="00216B35">
        <w:t xml:space="preserve"> Hong. 2020. “Nexus of Thermal Resilience and Energy Efficiency in Buildings: A Case Study of a Nursing Home.” </w:t>
      </w:r>
      <w:r w:rsidRPr="00216B35">
        <w:rPr>
          <w:i/>
          <w:iCs/>
        </w:rPr>
        <w:t>Building and Environment</w:t>
      </w:r>
      <w:r w:rsidRPr="00216B35">
        <w:t xml:space="preserve"> 177: 106842. https://doi.org/10.1016/j.buildenv.2020.106842.</w:t>
      </w:r>
    </w:p>
    <w:p w14:paraId="20BB1E64" w14:textId="77777777" w:rsidR="00216B35" w:rsidRPr="00216B35" w:rsidRDefault="00216B35" w:rsidP="00216B35">
      <w:pPr>
        <w:pStyle w:val="Bibliography"/>
      </w:pPr>
      <w:proofErr w:type="spellStart"/>
      <w:r w:rsidRPr="00216B35">
        <w:t>Uejio</w:t>
      </w:r>
      <w:proofErr w:type="spellEnd"/>
      <w:r w:rsidRPr="00216B35">
        <w:t xml:space="preserve">, Christopher K., Olga V. </w:t>
      </w:r>
      <w:proofErr w:type="spellStart"/>
      <w:r w:rsidRPr="00216B35">
        <w:t>Wilhelmi</w:t>
      </w:r>
      <w:proofErr w:type="spellEnd"/>
      <w:r w:rsidRPr="00216B35">
        <w:t xml:space="preserve">, Jay S. Golden, David M. Mills, Sam P. </w:t>
      </w:r>
      <w:proofErr w:type="spellStart"/>
      <w:r w:rsidRPr="00216B35">
        <w:t>Gulino</w:t>
      </w:r>
      <w:proofErr w:type="spellEnd"/>
      <w:r w:rsidRPr="00216B35">
        <w:t xml:space="preserve">, and Jason P. </w:t>
      </w:r>
      <w:proofErr w:type="spellStart"/>
      <w:r w:rsidRPr="00216B35">
        <w:t>Samenow</w:t>
      </w:r>
      <w:proofErr w:type="spellEnd"/>
      <w:r w:rsidRPr="00216B35">
        <w:t xml:space="preserve">. 2011. “Intra-Urban Societal Vulnerability to Extreme Heat: The Role of Heat Exposure and the Built Environment, Socioeconomics, and Neighborhood Stability.” </w:t>
      </w:r>
      <w:r w:rsidRPr="00216B35">
        <w:rPr>
          <w:i/>
          <w:iCs/>
        </w:rPr>
        <w:t>Health &amp; Place</w:t>
      </w:r>
      <w:r w:rsidRPr="00216B35">
        <w:t>, Geographies of Care, 17 (2): 498–507. https://doi.org/10.1016/j.healthplace.2010.12.005.</w:t>
      </w:r>
    </w:p>
    <w:p w14:paraId="45899E46" w14:textId="77777777" w:rsidR="00216B35" w:rsidRPr="00216B35" w:rsidRDefault="00216B35" w:rsidP="00216B35">
      <w:pPr>
        <w:pStyle w:val="Bibliography"/>
      </w:pPr>
      <w:r w:rsidRPr="00216B35">
        <w:t>United Nations. 2020. “World Population Ageing, 2019 Highlights.” UN.</w:t>
      </w:r>
    </w:p>
    <w:p w14:paraId="4B89B9E6" w14:textId="77777777" w:rsidR="00216B35" w:rsidRPr="00216B35" w:rsidRDefault="00216B35" w:rsidP="00216B35">
      <w:pPr>
        <w:pStyle w:val="Bibliography"/>
      </w:pPr>
      <w:r w:rsidRPr="00216B35">
        <w:t xml:space="preserve">Wheeler, Katherine, Kathryn Lane, Sarah Walters, and Thomas Matte. 2013. “Heat Illness and Deaths — New York City, 2000–2011.” </w:t>
      </w:r>
      <w:r w:rsidRPr="00216B35">
        <w:rPr>
          <w:i/>
          <w:iCs/>
        </w:rPr>
        <w:t>Morbidity and Mortality Weekly Report</w:t>
      </w:r>
      <w:r w:rsidRPr="00216B35">
        <w:t xml:space="preserve"> 62 (31): 617–21. https://www.ncbi.nlm.nih.gov/pmc/articles/PMC4604987/.</w:t>
      </w:r>
    </w:p>
    <w:p w14:paraId="7DAD778E" w14:textId="77777777" w:rsidR="00216B35" w:rsidRPr="00216B35" w:rsidRDefault="00216B35" w:rsidP="00216B35">
      <w:pPr>
        <w:pStyle w:val="Bibliography"/>
      </w:pPr>
      <w:r w:rsidRPr="00216B35">
        <w:t>Wickham, Hadley. 2023. “</w:t>
      </w:r>
      <w:proofErr w:type="spellStart"/>
      <w:r w:rsidRPr="00216B35">
        <w:t>Plyr</w:t>
      </w:r>
      <w:proofErr w:type="spellEnd"/>
      <w:r w:rsidRPr="00216B35">
        <w:t>: Tools for Splitting, Applying and Combining Data.” https://cran.r-project.org/web/packages/plyr/index.html.</w:t>
      </w:r>
    </w:p>
    <w:p w14:paraId="02D07BF9" w14:textId="77777777" w:rsidR="00216B35" w:rsidRPr="00216B35" w:rsidRDefault="00216B35" w:rsidP="00216B35">
      <w:pPr>
        <w:pStyle w:val="Bibliography"/>
      </w:pPr>
      <w:r w:rsidRPr="00216B35">
        <w:t>Wickham, Hadley, Romain François, Lionel Henry, Kirill Müller, Davis Vaughan, Posit Software, and PBC. 2023. “</w:t>
      </w:r>
      <w:proofErr w:type="spellStart"/>
      <w:r w:rsidRPr="00216B35">
        <w:t>Dplyr</w:t>
      </w:r>
      <w:proofErr w:type="spellEnd"/>
      <w:r w:rsidRPr="00216B35">
        <w:t>: A Grammar of Data Manipulation.” https://cran.r-project.org/web/packages/dplyr/index.html.</w:t>
      </w:r>
    </w:p>
    <w:p w14:paraId="1330BCD4" w14:textId="77777777" w:rsidR="00216B35" w:rsidRPr="00216B35" w:rsidRDefault="00216B35" w:rsidP="00216B35">
      <w:pPr>
        <w:pStyle w:val="Bibliography"/>
      </w:pPr>
      <w:r w:rsidRPr="00216B35">
        <w:t>Wickham, Hadley, and RStudio. 2023. “</w:t>
      </w:r>
      <w:proofErr w:type="spellStart"/>
      <w:r w:rsidRPr="00216B35">
        <w:t>Tidyverse</w:t>
      </w:r>
      <w:proofErr w:type="spellEnd"/>
      <w:r w:rsidRPr="00216B35">
        <w:t>: Easily Install and Load the ‘</w:t>
      </w:r>
      <w:proofErr w:type="spellStart"/>
      <w:r w:rsidRPr="00216B35">
        <w:t>Tidyverse</w:t>
      </w:r>
      <w:proofErr w:type="spellEnd"/>
      <w:r w:rsidRPr="00216B35">
        <w:t>.’” R. https://CRAN.R-project.org/package=tidyverse.</w:t>
      </w:r>
    </w:p>
    <w:p w14:paraId="4FC8BB6D" w14:textId="77777777" w:rsidR="00216B35" w:rsidRPr="00216B35" w:rsidRDefault="00216B35" w:rsidP="00216B35">
      <w:pPr>
        <w:pStyle w:val="Bibliography"/>
      </w:pPr>
      <w:r w:rsidRPr="00216B35">
        <w:t xml:space="preserve">Wright, Mary K., David M. </w:t>
      </w:r>
      <w:proofErr w:type="spellStart"/>
      <w:r w:rsidRPr="00216B35">
        <w:t>Hondula</w:t>
      </w:r>
      <w:proofErr w:type="spellEnd"/>
      <w:r w:rsidRPr="00216B35">
        <w:t xml:space="preserve">, Paul M. </w:t>
      </w:r>
      <w:proofErr w:type="spellStart"/>
      <w:r w:rsidRPr="00216B35">
        <w:t>Chakalian</w:t>
      </w:r>
      <w:proofErr w:type="spellEnd"/>
      <w:r w:rsidRPr="00216B35">
        <w:t xml:space="preserve">, Liza C. Kurtz, Lance Watkins, Carina J. Gronlund, Larissa Larsen, Evan </w:t>
      </w:r>
      <w:proofErr w:type="spellStart"/>
      <w:r w:rsidRPr="00216B35">
        <w:t>Mallen</w:t>
      </w:r>
      <w:proofErr w:type="spellEnd"/>
      <w:r w:rsidRPr="00216B35">
        <w:t xml:space="preserve">, and Sharon L. Harlan. 2020. “Social and Behavioral Determinants of Indoor Temperatures in Air-Conditioned Homes.” </w:t>
      </w:r>
      <w:r w:rsidRPr="00216B35">
        <w:rPr>
          <w:i/>
          <w:iCs/>
        </w:rPr>
        <w:t>Building and Environment</w:t>
      </w:r>
      <w:r w:rsidRPr="00216B35">
        <w:t xml:space="preserve"> 183 (October): 107187. https://doi.org/10.1016/j.buildenv.2020.107187.</w:t>
      </w:r>
    </w:p>
    <w:p w14:paraId="62CB2E18" w14:textId="77777777" w:rsidR="00216B35" w:rsidRPr="00216B35" w:rsidRDefault="00216B35" w:rsidP="00216B35">
      <w:pPr>
        <w:pStyle w:val="Bibliography"/>
      </w:pPr>
      <w:r w:rsidRPr="00216B35">
        <w:t xml:space="preserve">Zhao, Qi, </w:t>
      </w:r>
      <w:proofErr w:type="spellStart"/>
      <w:r w:rsidRPr="00216B35">
        <w:t>Yuming</w:t>
      </w:r>
      <w:proofErr w:type="spellEnd"/>
      <w:r w:rsidRPr="00216B35">
        <w:t xml:space="preserve"> Guo, </w:t>
      </w:r>
      <w:proofErr w:type="spellStart"/>
      <w:r w:rsidRPr="00216B35">
        <w:t>Tingting</w:t>
      </w:r>
      <w:proofErr w:type="spellEnd"/>
      <w:r w:rsidRPr="00216B35">
        <w:t xml:space="preserve"> Ye, Antonio </w:t>
      </w:r>
      <w:proofErr w:type="spellStart"/>
      <w:r w:rsidRPr="00216B35">
        <w:t>Gasparrini</w:t>
      </w:r>
      <w:proofErr w:type="spellEnd"/>
      <w:r w:rsidRPr="00216B35">
        <w:t xml:space="preserve">, Shilu Tong, Ala </w:t>
      </w:r>
      <w:proofErr w:type="spellStart"/>
      <w:r w:rsidRPr="00216B35">
        <w:t>Overcenco</w:t>
      </w:r>
      <w:proofErr w:type="spellEnd"/>
      <w:r w:rsidRPr="00216B35">
        <w:t xml:space="preserve">, </w:t>
      </w:r>
      <w:proofErr w:type="spellStart"/>
      <w:r w:rsidRPr="00216B35">
        <w:t>Aleš</w:t>
      </w:r>
      <w:proofErr w:type="spellEnd"/>
      <w:r w:rsidRPr="00216B35">
        <w:t xml:space="preserve"> Urban, et al. 2021. “Global, Regional, and National Burden of Mortality Associated with Non-Optimal Ambient Temperatures from 2000 to 2019: A Three-Stage Modelling Study.” </w:t>
      </w:r>
      <w:r w:rsidRPr="00216B35">
        <w:rPr>
          <w:i/>
          <w:iCs/>
        </w:rPr>
        <w:t>The Lancet Planetary Health</w:t>
      </w:r>
      <w:r w:rsidRPr="00216B35">
        <w:t xml:space="preserve"> 5 (7): e415–25. https://doi.org/10.1016/S2542-5196(21)00081-4.</w:t>
      </w:r>
    </w:p>
    <w:p w14:paraId="11A1392A" w14:textId="395E0224"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t>Declaration of competing interest</w:t>
      </w:r>
    </w:p>
    <w:p w14:paraId="6BF636F7" w14:textId="199C2EBF" w:rsidR="008E09E3" w:rsidRPr="00BE49E1" w:rsidRDefault="008E09E3" w:rsidP="008E09E3">
      <w:r w:rsidRPr="00BE49E1">
        <w:t>The Center for the Built Environment at the University of California, Berkeley – with which</w:t>
      </w:r>
      <w:ins w:id="197" w:author="Stefano Schiavon" w:date="2023-12-04T12:58:00Z">
        <w:r w:rsidR="00C36378" w:rsidRPr="00BE49E1">
          <w:t xml:space="preserve"> some of</w:t>
        </w:r>
      </w:ins>
      <w:r w:rsidRPr="00BE49E1">
        <w:t xml:space="preserve"> the authors are affiliated, is advised </w:t>
      </w:r>
      <w:ins w:id="198"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lastRenderedPageBreak/>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199"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200" w:author="Arfa Aijazi" w:date="2024-02-04T23:33:00Z"/>
        </w:rPr>
        <w:sectPr w:rsidR="0025514A" w:rsidRPr="00BE49E1" w:rsidDel="00FE354B" w:rsidSect="00F61E61">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F61E6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Duncan Callaway" w:date="2023-12-11T14:52:00Z" w:initials="DC">
    <w:p w14:paraId="3388ECCC" w14:textId="77777777"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49"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4"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5"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6"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7"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60" w:author="Duncan Callaway" w:date="2023-12-11T15:43:00Z" w:initials="DC">
    <w:p w14:paraId="4C83153D" w14:textId="47826DAE"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70"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73"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88"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84"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85"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86"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87"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93"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94"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95"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96"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97"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98"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99"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00"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01"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06"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07"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08"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09"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10"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11" w:author="Arfa Aijazi" w:date="2024-02-04T23:28:00Z" w:initials="AA">
    <w:p w14:paraId="513AE4E6" w14:textId="77777777" w:rsidR="002035B5" w:rsidRDefault="002035B5" w:rsidP="002035B5">
      <w:r>
        <w:rPr>
          <w:rStyle w:val="CommentReference"/>
        </w:rPr>
        <w:annotationRef/>
      </w:r>
      <w:r>
        <w:rPr>
          <w:sz w:val="20"/>
          <w:szCs w:val="20"/>
        </w:rPr>
        <w:t xml:space="preserve">“Spanish descent” is the EIA’s language. The U.S. Census Bureau separates Hispanic origin from race, so I’m assuming this is why we see this in the RECS survey as well. </w:t>
      </w:r>
    </w:p>
  </w:comment>
  <w:comment w:id="112" w:author="Stefano Schiavon [2]" w:date="2023-12-05T12:19:00Z" w:initials="SS">
    <w:p w14:paraId="619873AD" w14:textId="0652F03B" w:rsidR="00471507" w:rsidRDefault="00471507">
      <w:pPr>
        <w:pStyle w:val="CommentText"/>
      </w:pPr>
      <w:r>
        <w:rPr>
          <w:rStyle w:val="CommentReference"/>
        </w:rPr>
        <w:annotationRef/>
      </w:r>
      <w:r>
        <w:t>Could you add the measuring unit $/(person year) or $/year?</w:t>
      </w:r>
    </w:p>
  </w:comment>
  <w:comment w:id="113"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114"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15"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119"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120"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121"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123"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124"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125"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126"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127"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128"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129"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132"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133"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138"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139"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150"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151"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152"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153"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155"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156"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157"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158"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159"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160" w:author="Stefano Schiavon [2]" w:date="2023-12-07T09:44:00Z" w:initials="SS">
    <w:p w14:paraId="5519979F" w14:textId="2E8D283F" w:rsidR="001D4E27" w:rsidRDefault="001D4E27">
      <w:pPr>
        <w:pStyle w:val="CommentText"/>
      </w:pPr>
      <w:r>
        <w:rPr>
          <w:rStyle w:val="CommentReference"/>
        </w:rPr>
        <w:annotationRef/>
      </w:r>
      <w:r>
        <w:t xml:space="preserve">Please add reference here. </w:t>
      </w:r>
    </w:p>
  </w:comment>
  <w:comment w:id="161" w:author="Arfa Aijazi" w:date="2024-02-04T22:16:00Z" w:initials="AA">
    <w:p w14:paraId="15B6DEED" w14:textId="77777777" w:rsidR="009B4F0C" w:rsidRDefault="009B4F0C" w:rsidP="009B4F0C">
      <w:r>
        <w:rPr>
          <w:rStyle w:val="CommentReference"/>
        </w:rPr>
        <w:annotationRef/>
      </w:r>
      <w:r>
        <w:rPr>
          <w:sz w:val="20"/>
          <w:szCs w:val="20"/>
        </w:rPr>
        <w:t>Is there a specific reference you had in mind? I cited two in the introduction on the likely undercounting of extreme temperature deaths</w:t>
      </w:r>
    </w:p>
  </w:comment>
  <w:comment w:id="162"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163"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164"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165"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174"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181"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182"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183"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184"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185"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191" w:author="Duncan Callaway" w:date="2023-12-11T17:56:00Z" w:initials="DC">
    <w:p w14:paraId="7B3E20CF" w14:textId="77777777" w:rsidR="001B5253" w:rsidRDefault="001B5253" w:rsidP="001B5253">
      <w:r>
        <w:rPr>
          <w:rStyle w:val="CommentReference"/>
        </w:rPr>
        <w:annotationRef/>
      </w:r>
      <w:r>
        <w:rPr>
          <w:color w:val="000000"/>
          <w:sz w:val="20"/>
          <w:szCs w:val="20"/>
        </w:rPr>
        <w:t>I don’t think this is a finding.</w:t>
      </w:r>
    </w:p>
  </w:comment>
  <w:comment w:id="193"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0"/>
  <w15:commentEx w15:paraId="24F40051" w15:paraIdParent="1B3B00D1" w15:done="0"/>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513AE4E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5519979F" w15:done="0"/>
  <w15:commentEx w15:paraId="15B6DEED" w15:paraIdParent="5519979F" w15:done="0"/>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C571C86" w16cex:dateUtc="2024-02-05T04:28: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3EFF87F1" w16cex:dateUtc="2023-12-07T17:44:00Z"/>
  <w16cex:commentExtensible w16cex:durableId="4E614F56" w16cex:dateUtc="2024-02-05T03:16: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513AE4E6" w16cid:durableId="4C571C8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5519979F" w16cid:durableId="3EFF87F1"/>
  <w16cid:commentId w16cid:paraId="15B6DEED" w16cid:durableId="4E614F56"/>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7413" w14:textId="77777777" w:rsidR="00F61E61" w:rsidRDefault="00F61E61" w:rsidP="00AE4592">
      <w:pPr>
        <w:spacing w:after="0" w:line="240" w:lineRule="auto"/>
      </w:pPr>
      <w:r>
        <w:separator/>
      </w:r>
    </w:p>
  </w:endnote>
  <w:endnote w:type="continuationSeparator" w:id="0">
    <w:p w14:paraId="03EA8C35" w14:textId="77777777" w:rsidR="00F61E61" w:rsidRDefault="00F61E61"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56C7" w14:textId="77777777" w:rsidR="00F61E61" w:rsidRDefault="00F61E61" w:rsidP="00AE4592">
      <w:pPr>
        <w:spacing w:after="0" w:line="240" w:lineRule="auto"/>
      </w:pPr>
      <w:r>
        <w:separator/>
      </w:r>
    </w:p>
  </w:footnote>
  <w:footnote w:type="continuationSeparator" w:id="0">
    <w:p w14:paraId="3344F124" w14:textId="77777777" w:rsidR="00F61E61" w:rsidRDefault="00F61E61" w:rsidP="00AE4592">
      <w:pPr>
        <w:spacing w:after="0" w:line="240" w:lineRule="auto"/>
      </w:pPr>
      <w:r>
        <w:continuationSeparator/>
      </w:r>
    </w:p>
  </w:footnote>
  <w:footnote w:id="1">
    <w:p w14:paraId="1CEA861B" w14:textId="79859C75" w:rsidR="00EE26FC" w:rsidDel="00F93D38" w:rsidRDefault="00EE26FC">
      <w:pPr>
        <w:pStyle w:val="FootnoteText"/>
        <w:rPr>
          <w:del w:id="75" w:author="Arfa Aijazi" w:date="2024-01-30T00:00:00Z"/>
        </w:rPr>
      </w:pPr>
      <w:del w:id="76" w:author="Arfa Aijazi" w:date="2024-01-30T00:00:00Z">
        <w:r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78" w:author="Arfa Aijazi" w:date="2024-01-30T00:00:00Z"/>
        </w:rPr>
      </w:pPr>
      <w:del w:id="79" w:author="Arfa Aijazi" w:date="2024-01-30T00:00:00Z">
        <w:r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73F"/>
    <w:rsid w:val="00E11856"/>
    <w:rsid w:val="00E1283A"/>
    <w:rsid w:val="00E12F9E"/>
    <w:rsid w:val="00E13ACE"/>
    <w:rsid w:val="00E14543"/>
    <w:rsid w:val="00E15A59"/>
    <w:rsid w:val="00E202E0"/>
    <w:rsid w:val="00E20517"/>
    <w:rsid w:val="00E2340B"/>
    <w:rsid w:val="00E23DC5"/>
    <w:rsid w:val="00E23E01"/>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1E61"/>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46330</Words>
  <Characters>264083</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2024-02-08T06:09:00Z</dcterms:created>
  <dcterms:modified xsi:type="dcterms:W3CDTF">2024-02-08T06:09:00Z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id="SdhdlDXe"/&gt;&lt;style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