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commentRangeStart w:id="48"/>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commentRangeEnd w:id="48"/>
      <w:r w:rsidR="006C211F">
        <w:rPr>
          <w:rStyle w:val="CommentReference"/>
        </w:rPr>
        <w:commentReference w:id="48"/>
      </w:r>
    </w:p>
    <w:p w14:paraId="217F4CD9" w14:textId="5F756081"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9"/>
      <w:commentRangeStart w:id="50"/>
      <w:r w:rsidRPr="00BE49E1">
        <w:t xml:space="preserve">new methods of data acquisition are rapidly becoming available </w:t>
      </w:r>
      <w:del w:id="51" w:author="Arfa Aijazi" w:date="2024-03-05T03:29:00Z">
        <w:r w:rsidRPr="00BE49E1" w:rsidDel="00664557">
          <w:delText xml:space="preserve">such as smart thermostat data </w:delText>
        </w:r>
        <w:r w:rsidRPr="00BE49E1" w:rsidDel="00664557">
          <w:fldChar w:fldCharType="begin"/>
        </w:r>
        <w:r w:rsidR="00351C61" w:rsidRPr="00BE49E1" w:rsidDel="00664557">
          <w:del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delInstrText>
        </w:r>
        <w:r w:rsidRPr="00BE49E1" w:rsidDel="00664557">
          <w:fldChar w:fldCharType="separate"/>
        </w:r>
        <w:r w:rsidRPr="00BE49E1" w:rsidDel="00664557">
          <w:delText>(Ecobee 2021)</w:delText>
        </w:r>
        <w:r w:rsidRPr="00BE49E1" w:rsidDel="00664557">
          <w:fldChar w:fldCharType="end"/>
        </w:r>
        <w:r w:rsidRPr="00BE49E1" w:rsidDel="00664557">
          <w:delText xml:space="preserve"> and satellite and street-level imagery </w:delText>
        </w:r>
        <w:r w:rsidRPr="00BE49E1" w:rsidDel="00664557">
          <w:fldChar w:fldCharType="begin"/>
        </w:r>
        <w:r w:rsidR="00351C61" w:rsidRPr="00BE49E1" w:rsidDel="00664557">
          <w:del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delInstrText>
        </w:r>
        <w:r w:rsidRPr="00BE49E1" w:rsidDel="00664557">
          <w:fldChar w:fldCharType="separate"/>
        </w:r>
        <w:r w:rsidRPr="00BE49E1" w:rsidDel="00664557">
          <w:delText>(New et al. 2020)</w:delText>
        </w:r>
        <w:r w:rsidRPr="00BE49E1" w:rsidDel="00664557">
          <w:fldChar w:fldCharType="end"/>
        </w:r>
        <w:commentRangeEnd w:id="49"/>
        <w:r w:rsidR="00416EFB" w:rsidRPr="00BE49E1" w:rsidDel="00664557">
          <w:rPr>
            <w:rStyle w:val="CommentReference"/>
          </w:rPr>
          <w:commentReference w:id="49"/>
        </w:r>
        <w:commentRangeEnd w:id="50"/>
        <w:r w:rsidR="00216B35" w:rsidDel="00664557">
          <w:rPr>
            <w:rStyle w:val="CommentReference"/>
          </w:rPr>
          <w:commentReference w:id="50"/>
        </w:r>
      </w:del>
      <w:ins w:id="52" w:author="Arfa Aijazi" w:date="2024-03-05T03:29:00Z">
        <w:r w:rsidR="00664557">
          <w:t xml:space="preserve">such as self-reported data </w:t>
        </w:r>
      </w:ins>
      <w:ins w:id="53" w:author="Arfa Aijazi" w:date="2024-03-05T03:30:00Z">
        <w:r w:rsidR="00664557">
          <w:t>related to energy bench</w:t>
        </w:r>
      </w:ins>
      <w:ins w:id="54" w:author="Arfa Aijazi" w:date="2024-03-05T03:31:00Z">
        <w:r w:rsidR="00664557">
          <w:t>marking</w:t>
        </w:r>
      </w:ins>
      <w:ins w:id="55" w:author="Arfa Aijazi" w:date="2024-03-05T03:29:00Z">
        <w:r w:rsidR="00664557">
          <w:t xml:space="preserve"> </w:t>
        </w:r>
      </w:ins>
      <w:r w:rsidR="00664557">
        <w:fldChar w:fldCharType="begin"/>
      </w:r>
      <w:r w:rsidR="00664557">
        <w:instrText xml:space="preserve"> ADDIN ZOTERO_ITEM CSL_CITATION {"citationID":"rYiM3eZ1","properties":{"formattedCitation":"(Hsu 2014)","plainCitation":"(Hsu 2014)","noteIndex":0},"citationItems":[{"id":1803,"uris":["http://zotero.org/users/4259226/items/SD72Y8PG"],"itemData":{"id":1803,"type":"article-journal","abstract":"Energy benchmarking for buildings has become increasingly important in government policy and industry practice for energy efficiency. The questions of how energy benchmarking is currently conducted, and how it might be improved using rapidly growing quantities of self-reported data, are examined. A case study of commercial office buildings in New York City demonstrates how the rapid growth in self-reported data presents both new opportunities and challenges for energy benchmarking for buildings. A critique is presented for the scoring methodology and data sources for Energy Star, one of the largest and most successful benchmarking certification schemes. Findings from recent studies are examined to illustrate how this certification currently works in the marketplace. Self-reported building energy data are rapidly growing in Portfolio Manager (the user interface to Energy Star) due to mandatory energy benchmarking laws, and can be used to improve Energy Star's current scoring methods. These self-reported data are tested and improved for analysis by applying theories and methods of data quality developed in computer science, statistics and data management. These new data constitute a critical building block for the development of energy efficiency policies, and will affect how government, consultants, and owners measure and compare building energy use.","container-title":"Building Research &amp; Information","DOI":"10.1080/09613218.2014.887612","ISSN":"0961-3218","issue":"5","note":"publisher: Routledge\n_eprint: https://doi.org/10.1080/09613218.2014.887612","page":"641-656","source":"Taylor and Francis+NEJM","title":"Improving energy benchmarking with self-reported data","URL":"https://doi.org/10.1080/09613218.2014.887612","volume":"42","author":[{"family":"Hsu","given":"David"}],"accessed":{"date-parts":[["2024",3,5]]},"issued":{"date-parts":[["2014",9,3]]}}}],"schema":"https://github.com/citation-style-language/schema/raw/master/csl-citation.json"} </w:instrText>
      </w:r>
      <w:r w:rsidR="00664557">
        <w:fldChar w:fldCharType="separate"/>
      </w:r>
      <w:r w:rsidR="00664557">
        <w:rPr>
          <w:noProof/>
        </w:rPr>
        <w:t>(Hsu 2014)</w:t>
      </w:r>
      <w:r w:rsidR="00664557">
        <w:fldChar w:fldCharType="end"/>
      </w:r>
      <w:del w:id="56" w:author="Arfa Aijazi" w:date="2024-03-05T03:31:00Z">
        <w:r w:rsidR="00216B35" w:rsidDel="00664557">
          <w:fldChar w:fldCharType="begin"/>
        </w:r>
        <w:r w:rsidR="00216B35" w:rsidDel="00664557">
          <w:del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delInstrText>
        </w:r>
        <w:r w:rsidR="00216B35" w:rsidDel="00664557">
          <w:fldChar w:fldCharType="separate"/>
        </w:r>
        <w:r w:rsidR="00216B35" w:rsidDel="00664557">
          <w:rPr>
            <w:noProof/>
          </w:rPr>
          <w:delText>(Fannon and Laboy 2018)</w:delText>
        </w:r>
        <w:r w:rsidR="00216B35" w:rsidDel="00664557">
          <w:fldChar w:fldCharType="end"/>
        </w:r>
      </w:del>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59AB2A" w:rsidR="000A4CF2" w:rsidRPr="00BE49E1" w:rsidRDefault="00652E43" w:rsidP="002A7CA9">
      <w:r w:rsidRPr="00BE49E1">
        <w:t xml:space="preserve">First, </w:t>
      </w:r>
      <w:r w:rsidR="0088779B" w:rsidRPr="00BE49E1">
        <w:t>there is a</w:t>
      </w:r>
      <w:r w:rsidRPr="00BE49E1">
        <w:t xml:space="preserve"> lack of empirical</w:t>
      </w:r>
      <w:ins w:id="57"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ins w:id="58" w:author="Arfa Aijazi" w:date="2024-02-10T11:51:00Z">
        <w:r w:rsidR="002F3D14">
          <w:t xml:space="preserve"> to model the indoor </w:t>
        </w:r>
        <w:r w:rsidR="005C74F0">
          <w:t>temperature exposure</w:t>
        </w:r>
      </w:ins>
      <w:r w:rsidR="000A4CF2" w:rsidRPr="00BE49E1">
        <w:t xml:space="preserve">. These studies use simulation outputs such as maximum daily room temperature </w:t>
      </w:r>
      <w:commentRangeStart w:id="59"/>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9"/>
      <w:r w:rsidR="00EE5A7C" w:rsidRPr="00BE49E1">
        <w:rPr>
          <w:rStyle w:val="CommentReference"/>
        </w:rPr>
        <w:commentReference w:id="59"/>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60"/>
      <w:commentRangeStart w:id="61"/>
      <w:r w:rsidR="000A4CF2" w:rsidRPr="00BE49E1">
        <w:t xml:space="preserve">. </w:t>
      </w:r>
      <w:commentRangeEnd w:id="60"/>
      <w:r w:rsidR="00EE5A7C" w:rsidRPr="00BE49E1">
        <w:rPr>
          <w:rStyle w:val="CommentReference"/>
        </w:rPr>
        <w:commentReference w:id="60"/>
      </w:r>
      <w:commentRangeEnd w:id="61"/>
      <w:r w:rsidR="009E71B6">
        <w:rPr>
          <w:rStyle w:val="CommentReference"/>
        </w:rPr>
        <w:commentReference w:id="61"/>
      </w:r>
      <w:r w:rsidR="000A4CF2" w:rsidRPr="00BE49E1">
        <w:t xml:space="preserve">While there are many thermal indices, as yet none of them are validated for personal 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62"/>
      <w:commentRangeEnd w:id="62"/>
      <w:r w:rsidR="00BE49E1" w:rsidRPr="00BE49E1">
        <w:rPr>
          <w:rStyle w:val="CommentReference"/>
        </w:rPr>
        <w:commentReference w:id="62"/>
      </w:r>
    </w:p>
    <w:p w14:paraId="5F72F5FF" w14:textId="617426F7" w:rsidR="00652E43" w:rsidRPr="00BE49E1" w:rsidRDefault="00D459CC" w:rsidP="003E0F42">
      <w:pPr>
        <w:tabs>
          <w:tab w:val="left" w:pos="3887"/>
        </w:tabs>
      </w:pPr>
      <w:r w:rsidRPr="00BE49E1">
        <w:lastRenderedPageBreak/>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ins w:id="63" w:author="Arfa Aijazi" w:date="2024-02-10T11:56:00Z">
        <w:r w:rsidR="005C74F0">
          <w:t xml:space="preserve"> the role of personal attributes</w:t>
        </w:r>
      </w:ins>
      <w:ins w:id="64" w:author="Arfa Aijazi" w:date="2024-02-10T11:57:00Z">
        <w:r w:rsidR="005C74F0">
          <w:t>, affecting vulnerability,</w:t>
        </w:r>
      </w:ins>
      <w:ins w:id="65" w:author="Arfa Aijazi" w:date="2024-02-10T11:56:00Z">
        <w:r w:rsidR="005C74F0">
          <w:t xml:space="preserve"> versus building characteristics</w:t>
        </w:r>
      </w:ins>
      <w:ins w:id="66" w:author="Arfa Aijazi" w:date="2024-02-10T11:57:00Z">
        <w:r w:rsidR="005C74F0">
          <w:t>, affecting exposure,</w:t>
        </w:r>
      </w:ins>
      <w:ins w:id="67" w:author="Arfa Aijazi" w:date="2024-02-10T11:56:00Z">
        <w:r w:rsidR="005C74F0">
          <w:t xml:space="preserve"> in temperature-related health hazards. Risk is a product of vulnerability and exposure</w:t>
        </w:r>
      </w:ins>
      <w:ins w:id="68" w:author="Arfa Aijazi" w:date="2024-02-10T12:00:00Z">
        <w:r w:rsidR="005C74F0">
          <w:t xml:space="preserve"> </w:t>
        </w:r>
      </w:ins>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ins w:id="69" w:author="Arfa Aijazi" w:date="2024-02-10T11:56:00Z">
        <w:r w:rsidR="005C74F0">
          <w:t>.</w:t>
        </w:r>
      </w:ins>
      <w:del w:id="70" w:author="Arfa Aijazi" w:date="2024-02-10T11:55:00Z">
        <w:r w:rsidR="001E02E2" w:rsidRPr="00BE49E1" w:rsidDel="005C74F0">
          <w:delText xml:space="preserve"> </w:delText>
        </w:r>
        <w:r w:rsidR="00416EFB" w:rsidRPr="00BE49E1" w:rsidDel="005C74F0">
          <w:delText>how</w:delText>
        </w:r>
      </w:del>
      <w:ins w:id="71" w:author="Arfa Aijazi" w:date="2024-02-10T11:58:00Z">
        <w:r w:rsidR="005C74F0">
          <w:t xml:space="preserve"> As mentioned previously, very few HVI include detailed building characteristics </w:t>
        </w:r>
      </w:ins>
      <w:r w:rsidR="005C74F0">
        <w:fldChar w:fldCharType="begin"/>
      </w:r>
      <w:r w:rsidR="005C74F0">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fldChar w:fldCharType="separate"/>
      </w:r>
      <w:r w:rsidR="005C74F0">
        <w:rPr>
          <w:noProof/>
        </w:rPr>
        <w:t>(Samuelson et al. 2020)</w:t>
      </w:r>
      <w:r w:rsidR="005C74F0">
        <w:fldChar w:fldCharType="end"/>
      </w:r>
      <w:ins w:id="72" w:author="Arfa Aijazi" w:date="2024-02-10T11:59:00Z">
        <w:r w:rsidR="005C74F0">
          <w:t xml:space="preserve">. On the other hand, </w:t>
        </w:r>
      </w:ins>
      <w:del w:id="73" w:author="Arfa Aijazi" w:date="2024-02-10T11:58:00Z">
        <w:r w:rsidR="00416EFB" w:rsidRPr="00BE49E1" w:rsidDel="005C74F0">
          <w:delText xml:space="preserve"> </w:delText>
        </w:r>
      </w:del>
      <w:del w:id="74" w:author="Arfa Aijazi" w:date="2024-02-10T11:57:00Z">
        <w:r w:rsidR="00416EFB" w:rsidRPr="00BE49E1" w:rsidDel="005C74F0">
          <w:delText>HVI models perform when built using</w:delText>
        </w:r>
        <w:r w:rsidR="0063651F" w:rsidRPr="00BE49E1" w:rsidDel="005C74F0">
          <w:delText xml:space="preserve"> building characteristics in conjunction with other markers of socioeconomic vulnerability such as </w:delText>
        </w:r>
        <w:r w:rsidR="00072AC2" w:rsidRPr="00BE49E1" w:rsidDel="005C74F0">
          <w:delText>income and age</w:delText>
        </w:r>
        <w:r w:rsidR="000A3677" w:rsidRPr="00BE49E1" w:rsidDel="005C74F0">
          <w:delText xml:space="preserve">. </w:delText>
        </w:r>
      </w:del>
      <w:ins w:id="75" w:author="Arfa Aijazi" w:date="2024-02-10T11:59:00Z">
        <w:r w:rsidR="005C74F0">
          <w:t>v</w:t>
        </w:r>
      </w:ins>
      <w:del w:id="76" w:author="Arfa Aijazi" w:date="2024-02-10T11:59:00Z">
        <w:r w:rsidR="00006C95" w:rsidRPr="00BE49E1" w:rsidDel="005C74F0">
          <w:delText>V</w:delText>
        </w:r>
      </w:del>
      <w:r w:rsidR="00006C95" w:rsidRPr="00BE49E1">
        <w:t xml:space="preserve">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commentRangeStart w:id="77"/>
      <w:ins w:id="78" w:author="Arfa Aijazi" w:date="2023-12-13T17:13:00Z">
        <w:r w:rsidR="00BE49E1" w:rsidRPr="00BE49E1">
          <w:t>validate</w:t>
        </w:r>
      </w:ins>
      <w:commentRangeEnd w:id="77"/>
      <w:ins w:id="79" w:author="Arfa Aijazi" w:date="2024-02-10T12:02:00Z">
        <w:r w:rsidR="00907E6B">
          <w:rPr>
            <w:rStyle w:val="CommentReference"/>
          </w:rPr>
          <w:commentReference w:id="77"/>
        </w:r>
      </w:ins>
      <w:ins w:id="80" w:author="Arfa Aijazi" w:date="2023-12-13T17:13:00Z">
        <w:r w:rsidR="00BE49E1" w:rsidRPr="00BE49E1">
          <w:t>-</w:t>
        </w:r>
      </w:ins>
      <w:r w:rsidRPr="00BE49E1">
        <w:t>test</w:t>
      </w:r>
      <w:del w:id="81" w:author="Arfa Aijazi" w:date="2023-12-13T17:13:00Z">
        <w:r w:rsidRPr="00BE49E1" w:rsidDel="00BE49E1">
          <w:delText>-validate</w:delText>
        </w:r>
      </w:del>
      <w:r w:rsidRPr="00BE49E1">
        <w:t xml:space="preserve"> pipeline to identify the best performing models and their hyperparameters</w:t>
      </w:r>
      <w:commentRangeStart w:id="82"/>
      <w:r w:rsidRPr="00BE49E1">
        <w:t xml:space="preserve">.  </w:t>
      </w:r>
      <w:commentRangeEnd w:id="82"/>
      <w:r w:rsidR="00B038DE" w:rsidRPr="00BE49E1">
        <w:rPr>
          <w:rStyle w:val="CommentReference"/>
        </w:rPr>
        <w:commentReference w:id="82"/>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83" w:author="Arfa Aijazi" w:date="2024-01-02T14:10:00Z">
        <w:r w:rsidR="00DE73CC">
          <w:t xml:space="preserve"> “</w:t>
        </w:r>
      </w:ins>
      <w:del w:id="84" w:author="Arfa Aijazi" w:date="2024-01-02T14:10:00Z">
        <w:r w:rsidR="00B038DE" w:rsidRPr="00BE49E1" w:rsidDel="00DE73CC">
          <w:delText xml:space="preserve"> </w:delText>
        </w:r>
      </w:del>
      <w:r w:rsidRPr="00BE49E1">
        <w:t>in the last year</w:t>
      </w:r>
      <w:ins w:id="85" w:author="Arfa Aijazi" w:date="2024-01-02T14:10:00Z">
        <w:r w:rsidR="00DE73CC">
          <w:t xml:space="preserve">, did </w:t>
        </w:r>
      </w:ins>
      <w:del w:id="86" w:author="Arfa Aijazi" w:date="2024-01-02T14:10:00Z">
        <w:r w:rsidR="00B038DE" w:rsidRPr="00BE49E1" w:rsidDel="00DE73CC">
          <w:delText xml:space="preserve"> </w:delText>
        </w:r>
      </w:del>
      <w:r w:rsidRPr="00BE49E1">
        <w:t xml:space="preserve">anyone in </w:t>
      </w:r>
      <w:ins w:id="87" w:author="Arfa Aijazi" w:date="2024-01-02T14:12:00Z">
        <w:r w:rsidR="00DE73CC">
          <w:t>your</w:t>
        </w:r>
      </w:ins>
      <w:del w:id="88" w:author="Arfa Aijazi" w:date="2024-01-02T14:12:00Z">
        <w:r w:rsidRPr="00BE49E1" w:rsidDel="00DE73CC">
          <w:delText>their</w:delText>
        </w:r>
      </w:del>
      <w:r w:rsidRPr="00BE49E1">
        <w:t xml:space="preserve"> household needed medical attention because the home was too hot</w:t>
      </w:r>
      <w:ins w:id="89" w:author="Arfa Aijazi" w:date="2024-01-02T14:12:00Z">
        <w:r w:rsidR="00DE73CC">
          <w:t>?”</w:t>
        </w:r>
      </w:ins>
      <w:r w:rsidRPr="00BE49E1">
        <w:t xml:space="preserve"> or </w:t>
      </w:r>
      <w:ins w:id="90" w:author="Arfa Aijazi" w:date="2024-01-02T14:12:00Z">
        <w:r w:rsidR="00DE73CC">
          <w:t>“</w:t>
        </w:r>
      </w:ins>
      <w:r w:rsidRPr="00BE49E1">
        <w:t>too cold</w:t>
      </w:r>
      <w:ins w:id="91"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92"/>
      <w:r w:rsidRPr="00BE49E1">
        <w:t>.</w:t>
      </w:r>
      <w:commentRangeEnd w:id="92"/>
      <w:r w:rsidR="00C7780F" w:rsidRPr="00BE49E1">
        <w:rPr>
          <w:rStyle w:val="CommentReference"/>
        </w:rPr>
        <w:commentReference w:id="92"/>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93"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94" w:author="Arfa Aijazi" w:date="2024-01-30T00:00:00Z">
        <w:r w:rsidR="00F93D38" w:rsidRPr="00BE49E1" w:rsidDel="00F93D38">
          <w:rPr>
            <w:rStyle w:val="FootnoteReference"/>
          </w:rPr>
          <w:t xml:space="preserve"> </w:t>
        </w:r>
      </w:ins>
      <w:commentRangeStart w:id="95"/>
      <w:del w:id="96" w:author="Arfa Aijazi" w:date="2024-01-30T00:00:00Z">
        <w:r w:rsidR="00EE26FC" w:rsidRPr="000F6CCB" w:rsidDel="00F93D38">
          <w:rPr>
            <w:rStyle w:val="FootnoteReference"/>
          </w:rPr>
          <w:footnoteReference w:id="1"/>
        </w:r>
        <w:commentRangeEnd w:id="95"/>
        <w:r w:rsidR="00B3089D" w:rsidRPr="00BE49E1" w:rsidDel="00F93D38">
          <w:rPr>
            <w:rStyle w:val="CommentReference"/>
          </w:rPr>
          <w:commentReference w:id="95"/>
        </w:r>
      </w:del>
    </w:p>
    <w:p w14:paraId="0ECFB250" w14:textId="0381459C"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99" w:author="Arfa Aijazi" w:date="2024-01-30T00:00:00Z">
        <w:r w:rsidR="00367B3D" w:rsidRPr="000F6CCB"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102"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103" w:name="_Ref80686156"/>
      <w:r w:rsidRPr="00BE49E1">
        <w:t xml:space="preserve">Table </w:t>
      </w:r>
      <w:r>
        <w:fldChar w:fldCharType="begin"/>
      </w:r>
      <w:r>
        <w:instrText xml:space="preserve"> SEQ Table \* ARABIC </w:instrText>
      </w:r>
      <w:r>
        <w:fldChar w:fldCharType="separate"/>
      </w:r>
      <w:r w:rsidR="00C41E03" w:rsidRPr="00BE49E1">
        <w:rPr>
          <w:noProof/>
        </w:rPr>
        <w:t>1</w:t>
      </w:r>
      <w:r>
        <w:rPr>
          <w:noProof/>
        </w:rPr>
        <w:fldChar w:fldCharType="end"/>
      </w:r>
      <w:bookmarkEnd w:id="103"/>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104" w:author="Arfa Aijazi" w:date="2024-02-04T22:46:00Z">
        <w:r w:rsidRPr="00BE49E1" w:rsidDel="00E31585">
          <w:delText xml:space="preserve">experienced </w:delText>
        </w:r>
      </w:del>
      <w:ins w:id="105"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106"/>
      <w:commentRangeStart w:id="107"/>
      <w:commentRangeStart w:id="108"/>
      <w:commentRangeStart w:id="109"/>
      <w:r w:rsidR="00D02B2D" w:rsidRPr="00BE49E1">
        <w:t>3</w:t>
      </w:r>
      <w:r w:rsidRPr="00BE49E1">
        <w:t xml:space="preserve"> categories: </w:t>
      </w:r>
      <w:commentRangeStart w:id="110"/>
      <w:r w:rsidRPr="00BE49E1">
        <w:t>climate, demographic</w:t>
      </w:r>
      <w:r w:rsidR="00D02B2D" w:rsidRPr="00BE49E1">
        <w:t>s</w:t>
      </w:r>
      <w:r w:rsidRPr="00BE49E1">
        <w:t xml:space="preserve">, </w:t>
      </w:r>
      <w:r w:rsidR="00D02B2D" w:rsidRPr="00BE49E1">
        <w:t>and buildings</w:t>
      </w:r>
      <w:commentRangeEnd w:id="110"/>
      <w:r w:rsidR="00B3089D" w:rsidRPr="00BE49E1">
        <w:rPr>
          <w:rStyle w:val="CommentReference"/>
        </w:rPr>
        <w:commentReference w:id="110"/>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106"/>
      <w:r w:rsidR="00861CEB" w:rsidRPr="00BE49E1">
        <w:rPr>
          <w:rStyle w:val="CommentReference"/>
        </w:rPr>
        <w:commentReference w:id="106"/>
      </w:r>
      <w:commentRangeEnd w:id="107"/>
      <w:r w:rsidR="00A05A40">
        <w:rPr>
          <w:rStyle w:val="CommentReference"/>
        </w:rPr>
        <w:commentReference w:id="107"/>
      </w:r>
      <w:commentRangeEnd w:id="108"/>
      <w:r w:rsidR="00E86163">
        <w:rPr>
          <w:rStyle w:val="CommentReference"/>
        </w:rPr>
        <w:commentReference w:id="108"/>
      </w:r>
      <w:commentRangeEnd w:id="109"/>
      <w:r w:rsidR="00E86163">
        <w:rPr>
          <w:rStyle w:val="CommentReference"/>
        </w:rPr>
        <w:commentReference w:id="109"/>
      </w:r>
      <w:r w:rsidR="00D46F7C" w:rsidRPr="00BE49E1">
        <w:t xml:space="preserve">. </w:t>
      </w:r>
    </w:p>
    <w:p w14:paraId="562F5CE7" w14:textId="66AA772E" w:rsidR="0056216C" w:rsidRPr="00BE49E1" w:rsidRDefault="0056216C" w:rsidP="008D0432">
      <w:r w:rsidRPr="00BE49E1">
        <w:t>By default, the RECS dataset encodes all variables as numerical quantities. We retained the numerical values for truly numerical household characteristics like</w:t>
      </w:r>
      <w:del w:id="111" w:author="Arfa Aijazi" w:date="2024-02-10T12:12:00Z">
        <w:r w:rsidRPr="00BE49E1" w:rsidDel="001B5109">
          <w:delText xml:space="preserve"> the</w:delText>
        </w:r>
      </w:del>
      <w:r w:rsidRPr="00BE49E1">
        <w:t xml:space="preserve"> construction age</w:t>
      </w:r>
      <w:ins w:id="112" w:author="Stefano Schiavon" w:date="2023-12-04T16:51:00Z">
        <w:r w:rsidR="000B342D" w:rsidRPr="00BE49E1">
          <w:t xml:space="preserve">. We </w:t>
        </w:r>
        <w:del w:id="113" w:author="Arfa Aijazi" w:date="2024-02-10T12:07:00Z">
          <w:r w:rsidR="000B342D" w:rsidRPr="00BE49E1" w:rsidDel="00907E6B">
            <w:delText>transfo</w:delText>
          </w:r>
        </w:del>
      </w:ins>
      <w:ins w:id="114" w:author="Stefano Schiavon" w:date="2023-12-04T16:52:00Z">
        <w:del w:id="115" w:author="Arfa Aijazi" w:date="2024-02-10T12:07:00Z">
          <w:r w:rsidR="000B342D" w:rsidRPr="00BE49E1" w:rsidDel="00907E6B">
            <w:delText>rmed the variable into categorical for</w:delText>
          </w:r>
        </w:del>
      </w:ins>
      <w:ins w:id="116" w:author="Arfa Aijazi" w:date="2024-02-10T12:07:00Z">
        <w:r w:rsidR="00907E6B">
          <w:t xml:space="preserve">retained </w:t>
        </w:r>
      </w:ins>
      <w:ins w:id="117" w:author="Arfa Aijazi" w:date="2024-02-10T12:12:00Z">
        <w:r w:rsidR="001B5109">
          <w:t xml:space="preserve">the </w:t>
        </w:r>
      </w:ins>
      <w:ins w:id="118" w:author="Arfa Aijazi" w:date="2024-02-10T12:07:00Z">
        <w:r w:rsidR="00907E6B">
          <w:t>numerical values for</w:t>
        </w:r>
      </w:ins>
      <w:ins w:id="119" w:author="Stefano Schiavon" w:date="2023-12-04T16:52:00Z">
        <w:r w:rsidR="000B342D" w:rsidRPr="00BE49E1">
          <w:t xml:space="preserve"> </w:t>
        </w:r>
      </w:ins>
      <w:del w:id="120" w:author="Stefano Schiavon" w:date="2023-12-04T16:51:00Z">
        <w:r w:rsidRPr="00BE49E1" w:rsidDel="000B342D">
          <w:delText xml:space="preserve">, </w:delText>
        </w:r>
      </w:del>
      <w:del w:id="121" w:author="Stefano Schiavon" w:date="2023-12-04T16:52:00Z">
        <w:r w:rsidRPr="00BE49E1" w:rsidDel="000B342D">
          <w:delText xml:space="preserve">categorical household characteristics describing </w:delText>
        </w:r>
      </w:del>
      <w:r w:rsidRPr="00BE49E1">
        <w:t xml:space="preserve">ordinal </w:t>
      </w:r>
      <w:ins w:id="122" w:author="Arfa Aijazi" w:date="2024-02-10T12:07:00Z">
        <w:r w:rsidR="00907E6B">
          <w:t xml:space="preserve">categorial </w:t>
        </w:r>
      </w:ins>
      <w:r w:rsidRPr="00BE49E1">
        <w:t>data</w:t>
      </w:r>
      <w:ins w:id="123" w:author="Arfa Aijazi" w:date="2024-02-10T12:13:00Z">
        <w:r w:rsidR="001B5109">
          <w:t>, meaning there is an ordering of the catego</w:t>
        </w:r>
      </w:ins>
      <w:ins w:id="124" w:author="Arfa Aijazi" w:date="2024-02-10T12:14:00Z">
        <w:r w:rsidR="001B5109">
          <w:t>ries,</w:t>
        </w:r>
      </w:ins>
      <w:r w:rsidRPr="00BE49E1">
        <w:t xml:space="preserve"> such as the level of insulation</w:t>
      </w:r>
      <w:ins w:id="125" w:author="Arfa Aijazi" w:date="2024-02-10T12:07:00Z">
        <w:r w:rsidR="00907E6B">
          <w:t xml:space="preserve"> or frequ</w:t>
        </w:r>
      </w:ins>
      <w:ins w:id="126" w:author="Arfa Aijazi" w:date="2024-02-10T12:08:00Z">
        <w:r w:rsidR="00907E6B">
          <w:t xml:space="preserve">ency of draft. </w:t>
        </w:r>
      </w:ins>
      <w:ins w:id="127" w:author="Arfa Aijazi" w:date="2024-02-10T12:10:00Z">
        <w:r w:rsidR="00907E6B">
          <w:t>We transfor</w:t>
        </w:r>
      </w:ins>
      <w:ins w:id="128" w:author="Arfa Aijazi" w:date="2024-02-10T12:11:00Z">
        <w:r w:rsidR="00907E6B">
          <w:t>med</w:t>
        </w:r>
      </w:ins>
      <w:ins w:id="129" w:author="Arfa Aijazi" w:date="2024-02-10T12:10:00Z">
        <w:r w:rsidR="00907E6B">
          <w:t xml:space="preserve"> non-ordinal categorical variables like race and ethnicity</w:t>
        </w:r>
      </w:ins>
      <w:ins w:id="130" w:author="Arfa Aijazi" w:date="2024-02-10T12:11:00Z">
        <w:r w:rsidR="00907E6B">
          <w:t xml:space="preserve"> into dummy variables. Other </w:t>
        </w:r>
      </w:ins>
      <w:del w:id="131" w:author="Arfa Aijazi" w:date="2024-02-10T12:08:00Z">
        <w:r w:rsidRPr="00BE49E1" w:rsidDel="00907E6B">
          <w:delText>, or</w:delText>
        </w:r>
      </w:del>
      <w:del w:id="132" w:author="Arfa Aijazi" w:date="2024-02-10T12:11:00Z">
        <w:r w:rsidRPr="00BE49E1" w:rsidDel="00907E6B">
          <w:delText xml:space="preserve"> </w:delText>
        </w:r>
      </w:del>
      <w:del w:id="133" w:author="Arfa Aijazi" w:date="2024-02-10T12:08:00Z">
        <w:r w:rsidRPr="00BE49E1" w:rsidDel="00907E6B">
          <w:delText xml:space="preserve">binary </w:delText>
        </w:r>
      </w:del>
      <w:r w:rsidRPr="00BE49E1">
        <w:t>variables</w:t>
      </w:r>
      <w:ins w:id="134" w:author="Arfa Aijazi" w:date="2024-02-10T12:08:00Z">
        <w:r w:rsidR="00907E6B">
          <w:t xml:space="preserve"> are binary </w:t>
        </w:r>
      </w:ins>
      <w:del w:id="135" w:author="Arfa Aijazi" w:date="2024-02-10T12:08:00Z">
        <w:r w:rsidRPr="00BE49E1" w:rsidDel="00907E6B">
          <w:delText xml:space="preserve"> </w:delText>
        </w:r>
      </w:del>
      <w:r w:rsidRPr="00BE49E1">
        <w:t>such as</w:t>
      </w:r>
      <w:ins w:id="136" w:author="Arfa Aijazi" w:date="2024-02-10T12:11:00Z">
        <w:r w:rsidR="00907E6B">
          <w:t xml:space="preserve"> the</w:t>
        </w:r>
      </w:ins>
      <w:r w:rsidRPr="00BE49E1">
        <w:t xml:space="preserve"> presence of back-up generator or on-site solar.</w:t>
      </w:r>
      <w:ins w:id="137" w:author="Arfa Aijazi" w:date="2024-02-10T12:08:00Z">
        <w:r w:rsidR="00907E6B">
          <w:t xml:space="preserve"> </w:t>
        </w:r>
      </w:ins>
      <w:r w:rsidRPr="00BE49E1">
        <w:t xml:space="preserve"> </w:t>
      </w:r>
      <w:del w:id="138" w:author="Arfa Aijazi" w:date="2024-02-10T12:15:00Z">
        <w:r w:rsidRPr="00BE49E1" w:rsidDel="001B5109">
          <w:delText xml:space="preserve">We </w:delText>
        </w:r>
        <w:r w:rsidR="000B342D" w:rsidRPr="00BE49E1" w:rsidDel="001B5109">
          <w:delText xml:space="preserve">merged </w:delText>
        </w:r>
        <w:r w:rsidRPr="00BE49E1" w:rsidDel="001B5109">
          <w:delText>categorical variables based on the literature on heat and cold-related vulnerability</w:delText>
        </w:r>
        <w:r w:rsidR="000B342D" w:rsidRPr="00BE49E1" w:rsidDel="001B5109">
          <w:delText>,</w:delText>
        </w:r>
        <w:r w:rsidRPr="00BE49E1" w:rsidDel="001B5109">
          <w:delText xml:space="preserve"> </w:delText>
        </w:r>
        <w:commentRangeStart w:id="139"/>
        <w:commentRangeStart w:id="140"/>
        <w:commentRangeStart w:id="141"/>
        <w:commentRangeStart w:id="142"/>
        <w:r w:rsidRPr="00BE49E1" w:rsidDel="001B5109">
          <w:delText xml:space="preserve">for example non-white versus </w:delText>
        </w:r>
        <w:r w:rsidR="000B342D" w:rsidRPr="00BE49E1" w:rsidDel="001B5109">
          <w:delText xml:space="preserve">white instead of </w:delText>
        </w:r>
        <w:r w:rsidRPr="00BE49E1" w:rsidDel="001B5109">
          <w:delText xml:space="preserve">individual racial </w:delText>
        </w:r>
        <w:r w:rsidR="00D02B2D" w:rsidRPr="00BE49E1" w:rsidDel="001B5109">
          <w:delText xml:space="preserve">and ethnic </w:delText>
        </w:r>
        <w:r w:rsidRPr="00BE49E1" w:rsidDel="001B5109">
          <w:delText xml:space="preserve">categories. </w:delText>
        </w:r>
        <w:commentRangeEnd w:id="139"/>
        <w:r w:rsidR="000B342D" w:rsidRPr="00BE49E1" w:rsidDel="001B5109">
          <w:rPr>
            <w:rStyle w:val="CommentReference"/>
          </w:rPr>
          <w:commentReference w:id="139"/>
        </w:r>
        <w:commentRangeEnd w:id="140"/>
        <w:r w:rsidR="00B038DE" w:rsidRPr="00BE49E1" w:rsidDel="001B5109">
          <w:rPr>
            <w:rStyle w:val="CommentReference"/>
          </w:rPr>
          <w:commentReference w:id="140"/>
        </w:r>
        <w:commentRangeEnd w:id="141"/>
        <w:r w:rsidR="00711430" w:rsidDel="001B5109">
          <w:rPr>
            <w:rStyle w:val="CommentReference"/>
          </w:rPr>
          <w:commentReference w:id="141"/>
        </w:r>
        <w:commentRangeEnd w:id="142"/>
        <w:r w:rsidR="004F17C2" w:rsidDel="001B5109">
          <w:rPr>
            <w:rStyle w:val="CommentReference"/>
          </w:rPr>
          <w:commentReference w:id="142"/>
        </w:r>
      </w:del>
      <w:r w:rsidRPr="00BE49E1">
        <w:t xml:space="preserve">We also derived new variables of interest such as poverty, which combines the number of household members with income level and thermal mass, which combines insulation level </w:t>
      </w:r>
      <w:del w:id="143" w:author="Arfa Aijazi" w:date="2024-02-10T17:45:00Z">
        <w:r w:rsidRPr="00BE49E1" w:rsidDel="0093081B">
          <w:delText xml:space="preserve">and </w:delText>
        </w:r>
      </w:del>
      <w:ins w:id="144" w:author="Arfa Aijazi" w:date="2024-02-10T17:45:00Z">
        <w:r w:rsidR="0093081B">
          <w:t>with</w:t>
        </w:r>
        <w:r w:rsidR="0093081B" w:rsidRPr="00BE49E1">
          <w:t xml:space="preserve"> </w:t>
        </w:r>
      </w:ins>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311A666B"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145"/>
      <w:commentRangeStart w:id="146"/>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ins w:id="147" w:author="Arfa Aijazi" w:date="2024-02-25T11:54:00Z">
        <w:r w:rsidR="00D27842">
          <w:t>, cooling degree days (CDD), and heating degree days (HDD)</w:t>
        </w:r>
      </w:ins>
      <w:r w:rsidR="00323243" w:rsidRPr="00BE49E1">
        <w:t xml:space="preserve">. </w:t>
      </w:r>
      <w:commentRangeEnd w:id="145"/>
      <w:r w:rsidR="00DA7ECC" w:rsidRPr="00BE49E1">
        <w:rPr>
          <w:rStyle w:val="CommentReference"/>
        </w:rPr>
        <w:commentReference w:id="145"/>
      </w:r>
      <w:commentRangeEnd w:id="146"/>
      <w:r w:rsidR="00FE12B6" w:rsidRPr="00BE49E1">
        <w:rPr>
          <w:rStyle w:val="CommentReference"/>
        </w:rPr>
        <w:commentReference w:id="146"/>
      </w:r>
      <w:ins w:id="148" w:author="Arfa Aijazi" w:date="2024-02-25T11:50:00Z">
        <w:r w:rsidR="006C211F">
          <w:t>These are derived as the weighted average of nearby weather stations with similar altitude</w:t>
        </w:r>
      </w:ins>
      <w:ins w:id="149" w:author="Arfa Aijazi" w:date="2024-02-25T11:55:00Z">
        <w:r w:rsidR="00D27842">
          <w:t xml:space="preserve"> </w:t>
        </w:r>
      </w:ins>
      <w:r w:rsidR="00D27842">
        <w:fldChar w:fldCharType="begin"/>
      </w:r>
      <w:r w:rsidR="00D27842">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fldChar w:fldCharType="separate"/>
      </w:r>
      <w:r w:rsidR="00D27842">
        <w:rPr>
          <w:noProof/>
        </w:rPr>
        <w:t xml:space="preserve">(EIA </w:t>
      </w:r>
      <w:r w:rsidR="00D27842">
        <w:rPr>
          <w:noProof/>
        </w:rPr>
        <w:lastRenderedPageBreak/>
        <w:t>2020)</w:t>
      </w:r>
      <w:r w:rsidR="00D27842">
        <w:fldChar w:fldCharType="end"/>
      </w:r>
      <w:ins w:id="150" w:author="Arfa Aijazi" w:date="2024-02-25T11:50:00Z">
        <w:r w:rsidR="006C211F">
          <w:t>.</w:t>
        </w:r>
      </w:ins>
      <w:ins w:id="151" w:author="Arfa Aijazi" w:date="2024-02-25T11:54:00Z">
        <w:r w:rsidR="00D27842">
          <w:t xml:space="preserve"> We </w:t>
        </w:r>
      </w:ins>
      <w:ins w:id="152" w:author="Arfa Aijazi" w:date="2024-02-25T11:55:00Z">
        <w:r w:rsidR="00D27842">
          <w:t xml:space="preserve">chose </w:t>
        </w:r>
      </w:ins>
      <w:ins w:id="153" w:author="Arfa Aijazi" w:date="2024-02-25T11:54:00Z">
        <w:r w:rsidR="00D27842">
          <w:t xml:space="preserve">to use cooling and heating design temperature because we expect it to </w:t>
        </w:r>
      </w:ins>
      <w:ins w:id="154" w:author="Arfa Aijazi" w:date="2024-02-25T11:55:00Z">
        <w:r w:rsidR="00D27842">
          <w:t xml:space="preserve">align with HVAC system capacity most closely. </w:t>
        </w:r>
      </w:ins>
    </w:p>
    <w:p w14:paraId="62DE423B" w14:textId="5063B30A" w:rsidR="009A532E" w:rsidRPr="00BE49E1" w:rsidRDefault="009A532E" w:rsidP="009A532E">
      <w:pPr>
        <w:pStyle w:val="Heading3List"/>
      </w:pPr>
      <w:r w:rsidRPr="00BE49E1">
        <w:t>Demographic</w:t>
      </w:r>
      <w:r w:rsidR="002833A0" w:rsidRPr="00BE49E1">
        <w:t>s</w:t>
      </w:r>
    </w:p>
    <w:p w14:paraId="36C70D4F" w14:textId="4F331955" w:rsidR="0056216C" w:rsidRPr="00BE49E1" w:rsidRDefault="00DA7ECC" w:rsidP="0056216C">
      <w:commentRangeStart w:id="155"/>
      <w:commentRangeStart w:id="156"/>
      <w:commentRangeStart w:id="157"/>
      <w:r w:rsidRPr="00BE49E1">
        <w:t>E</w:t>
      </w:r>
      <w:r w:rsidR="008D0432" w:rsidRPr="00BE49E1">
        <w:t xml:space="preserve">pidemiological studies have investigated the </w:t>
      </w:r>
      <w:del w:id="158" w:author="Arfa Aijazi" w:date="2024-02-07T22:21:00Z">
        <w:r w:rsidR="008D0432" w:rsidRPr="00BE49E1" w:rsidDel="00216B35">
          <w:delText xml:space="preserve">relationship </w:delText>
        </w:r>
      </w:del>
      <w:ins w:id="159"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60" w:name="_Ref77436719"/>
      <w:bookmarkStart w:id="161" w:name="_Ref151582921"/>
      <w:commentRangeEnd w:id="155"/>
      <w:r w:rsidR="00803D08" w:rsidRPr="00BE49E1">
        <w:rPr>
          <w:rStyle w:val="CommentReference"/>
        </w:rPr>
        <w:commentReference w:id="155"/>
      </w:r>
      <w:commentRangeEnd w:id="156"/>
      <w:r w:rsidR="00FE12B6" w:rsidRPr="00BE49E1">
        <w:rPr>
          <w:rStyle w:val="CommentReference"/>
        </w:rPr>
        <w:commentReference w:id="156"/>
      </w:r>
      <w:commentRangeEnd w:id="157"/>
      <w:r w:rsidR="00CD39E1">
        <w:rPr>
          <w:rStyle w:val="CommentReference"/>
        </w:rPr>
        <w:commentReference w:id="157"/>
      </w:r>
    </w:p>
    <w:p w14:paraId="3767D6B5" w14:textId="510CC1EE" w:rsidR="001076D9" w:rsidRPr="00BE49E1" w:rsidRDefault="001076D9" w:rsidP="001076D9">
      <w:pPr>
        <w:pStyle w:val="Figurecaption"/>
      </w:pPr>
      <w:commentRangeStart w:id="162"/>
      <w:commentRangeStart w:id="163"/>
      <w:commentRangeStart w:id="164"/>
      <w:r w:rsidRPr="00BE49E1">
        <w:t xml:space="preserve">Table </w:t>
      </w:r>
      <w:r>
        <w:fldChar w:fldCharType="begin"/>
      </w:r>
      <w:r>
        <w:instrText xml:space="preserve"> SEQ Table \* ARABIC </w:instrText>
      </w:r>
      <w:r>
        <w:fldChar w:fldCharType="separate"/>
      </w:r>
      <w:r w:rsidR="00C41E03" w:rsidRPr="00BE49E1">
        <w:rPr>
          <w:noProof/>
        </w:rPr>
        <w:t>2</w:t>
      </w:r>
      <w:r>
        <w:rPr>
          <w:noProof/>
        </w:rPr>
        <w:fldChar w:fldCharType="end"/>
      </w:r>
      <w:commentRangeEnd w:id="162"/>
      <w:r w:rsidR="00471507" w:rsidRPr="00BE49E1">
        <w:rPr>
          <w:rStyle w:val="CommentReference"/>
        </w:rPr>
        <w:commentReference w:id="162"/>
      </w:r>
      <w:commentRangeEnd w:id="163"/>
      <w:r w:rsidR="00861CEB" w:rsidRPr="00BE49E1">
        <w:rPr>
          <w:rStyle w:val="CommentReference"/>
        </w:rPr>
        <w:commentReference w:id="163"/>
      </w:r>
      <w:commentRangeEnd w:id="164"/>
      <w:r w:rsidR="00323DFC">
        <w:rPr>
          <w:rStyle w:val="CommentReference"/>
        </w:rPr>
        <w:commentReference w:id="164"/>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5" w:author="Arfa Aijazi" w:date="2024-03-01T19:4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46"/>
        <w:gridCol w:w="1926"/>
        <w:gridCol w:w="4701"/>
        <w:gridCol w:w="787"/>
        <w:tblGridChange w:id="166">
          <w:tblGrid>
            <w:gridCol w:w="1946"/>
            <w:gridCol w:w="1926"/>
            <w:gridCol w:w="4701"/>
            <w:gridCol w:w="787"/>
          </w:tblGrid>
        </w:tblGridChange>
      </w:tblGrid>
      <w:tr w:rsidR="002833A0" w:rsidRPr="00BE49E1" w14:paraId="5F245EEB" w14:textId="77777777" w:rsidTr="000F6CCB">
        <w:trPr>
          <w:tblHeader/>
          <w:trPrChange w:id="167" w:author="Arfa Aijazi" w:date="2024-03-01T19:46:00Z">
            <w:trPr>
              <w:tblHeader/>
            </w:trPr>
          </w:trPrChange>
        </w:trPr>
        <w:tc>
          <w:tcPr>
            <w:tcW w:w="1946" w:type="dxa"/>
            <w:tcBorders>
              <w:top w:val="single" w:sz="4" w:space="0" w:color="DBDBDB" w:themeColor="accent3" w:themeTint="66"/>
              <w:bottom w:val="single" w:sz="4" w:space="0" w:color="DBDBDB" w:themeColor="accent3" w:themeTint="66"/>
            </w:tcBorders>
            <w:shd w:val="clear" w:color="auto" w:fill="auto"/>
            <w:vAlign w:val="center"/>
            <w:tcPrChange w:id="168" w:author="Arfa Aijazi" w:date="2024-03-01T19:46:00Z">
              <w:tcPr>
                <w:tcW w:w="1946" w:type="dxa"/>
                <w:tcBorders>
                  <w:top w:val="single" w:sz="4" w:space="0" w:color="DBDBDB" w:themeColor="accent3" w:themeTint="66"/>
                  <w:bottom w:val="single" w:sz="4" w:space="0" w:color="DBDBDB" w:themeColor="accent3" w:themeTint="66"/>
                </w:tcBorders>
                <w:shd w:val="clear" w:color="auto" w:fill="auto"/>
                <w:vAlign w:val="center"/>
              </w:tcPr>
            </w:tcPrChange>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926" w:type="dxa"/>
            <w:tcBorders>
              <w:top w:val="single" w:sz="4" w:space="0" w:color="DBDBDB" w:themeColor="accent3" w:themeTint="66"/>
              <w:bottom w:val="single" w:sz="4" w:space="0" w:color="DBDBDB" w:themeColor="accent3" w:themeTint="66"/>
            </w:tcBorders>
            <w:shd w:val="clear" w:color="auto" w:fill="auto"/>
            <w:vAlign w:val="center"/>
            <w:tcPrChange w:id="169" w:author="Arfa Aijazi" w:date="2024-03-01T19:46:00Z">
              <w:tcPr>
                <w:tcW w:w="1926" w:type="dxa"/>
                <w:tcBorders>
                  <w:top w:val="single" w:sz="4" w:space="0" w:color="DBDBDB" w:themeColor="accent3" w:themeTint="66"/>
                  <w:bottom w:val="single" w:sz="4" w:space="0" w:color="DBDBDB" w:themeColor="accent3" w:themeTint="66"/>
                </w:tcBorders>
                <w:shd w:val="clear" w:color="auto" w:fill="auto"/>
                <w:vAlign w:val="center"/>
              </w:tcPr>
            </w:tcPrChange>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701" w:type="dxa"/>
            <w:tcBorders>
              <w:top w:val="single" w:sz="4" w:space="0" w:color="DBDBDB" w:themeColor="accent3" w:themeTint="66"/>
              <w:bottom w:val="single" w:sz="4" w:space="0" w:color="DBDBDB" w:themeColor="accent3" w:themeTint="66"/>
            </w:tcBorders>
            <w:vAlign w:val="center"/>
            <w:tcPrChange w:id="170" w:author="Arfa Aijazi" w:date="2024-03-01T19:46:00Z">
              <w:tcPr>
                <w:tcW w:w="4701" w:type="dxa"/>
                <w:tcBorders>
                  <w:top w:val="single" w:sz="4" w:space="0" w:color="DBDBDB" w:themeColor="accent3" w:themeTint="66"/>
                  <w:bottom w:val="single" w:sz="4" w:space="0" w:color="DBDBDB" w:themeColor="accent3" w:themeTint="66"/>
                </w:tcBorders>
                <w:vAlign w:val="center"/>
              </w:tcPr>
            </w:tcPrChange>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87" w:type="dxa"/>
            <w:tcBorders>
              <w:top w:val="single" w:sz="4" w:space="0" w:color="DBDBDB" w:themeColor="accent3" w:themeTint="66"/>
              <w:bottom w:val="single" w:sz="4" w:space="0" w:color="DBDBDB" w:themeColor="accent3" w:themeTint="66"/>
            </w:tcBorders>
            <w:shd w:val="clear" w:color="auto" w:fill="auto"/>
            <w:vAlign w:val="center"/>
            <w:tcPrChange w:id="171" w:author="Arfa Aijazi" w:date="2024-03-01T19:46:00Z">
              <w:tcPr>
                <w:tcW w:w="787" w:type="dxa"/>
                <w:tcBorders>
                  <w:top w:val="single" w:sz="4" w:space="0" w:color="DBDBDB" w:themeColor="accent3" w:themeTint="66"/>
                  <w:bottom w:val="single" w:sz="4" w:space="0" w:color="DBDBDB" w:themeColor="accent3" w:themeTint="66"/>
                </w:tcBorders>
                <w:shd w:val="clear" w:color="auto" w:fill="auto"/>
                <w:vAlign w:val="center"/>
              </w:tcPr>
            </w:tcPrChange>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0F6CCB">
        <w:tc>
          <w:tcPr>
            <w:tcW w:w="1946" w:type="dxa"/>
            <w:vMerge w:val="restart"/>
            <w:tcPrChange w:id="172" w:author="Arfa Aijazi" w:date="2024-03-01T19:46:00Z">
              <w:tcPr>
                <w:tcW w:w="1946" w:type="dxa"/>
                <w:vMerge w:val="restart"/>
              </w:tcPr>
            </w:tcPrChange>
          </w:tcPr>
          <w:p w14:paraId="115A4AD8" w14:textId="77777777" w:rsidR="002833A0" w:rsidRPr="00BE49E1" w:rsidRDefault="002833A0" w:rsidP="00E86163">
            <w:pPr>
              <w:pStyle w:val="Tabletext"/>
              <w:rPr>
                <w:sz w:val="20"/>
                <w:szCs w:val="20"/>
              </w:rPr>
            </w:pPr>
            <w:r w:rsidRPr="00BE49E1">
              <w:rPr>
                <w:sz w:val="20"/>
                <w:szCs w:val="20"/>
              </w:rPr>
              <w:t>Climate</w:t>
            </w:r>
          </w:p>
        </w:tc>
        <w:tc>
          <w:tcPr>
            <w:tcW w:w="1926" w:type="dxa"/>
            <w:tcBorders>
              <w:top w:val="single" w:sz="4" w:space="0" w:color="DBDBDB" w:themeColor="accent3" w:themeTint="66"/>
              <w:bottom w:val="single" w:sz="4" w:space="0" w:color="auto"/>
            </w:tcBorders>
            <w:tcPrChange w:id="173" w:author="Arfa Aijazi" w:date="2024-03-01T19:46:00Z">
              <w:tcPr>
                <w:tcW w:w="1926" w:type="dxa"/>
              </w:tcPr>
            </w:tcPrChange>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701" w:type="dxa"/>
            <w:tcPrChange w:id="174" w:author="Arfa Aijazi" w:date="2024-03-01T19:46:00Z">
              <w:tcPr>
                <w:tcW w:w="4701" w:type="dxa"/>
              </w:tcPr>
            </w:tcPrChange>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87" w:type="dxa"/>
            <w:tcPrChange w:id="175" w:author="Arfa Aijazi" w:date="2024-03-01T19:46:00Z">
              <w:tcPr>
                <w:tcW w:w="787" w:type="dxa"/>
              </w:tcPr>
            </w:tcPrChange>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0F6CCB">
        <w:tc>
          <w:tcPr>
            <w:tcW w:w="1946" w:type="dxa"/>
            <w:vMerge/>
            <w:tcPrChange w:id="176" w:author="Arfa Aijazi" w:date="2024-03-01T19:46:00Z">
              <w:tcPr>
                <w:tcW w:w="1946" w:type="dxa"/>
                <w:vMerge/>
              </w:tcPr>
            </w:tcPrChange>
          </w:tcPr>
          <w:p w14:paraId="58C8F4FC" w14:textId="77777777" w:rsidR="002833A0" w:rsidRPr="00BE49E1" w:rsidRDefault="002833A0" w:rsidP="00E86163">
            <w:pPr>
              <w:pStyle w:val="Tabletext"/>
              <w:rPr>
                <w:sz w:val="20"/>
                <w:szCs w:val="20"/>
              </w:rPr>
            </w:pPr>
          </w:p>
        </w:tc>
        <w:tc>
          <w:tcPr>
            <w:tcW w:w="1926" w:type="dxa"/>
            <w:tcBorders>
              <w:top w:val="single" w:sz="4" w:space="0" w:color="auto"/>
            </w:tcBorders>
            <w:tcPrChange w:id="177" w:author="Arfa Aijazi" w:date="2024-03-01T19:46:00Z">
              <w:tcPr>
                <w:tcW w:w="1926" w:type="dxa"/>
              </w:tcPr>
            </w:tcPrChange>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701" w:type="dxa"/>
            <w:tcPrChange w:id="178" w:author="Arfa Aijazi" w:date="2024-03-01T19:46:00Z">
              <w:tcPr>
                <w:tcW w:w="4701" w:type="dxa"/>
              </w:tcPr>
            </w:tcPrChange>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87" w:type="dxa"/>
            <w:tcPrChange w:id="179" w:author="Arfa Aijazi" w:date="2024-03-01T19:46:00Z">
              <w:tcPr>
                <w:tcW w:w="787" w:type="dxa"/>
              </w:tcPr>
            </w:tcPrChange>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0F6CCB">
        <w:tc>
          <w:tcPr>
            <w:tcW w:w="1946" w:type="dxa"/>
            <w:vMerge w:val="restart"/>
          </w:tcPr>
          <w:p w14:paraId="7D31798E" w14:textId="3569EDC1" w:rsidR="002833A0" w:rsidRPr="00BE49E1" w:rsidRDefault="002833A0" w:rsidP="00E86163">
            <w:pPr>
              <w:pStyle w:val="Tabletext"/>
              <w:rPr>
                <w:sz w:val="20"/>
                <w:szCs w:val="20"/>
              </w:rPr>
            </w:pPr>
            <w:r w:rsidRPr="00BE49E1">
              <w:rPr>
                <w:sz w:val="20"/>
                <w:szCs w:val="20"/>
              </w:rPr>
              <w:t>Demographic</w:t>
            </w:r>
          </w:p>
        </w:tc>
        <w:tc>
          <w:tcPr>
            <w:tcW w:w="1926" w:type="dxa"/>
          </w:tcPr>
          <w:p w14:paraId="6E114AF3" w14:textId="0933B6D8" w:rsidR="002833A0" w:rsidRPr="00BE49E1" w:rsidRDefault="002833A0" w:rsidP="00E86163">
            <w:pPr>
              <w:pStyle w:val="Tabletext"/>
              <w:rPr>
                <w:sz w:val="20"/>
                <w:szCs w:val="20"/>
              </w:rPr>
            </w:pPr>
            <w:del w:id="180" w:author="Arfa Aijazi" w:date="2024-02-25T12:52:00Z">
              <w:r w:rsidRPr="00BE49E1" w:rsidDel="00DE6322">
                <w:rPr>
                  <w:sz w:val="20"/>
                  <w:szCs w:val="20"/>
                </w:rPr>
                <w:delText>Non-white</w:delText>
              </w:r>
            </w:del>
            <w:ins w:id="181" w:author="Arfa Aijazi" w:date="2024-02-25T12:52:00Z">
              <w:r w:rsidR="00DE6322">
                <w:rPr>
                  <w:sz w:val="20"/>
                  <w:szCs w:val="20"/>
                </w:rPr>
                <w:t>White race</w:t>
              </w:r>
            </w:ins>
          </w:p>
        </w:tc>
        <w:tc>
          <w:tcPr>
            <w:tcW w:w="4701" w:type="dxa"/>
          </w:tcPr>
          <w:p w14:paraId="2875418B" w14:textId="04BF37D2" w:rsidR="002833A0" w:rsidRPr="00BE49E1" w:rsidRDefault="002833A0" w:rsidP="00E86163">
            <w:pPr>
              <w:pStyle w:val="Tabletext"/>
              <w:rPr>
                <w:sz w:val="20"/>
                <w:szCs w:val="20"/>
              </w:rPr>
            </w:pPr>
            <w:r w:rsidRPr="00BE49E1">
              <w:rPr>
                <w:sz w:val="20"/>
                <w:szCs w:val="20"/>
              </w:rPr>
              <w:t xml:space="preserve">Householder (respondent) race is </w:t>
            </w:r>
            <w:del w:id="182" w:author="Arfa Aijazi" w:date="2024-02-25T12:53:00Z">
              <w:r w:rsidRPr="00BE49E1" w:rsidDel="00DE6322">
                <w:rPr>
                  <w:sz w:val="20"/>
                  <w:szCs w:val="20"/>
                </w:rPr>
                <w:delText xml:space="preserve">non-white, </w:delText>
              </w:r>
              <w:commentRangeStart w:id="183"/>
              <w:commentRangeStart w:id="184"/>
              <w:commentRangeStart w:id="185"/>
              <w:r w:rsidRPr="00BE49E1" w:rsidDel="00DE6322">
                <w:rPr>
                  <w:sz w:val="20"/>
                  <w:szCs w:val="20"/>
                </w:rPr>
                <w:delText>or ethnicity is of Spanish descent.</w:delText>
              </w:r>
              <w:commentRangeEnd w:id="183"/>
              <w:r w:rsidR="00471507" w:rsidRPr="00BE49E1" w:rsidDel="00DE6322">
                <w:rPr>
                  <w:rStyle w:val="CommentReference"/>
                </w:rPr>
                <w:commentReference w:id="183"/>
              </w:r>
              <w:commentRangeEnd w:id="184"/>
              <w:r w:rsidR="00861CEB" w:rsidRPr="00BE49E1" w:rsidDel="00DE6322">
                <w:rPr>
                  <w:rStyle w:val="CommentReference"/>
                </w:rPr>
                <w:commentReference w:id="184"/>
              </w:r>
              <w:commentRangeEnd w:id="185"/>
              <w:r w:rsidR="00A30CBC" w:rsidDel="00DE6322">
                <w:rPr>
                  <w:rStyle w:val="CommentReference"/>
                </w:rPr>
                <w:commentReference w:id="185"/>
              </w:r>
            </w:del>
            <w:ins w:id="186" w:author="Arfa Aijazi" w:date="2024-02-25T12:53:00Z">
              <w:r w:rsidR="00DE6322">
                <w:rPr>
                  <w:sz w:val="20"/>
                  <w:szCs w:val="20"/>
                </w:rPr>
                <w:t>white</w:t>
              </w:r>
            </w:ins>
          </w:p>
        </w:tc>
        <w:tc>
          <w:tcPr>
            <w:tcW w:w="787"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DE6322" w:rsidRPr="00BE49E1" w14:paraId="3F0CE5AA" w14:textId="77777777" w:rsidTr="000F6CCB">
        <w:trPr>
          <w:ins w:id="187" w:author="Arfa Aijazi" w:date="2024-02-25T12:52:00Z"/>
        </w:trPr>
        <w:tc>
          <w:tcPr>
            <w:tcW w:w="1946" w:type="dxa"/>
            <w:vMerge/>
          </w:tcPr>
          <w:p w14:paraId="026CF285" w14:textId="77777777" w:rsidR="00DE6322" w:rsidRPr="00BE49E1" w:rsidRDefault="00DE6322" w:rsidP="00E86163">
            <w:pPr>
              <w:pStyle w:val="Tabletext"/>
              <w:rPr>
                <w:ins w:id="188" w:author="Arfa Aijazi" w:date="2024-02-25T12:52:00Z"/>
                <w:sz w:val="20"/>
                <w:szCs w:val="20"/>
              </w:rPr>
            </w:pPr>
          </w:p>
        </w:tc>
        <w:tc>
          <w:tcPr>
            <w:tcW w:w="1926" w:type="dxa"/>
          </w:tcPr>
          <w:p w14:paraId="28A09143" w14:textId="786B4443" w:rsidR="00DE6322" w:rsidRPr="00BE49E1" w:rsidDel="00DE6322" w:rsidRDefault="00DE6322" w:rsidP="00E86163">
            <w:pPr>
              <w:pStyle w:val="Tabletext"/>
              <w:rPr>
                <w:ins w:id="189" w:author="Arfa Aijazi" w:date="2024-02-25T12:52:00Z"/>
                <w:sz w:val="20"/>
                <w:szCs w:val="20"/>
              </w:rPr>
            </w:pPr>
            <w:ins w:id="190" w:author="Arfa Aijazi" w:date="2024-02-25T12:52:00Z">
              <w:r>
                <w:rPr>
                  <w:sz w:val="20"/>
                  <w:szCs w:val="20"/>
                </w:rPr>
                <w:t>Black race</w:t>
              </w:r>
            </w:ins>
          </w:p>
        </w:tc>
        <w:tc>
          <w:tcPr>
            <w:tcW w:w="4701" w:type="dxa"/>
          </w:tcPr>
          <w:p w14:paraId="32F192FB" w14:textId="082BDCCB" w:rsidR="00DE6322" w:rsidRPr="00BE49E1" w:rsidRDefault="00DE6322" w:rsidP="00E86163">
            <w:pPr>
              <w:pStyle w:val="Tabletext"/>
              <w:rPr>
                <w:ins w:id="191" w:author="Arfa Aijazi" w:date="2024-02-25T12:52:00Z"/>
                <w:sz w:val="20"/>
                <w:szCs w:val="20"/>
              </w:rPr>
            </w:pPr>
            <w:ins w:id="192" w:author="Arfa Aijazi" w:date="2024-02-25T12:53:00Z">
              <w:r w:rsidRPr="00BE49E1">
                <w:rPr>
                  <w:sz w:val="20"/>
                  <w:szCs w:val="20"/>
                </w:rPr>
                <w:t>Householder (respondent) race is</w:t>
              </w:r>
              <w:r>
                <w:rPr>
                  <w:sz w:val="20"/>
                  <w:szCs w:val="20"/>
                </w:rPr>
                <w:t xml:space="preserve"> black</w:t>
              </w:r>
            </w:ins>
          </w:p>
        </w:tc>
        <w:tc>
          <w:tcPr>
            <w:tcW w:w="787" w:type="dxa"/>
          </w:tcPr>
          <w:p w14:paraId="78A07747" w14:textId="53AB0C07" w:rsidR="00DE6322" w:rsidRPr="00BE49E1" w:rsidRDefault="00DE6322" w:rsidP="00E86163">
            <w:pPr>
              <w:pStyle w:val="Tabletext"/>
              <w:jc w:val="center"/>
              <w:rPr>
                <w:ins w:id="193" w:author="Arfa Aijazi" w:date="2024-02-25T12:52:00Z"/>
                <w:sz w:val="20"/>
                <w:szCs w:val="20"/>
              </w:rPr>
            </w:pPr>
            <w:ins w:id="194" w:author="Arfa Aijazi" w:date="2024-02-25T12:53:00Z">
              <w:r>
                <w:rPr>
                  <w:sz w:val="20"/>
                  <w:szCs w:val="20"/>
                </w:rPr>
                <w:t>B</w:t>
              </w:r>
            </w:ins>
          </w:p>
        </w:tc>
      </w:tr>
      <w:tr w:rsidR="00DE6322" w:rsidRPr="00BE49E1" w14:paraId="2D4AD346" w14:textId="77777777" w:rsidTr="000F6CCB">
        <w:trPr>
          <w:ins w:id="195" w:author="Arfa Aijazi" w:date="2024-02-25T12:52:00Z"/>
        </w:trPr>
        <w:tc>
          <w:tcPr>
            <w:tcW w:w="1946" w:type="dxa"/>
            <w:vMerge/>
          </w:tcPr>
          <w:p w14:paraId="15E5044F" w14:textId="77777777" w:rsidR="00DE6322" w:rsidRPr="00BE49E1" w:rsidRDefault="00DE6322" w:rsidP="00E86163">
            <w:pPr>
              <w:pStyle w:val="Tabletext"/>
              <w:rPr>
                <w:ins w:id="196" w:author="Arfa Aijazi" w:date="2024-02-25T12:52:00Z"/>
                <w:sz w:val="20"/>
                <w:szCs w:val="20"/>
              </w:rPr>
            </w:pPr>
          </w:p>
        </w:tc>
        <w:tc>
          <w:tcPr>
            <w:tcW w:w="1926" w:type="dxa"/>
          </w:tcPr>
          <w:p w14:paraId="0DE31914" w14:textId="1CC78C5B" w:rsidR="00DE6322" w:rsidRDefault="00DE6322" w:rsidP="00E86163">
            <w:pPr>
              <w:pStyle w:val="Tabletext"/>
              <w:rPr>
                <w:ins w:id="197" w:author="Arfa Aijazi" w:date="2024-02-25T12:52:00Z"/>
                <w:sz w:val="20"/>
                <w:szCs w:val="20"/>
              </w:rPr>
            </w:pPr>
            <w:ins w:id="198" w:author="Arfa Aijazi" w:date="2024-02-25T12:52:00Z">
              <w:r>
                <w:rPr>
                  <w:sz w:val="20"/>
                  <w:szCs w:val="20"/>
                </w:rPr>
                <w:t>Asian race</w:t>
              </w:r>
            </w:ins>
          </w:p>
        </w:tc>
        <w:tc>
          <w:tcPr>
            <w:tcW w:w="4701" w:type="dxa"/>
          </w:tcPr>
          <w:p w14:paraId="5C45C797" w14:textId="35FDE41A" w:rsidR="00DE6322" w:rsidRPr="00BE49E1" w:rsidRDefault="00DE6322" w:rsidP="00E86163">
            <w:pPr>
              <w:pStyle w:val="Tabletext"/>
              <w:rPr>
                <w:ins w:id="199" w:author="Arfa Aijazi" w:date="2024-02-25T12:52:00Z"/>
                <w:sz w:val="20"/>
                <w:szCs w:val="20"/>
              </w:rPr>
            </w:pPr>
            <w:ins w:id="200" w:author="Arfa Aijazi" w:date="2024-02-25T12:53:00Z">
              <w:r w:rsidRPr="00BE49E1">
                <w:rPr>
                  <w:sz w:val="20"/>
                  <w:szCs w:val="20"/>
                </w:rPr>
                <w:t xml:space="preserve">Householder (respondent) race is </w:t>
              </w:r>
              <w:r>
                <w:rPr>
                  <w:sz w:val="20"/>
                  <w:szCs w:val="20"/>
                </w:rPr>
                <w:t>Asian</w:t>
              </w:r>
            </w:ins>
          </w:p>
        </w:tc>
        <w:tc>
          <w:tcPr>
            <w:tcW w:w="787" w:type="dxa"/>
          </w:tcPr>
          <w:p w14:paraId="7C06D5F3" w14:textId="768298C3" w:rsidR="00DE6322" w:rsidRPr="00BE49E1" w:rsidRDefault="00DE6322" w:rsidP="00E86163">
            <w:pPr>
              <w:pStyle w:val="Tabletext"/>
              <w:jc w:val="center"/>
              <w:rPr>
                <w:ins w:id="201" w:author="Arfa Aijazi" w:date="2024-02-25T12:52:00Z"/>
                <w:sz w:val="20"/>
                <w:szCs w:val="20"/>
              </w:rPr>
            </w:pPr>
            <w:ins w:id="202" w:author="Arfa Aijazi" w:date="2024-02-25T12:53:00Z">
              <w:r>
                <w:rPr>
                  <w:sz w:val="20"/>
                  <w:szCs w:val="20"/>
                </w:rPr>
                <w:t>B</w:t>
              </w:r>
            </w:ins>
          </w:p>
        </w:tc>
      </w:tr>
      <w:tr w:rsidR="00DE6322" w:rsidRPr="00BE49E1" w14:paraId="7FE366A2" w14:textId="77777777" w:rsidTr="000F6CCB">
        <w:trPr>
          <w:ins w:id="203" w:author="Arfa Aijazi" w:date="2024-02-25T12:52:00Z"/>
        </w:trPr>
        <w:tc>
          <w:tcPr>
            <w:tcW w:w="1946" w:type="dxa"/>
            <w:vMerge/>
          </w:tcPr>
          <w:p w14:paraId="093ADECB" w14:textId="77777777" w:rsidR="00DE6322" w:rsidRPr="00BE49E1" w:rsidRDefault="00DE6322" w:rsidP="00E86163">
            <w:pPr>
              <w:pStyle w:val="Tabletext"/>
              <w:rPr>
                <w:ins w:id="204" w:author="Arfa Aijazi" w:date="2024-02-25T12:52:00Z"/>
                <w:sz w:val="20"/>
                <w:szCs w:val="20"/>
              </w:rPr>
            </w:pPr>
          </w:p>
        </w:tc>
        <w:tc>
          <w:tcPr>
            <w:tcW w:w="1926" w:type="dxa"/>
          </w:tcPr>
          <w:p w14:paraId="3281C885" w14:textId="3C98A3FF" w:rsidR="00DE6322" w:rsidRDefault="00DE6322" w:rsidP="00E86163">
            <w:pPr>
              <w:pStyle w:val="Tabletext"/>
              <w:rPr>
                <w:ins w:id="205" w:author="Arfa Aijazi" w:date="2024-02-25T12:52:00Z"/>
                <w:sz w:val="20"/>
                <w:szCs w:val="20"/>
              </w:rPr>
            </w:pPr>
            <w:ins w:id="206" w:author="Arfa Aijazi" w:date="2024-02-25T12:52:00Z">
              <w:r>
                <w:rPr>
                  <w:sz w:val="20"/>
                  <w:szCs w:val="20"/>
                </w:rPr>
                <w:t>Mixed race</w:t>
              </w:r>
            </w:ins>
          </w:p>
        </w:tc>
        <w:tc>
          <w:tcPr>
            <w:tcW w:w="4701" w:type="dxa"/>
          </w:tcPr>
          <w:p w14:paraId="37F667B0" w14:textId="20AD60B6" w:rsidR="00DE6322" w:rsidRPr="00BE49E1" w:rsidRDefault="00DE6322" w:rsidP="00E86163">
            <w:pPr>
              <w:pStyle w:val="Tabletext"/>
              <w:rPr>
                <w:ins w:id="207" w:author="Arfa Aijazi" w:date="2024-02-25T12:52:00Z"/>
                <w:sz w:val="20"/>
                <w:szCs w:val="20"/>
              </w:rPr>
            </w:pPr>
            <w:ins w:id="208" w:author="Arfa Aijazi" w:date="2024-02-25T12:53:00Z">
              <w:r>
                <w:rPr>
                  <w:sz w:val="20"/>
                  <w:szCs w:val="20"/>
                </w:rPr>
                <w:t>Householder (respondent) race is mixed</w:t>
              </w:r>
            </w:ins>
          </w:p>
        </w:tc>
        <w:tc>
          <w:tcPr>
            <w:tcW w:w="787" w:type="dxa"/>
          </w:tcPr>
          <w:p w14:paraId="02F4AED2" w14:textId="2ED35070" w:rsidR="00DE6322" w:rsidRPr="00BE49E1" w:rsidRDefault="00DE6322" w:rsidP="00E86163">
            <w:pPr>
              <w:pStyle w:val="Tabletext"/>
              <w:jc w:val="center"/>
              <w:rPr>
                <w:ins w:id="209" w:author="Arfa Aijazi" w:date="2024-02-25T12:52:00Z"/>
                <w:sz w:val="20"/>
                <w:szCs w:val="20"/>
              </w:rPr>
            </w:pPr>
            <w:ins w:id="210" w:author="Arfa Aijazi" w:date="2024-02-25T12:54:00Z">
              <w:r>
                <w:rPr>
                  <w:sz w:val="20"/>
                  <w:szCs w:val="20"/>
                </w:rPr>
                <w:t>B</w:t>
              </w:r>
            </w:ins>
          </w:p>
        </w:tc>
      </w:tr>
      <w:tr w:rsidR="00DE6322" w:rsidRPr="00BE49E1" w14:paraId="34596FEC" w14:textId="77777777" w:rsidTr="000F6CCB">
        <w:trPr>
          <w:ins w:id="211" w:author="Arfa Aijazi" w:date="2024-02-25T12:52:00Z"/>
        </w:trPr>
        <w:tc>
          <w:tcPr>
            <w:tcW w:w="1946" w:type="dxa"/>
            <w:vMerge/>
          </w:tcPr>
          <w:p w14:paraId="5EF3D8B8" w14:textId="77777777" w:rsidR="00DE6322" w:rsidRPr="00BE49E1" w:rsidRDefault="00DE6322" w:rsidP="00E86163">
            <w:pPr>
              <w:pStyle w:val="Tabletext"/>
              <w:rPr>
                <w:ins w:id="212" w:author="Arfa Aijazi" w:date="2024-02-25T12:52:00Z"/>
                <w:sz w:val="20"/>
                <w:szCs w:val="20"/>
              </w:rPr>
            </w:pPr>
          </w:p>
        </w:tc>
        <w:tc>
          <w:tcPr>
            <w:tcW w:w="1926" w:type="dxa"/>
          </w:tcPr>
          <w:p w14:paraId="4BCDF252" w14:textId="3725F72C" w:rsidR="00DE6322" w:rsidRDefault="00DE6322" w:rsidP="00E86163">
            <w:pPr>
              <w:pStyle w:val="Tabletext"/>
              <w:rPr>
                <w:ins w:id="213" w:author="Arfa Aijazi" w:date="2024-02-25T12:52:00Z"/>
                <w:sz w:val="20"/>
                <w:szCs w:val="20"/>
              </w:rPr>
            </w:pPr>
            <w:proofErr w:type="gramStart"/>
            <w:ins w:id="214" w:author="Arfa Aijazi" w:date="2024-02-25T12:52:00Z">
              <w:r>
                <w:rPr>
                  <w:sz w:val="20"/>
                  <w:szCs w:val="20"/>
                </w:rPr>
                <w:t>O</w:t>
              </w:r>
            </w:ins>
            <w:ins w:id="215" w:author="Arfa Aijazi" w:date="2024-02-25T12:53:00Z">
              <w:r>
                <w:rPr>
                  <w:sz w:val="20"/>
                  <w:szCs w:val="20"/>
                </w:rPr>
                <w:t>ther</w:t>
              </w:r>
              <w:proofErr w:type="gramEnd"/>
              <w:r>
                <w:rPr>
                  <w:sz w:val="20"/>
                  <w:szCs w:val="20"/>
                </w:rPr>
                <w:t xml:space="preserve"> race</w:t>
              </w:r>
            </w:ins>
          </w:p>
        </w:tc>
        <w:tc>
          <w:tcPr>
            <w:tcW w:w="4701" w:type="dxa"/>
          </w:tcPr>
          <w:p w14:paraId="36D607B6" w14:textId="2DA36772" w:rsidR="00DE6322" w:rsidRPr="00BE49E1" w:rsidRDefault="00DE6322" w:rsidP="00E86163">
            <w:pPr>
              <w:pStyle w:val="Tabletext"/>
              <w:rPr>
                <w:ins w:id="216" w:author="Arfa Aijazi" w:date="2024-02-25T12:52:00Z"/>
                <w:sz w:val="20"/>
                <w:szCs w:val="20"/>
              </w:rPr>
            </w:pPr>
            <w:ins w:id="217" w:author="Arfa Aijazi" w:date="2024-02-25T12:53:00Z">
              <w:r>
                <w:rPr>
                  <w:sz w:val="20"/>
                  <w:szCs w:val="20"/>
                </w:rPr>
                <w:t xml:space="preserve">Householder (respondent race is </w:t>
              </w:r>
            </w:ins>
            <w:ins w:id="218" w:author="Arfa Aijazi" w:date="2024-02-25T12:54:00Z">
              <w:r>
                <w:rPr>
                  <w:sz w:val="20"/>
                  <w:szCs w:val="20"/>
                </w:rPr>
                <w:t>other</w:t>
              </w:r>
            </w:ins>
          </w:p>
        </w:tc>
        <w:tc>
          <w:tcPr>
            <w:tcW w:w="787" w:type="dxa"/>
          </w:tcPr>
          <w:p w14:paraId="4BF29560" w14:textId="55F0BF40" w:rsidR="00DE6322" w:rsidRPr="00BE49E1" w:rsidRDefault="00DE6322" w:rsidP="00E86163">
            <w:pPr>
              <w:pStyle w:val="Tabletext"/>
              <w:jc w:val="center"/>
              <w:rPr>
                <w:ins w:id="219" w:author="Arfa Aijazi" w:date="2024-02-25T12:52:00Z"/>
                <w:sz w:val="20"/>
                <w:szCs w:val="20"/>
              </w:rPr>
            </w:pPr>
            <w:ins w:id="220" w:author="Arfa Aijazi" w:date="2024-02-25T12:54:00Z">
              <w:r>
                <w:rPr>
                  <w:sz w:val="20"/>
                  <w:szCs w:val="20"/>
                </w:rPr>
                <w:t>B</w:t>
              </w:r>
            </w:ins>
          </w:p>
        </w:tc>
      </w:tr>
      <w:tr w:rsidR="000F6CCB" w:rsidRPr="00BE49E1" w14:paraId="40142DD8" w14:textId="77777777" w:rsidTr="000F6CCB">
        <w:trPr>
          <w:ins w:id="221" w:author="Arfa Aijazi" w:date="2024-03-01T19:41:00Z"/>
        </w:trPr>
        <w:tc>
          <w:tcPr>
            <w:tcW w:w="1946" w:type="dxa"/>
            <w:vMerge/>
          </w:tcPr>
          <w:p w14:paraId="494A2443" w14:textId="77777777" w:rsidR="000F6CCB" w:rsidRPr="00BE49E1" w:rsidRDefault="000F6CCB" w:rsidP="00E86163">
            <w:pPr>
              <w:pStyle w:val="Tabletext"/>
              <w:rPr>
                <w:ins w:id="222" w:author="Arfa Aijazi" w:date="2024-03-01T19:41:00Z"/>
                <w:sz w:val="20"/>
                <w:szCs w:val="20"/>
              </w:rPr>
            </w:pPr>
          </w:p>
        </w:tc>
        <w:tc>
          <w:tcPr>
            <w:tcW w:w="1926" w:type="dxa"/>
          </w:tcPr>
          <w:p w14:paraId="3C5E018C" w14:textId="2383A2EC" w:rsidR="000F6CCB" w:rsidRDefault="000F6CCB" w:rsidP="00E86163">
            <w:pPr>
              <w:pStyle w:val="Tabletext"/>
              <w:rPr>
                <w:ins w:id="223" w:author="Arfa Aijazi" w:date="2024-03-01T19:41:00Z"/>
                <w:sz w:val="20"/>
                <w:szCs w:val="20"/>
              </w:rPr>
            </w:pPr>
            <w:ins w:id="224" w:author="Arfa Aijazi" w:date="2024-03-01T19:41:00Z">
              <w:r>
                <w:rPr>
                  <w:sz w:val="20"/>
                  <w:szCs w:val="20"/>
                </w:rPr>
                <w:t>Hispanic ethnicity</w:t>
              </w:r>
            </w:ins>
          </w:p>
        </w:tc>
        <w:tc>
          <w:tcPr>
            <w:tcW w:w="4701" w:type="dxa"/>
          </w:tcPr>
          <w:p w14:paraId="7D6E1E37" w14:textId="000746FF" w:rsidR="000F6CCB" w:rsidRDefault="000F6CCB" w:rsidP="00E86163">
            <w:pPr>
              <w:pStyle w:val="Tabletext"/>
              <w:rPr>
                <w:ins w:id="225" w:author="Arfa Aijazi" w:date="2024-03-01T19:41:00Z"/>
                <w:sz w:val="20"/>
                <w:szCs w:val="20"/>
              </w:rPr>
            </w:pPr>
            <w:ins w:id="226" w:author="Arfa Aijazi" w:date="2024-03-01T19:41:00Z">
              <w:r>
                <w:rPr>
                  <w:sz w:val="20"/>
                  <w:szCs w:val="20"/>
                </w:rPr>
                <w:t xml:space="preserve">Householder (respondent) ethnicity is </w:t>
              </w:r>
            </w:ins>
            <w:ins w:id="227" w:author="Arfa Aijazi" w:date="2024-03-01T19:42:00Z">
              <w:r>
                <w:rPr>
                  <w:sz w:val="20"/>
                  <w:szCs w:val="20"/>
                </w:rPr>
                <w:t>Hispanic</w:t>
              </w:r>
            </w:ins>
          </w:p>
        </w:tc>
        <w:tc>
          <w:tcPr>
            <w:tcW w:w="787" w:type="dxa"/>
          </w:tcPr>
          <w:p w14:paraId="048A1354" w14:textId="3E6BBB6E" w:rsidR="000F6CCB" w:rsidRDefault="000F6CCB" w:rsidP="00E86163">
            <w:pPr>
              <w:pStyle w:val="Tabletext"/>
              <w:jc w:val="center"/>
              <w:rPr>
                <w:ins w:id="228" w:author="Arfa Aijazi" w:date="2024-03-01T19:41:00Z"/>
                <w:sz w:val="20"/>
                <w:szCs w:val="20"/>
              </w:rPr>
            </w:pPr>
            <w:ins w:id="229" w:author="Arfa Aijazi" w:date="2024-03-01T19:42:00Z">
              <w:r>
                <w:rPr>
                  <w:sz w:val="20"/>
                  <w:szCs w:val="20"/>
                </w:rPr>
                <w:t>B</w:t>
              </w:r>
            </w:ins>
          </w:p>
        </w:tc>
      </w:tr>
      <w:tr w:rsidR="002833A0" w:rsidRPr="00BE49E1" w14:paraId="4258FD1F" w14:textId="77777777" w:rsidTr="000F6CCB">
        <w:tc>
          <w:tcPr>
            <w:tcW w:w="1946" w:type="dxa"/>
            <w:vMerge/>
          </w:tcPr>
          <w:p w14:paraId="6A4EB871" w14:textId="77777777" w:rsidR="002833A0" w:rsidRPr="00BE49E1" w:rsidRDefault="002833A0" w:rsidP="00E86163">
            <w:pPr>
              <w:pStyle w:val="Tabletext"/>
              <w:rPr>
                <w:sz w:val="20"/>
                <w:szCs w:val="20"/>
              </w:rPr>
            </w:pPr>
          </w:p>
        </w:tc>
        <w:tc>
          <w:tcPr>
            <w:tcW w:w="1926"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701"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87"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0F6CCB">
        <w:tc>
          <w:tcPr>
            <w:tcW w:w="1946" w:type="dxa"/>
            <w:vMerge/>
          </w:tcPr>
          <w:p w14:paraId="6AF373DD" w14:textId="77777777" w:rsidR="002833A0" w:rsidRPr="00BE49E1" w:rsidRDefault="002833A0" w:rsidP="00E86163">
            <w:pPr>
              <w:pStyle w:val="Tabletext"/>
              <w:rPr>
                <w:sz w:val="20"/>
                <w:szCs w:val="20"/>
              </w:rPr>
            </w:pPr>
          </w:p>
        </w:tc>
        <w:tc>
          <w:tcPr>
            <w:tcW w:w="1926"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701"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87"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0F6CCB">
        <w:tc>
          <w:tcPr>
            <w:tcW w:w="1946" w:type="dxa"/>
            <w:vMerge/>
          </w:tcPr>
          <w:p w14:paraId="320A0268" w14:textId="77777777" w:rsidR="002833A0" w:rsidRPr="00BE49E1" w:rsidRDefault="002833A0" w:rsidP="00E86163">
            <w:pPr>
              <w:pStyle w:val="Tabletext"/>
              <w:rPr>
                <w:sz w:val="20"/>
                <w:szCs w:val="20"/>
              </w:rPr>
            </w:pPr>
          </w:p>
        </w:tc>
        <w:tc>
          <w:tcPr>
            <w:tcW w:w="1926" w:type="dxa"/>
          </w:tcPr>
          <w:p w14:paraId="450B0D5F" w14:textId="77777777" w:rsidR="002833A0" w:rsidRPr="00BE49E1" w:rsidRDefault="002833A0" w:rsidP="00E86163">
            <w:pPr>
              <w:pStyle w:val="Tabletext"/>
              <w:rPr>
                <w:sz w:val="20"/>
                <w:szCs w:val="20"/>
              </w:rPr>
            </w:pPr>
            <w:r w:rsidRPr="00BE49E1">
              <w:rPr>
                <w:sz w:val="20"/>
                <w:szCs w:val="20"/>
              </w:rPr>
              <w:t>Large household</w:t>
            </w:r>
            <w:del w:id="230" w:author="Arfa Aijazi" w:date="2024-03-01T17:45:00Z">
              <w:r w:rsidRPr="00BE49E1" w:rsidDel="000F6CCB">
                <w:rPr>
                  <w:sz w:val="20"/>
                  <w:szCs w:val="20"/>
                </w:rPr>
                <w:delText>s</w:delText>
              </w:r>
            </w:del>
            <w:r w:rsidRPr="00BE49E1">
              <w:rPr>
                <w:sz w:val="20"/>
                <w:szCs w:val="20"/>
              </w:rPr>
              <w:t xml:space="preserve"> (7+ members)</w:t>
            </w:r>
          </w:p>
        </w:tc>
        <w:tc>
          <w:tcPr>
            <w:tcW w:w="4701"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87"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0F6CCB">
        <w:tc>
          <w:tcPr>
            <w:tcW w:w="1946" w:type="dxa"/>
            <w:vMerge/>
          </w:tcPr>
          <w:p w14:paraId="05BBB97B" w14:textId="77777777" w:rsidR="002833A0" w:rsidRPr="00BE49E1" w:rsidRDefault="002833A0" w:rsidP="00E86163">
            <w:pPr>
              <w:pStyle w:val="Tabletext"/>
              <w:rPr>
                <w:sz w:val="20"/>
                <w:szCs w:val="20"/>
              </w:rPr>
            </w:pPr>
          </w:p>
        </w:tc>
        <w:tc>
          <w:tcPr>
            <w:tcW w:w="1926"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701" w:type="dxa"/>
          </w:tcPr>
          <w:p w14:paraId="321D0071" w14:textId="1D1B777A" w:rsidR="002833A0" w:rsidRPr="00BE49E1" w:rsidRDefault="002833A0" w:rsidP="00E86163">
            <w:pPr>
              <w:pStyle w:val="Tabletext"/>
              <w:rPr>
                <w:sz w:val="20"/>
                <w:szCs w:val="20"/>
              </w:rPr>
            </w:pPr>
            <w:commentRangeStart w:id="231"/>
            <w:commentRangeStart w:id="232"/>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231"/>
            <w:r w:rsidR="00471507" w:rsidRPr="00BE49E1">
              <w:rPr>
                <w:rStyle w:val="CommentReference"/>
              </w:rPr>
              <w:commentReference w:id="231"/>
            </w:r>
            <w:commentRangeEnd w:id="232"/>
            <w:r w:rsidR="004D6A37">
              <w:rPr>
                <w:rStyle w:val="CommentReference"/>
              </w:rPr>
              <w:commentReference w:id="232"/>
            </w:r>
          </w:p>
        </w:tc>
        <w:tc>
          <w:tcPr>
            <w:tcW w:w="787"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0F6CCB">
        <w:tc>
          <w:tcPr>
            <w:tcW w:w="1946" w:type="dxa"/>
            <w:vMerge/>
          </w:tcPr>
          <w:p w14:paraId="23D7B3B9" w14:textId="77777777" w:rsidR="002833A0" w:rsidRPr="00BE49E1" w:rsidRDefault="002833A0" w:rsidP="00E86163">
            <w:pPr>
              <w:pStyle w:val="Tabletext"/>
              <w:rPr>
                <w:sz w:val="20"/>
                <w:szCs w:val="20"/>
              </w:rPr>
            </w:pPr>
          </w:p>
        </w:tc>
        <w:tc>
          <w:tcPr>
            <w:tcW w:w="1926"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701"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87"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0F6CCB">
        <w:tc>
          <w:tcPr>
            <w:tcW w:w="1946" w:type="dxa"/>
            <w:vMerge/>
          </w:tcPr>
          <w:p w14:paraId="42F64C96" w14:textId="77777777" w:rsidR="002833A0" w:rsidRPr="00BE49E1" w:rsidRDefault="002833A0" w:rsidP="00E86163">
            <w:pPr>
              <w:pStyle w:val="Tabletext"/>
              <w:rPr>
                <w:sz w:val="20"/>
                <w:szCs w:val="20"/>
              </w:rPr>
            </w:pPr>
          </w:p>
        </w:tc>
        <w:tc>
          <w:tcPr>
            <w:tcW w:w="1926" w:type="dxa"/>
          </w:tcPr>
          <w:p w14:paraId="7DE501A3" w14:textId="67151153" w:rsidR="002833A0" w:rsidRPr="00BE49E1" w:rsidRDefault="000F6CCB" w:rsidP="00E86163">
            <w:pPr>
              <w:pStyle w:val="Tabletext"/>
              <w:rPr>
                <w:sz w:val="20"/>
                <w:szCs w:val="20"/>
              </w:rPr>
            </w:pPr>
            <w:ins w:id="233" w:author="Arfa Aijazi" w:date="2024-03-01T17:44:00Z">
              <w:r>
                <w:rPr>
                  <w:sz w:val="20"/>
                  <w:szCs w:val="20"/>
                </w:rPr>
                <w:t>Low education</w:t>
              </w:r>
            </w:ins>
            <w:del w:id="234" w:author="Arfa Aijazi" w:date="2024-03-01T17:42:00Z">
              <w:r w:rsidR="002833A0" w:rsidRPr="00BE49E1" w:rsidDel="000F6CCB">
                <w:rPr>
                  <w:sz w:val="20"/>
                  <w:szCs w:val="20"/>
                </w:rPr>
                <w:delText>Education</w:delText>
              </w:r>
              <w:r w:rsidR="005B308F" w:rsidRPr="00BE49E1" w:rsidDel="000F6CCB">
                <w:rPr>
                  <w:sz w:val="20"/>
                  <w:szCs w:val="20"/>
                </w:rPr>
                <w:delText xml:space="preserve"> level</w:delText>
              </w:r>
            </w:del>
          </w:p>
        </w:tc>
        <w:tc>
          <w:tcPr>
            <w:tcW w:w="4701" w:type="dxa"/>
          </w:tcPr>
          <w:p w14:paraId="557CC0AD" w14:textId="5EF1C066" w:rsidR="002833A0" w:rsidRPr="00BE49E1" w:rsidRDefault="000F6CCB" w:rsidP="00E86163">
            <w:pPr>
              <w:pStyle w:val="Tabletext"/>
              <w:rPr>
                <w:sz w:val="20"/>
                <w:szCs w:val="20"/>
              </w:rPr>
            </w:pPr>
            <w:ins w:id="235" w:author="Arfa Aijazi" w:date="2024-03-01T17:32:00Z">
              <w:r>
                <w:rPr>
                  <w:sz w:val="20"/>
                  <w:szCs w:val="20"/>
                </w:rPr>
                <w:t>Respondent h</w:t>
              </w:r>
            </w:ins>
            <w:del w:id="236" w:author="Arfa Aijazi" w:date="2024-03-01T17:32:00Z">
              <w:r w:rsidR="002833A0" w:rsidRPr="00BE49E1" w:rsidDel="000F6CCB">
                <w:rPr>
                  <w:sz w:val="20"/>
                  <w:szCs w:val="20"/>
                </w:rPr>
                <w:delText>H</w:delText>
              </w:r>
            </w:del>
            <w:r w:rsidR="002833A0" w:rsidRPr="00BE49E1">
              <w:rPr>
                <w:sz w:val="20"/>
                <w:szCs w:val="20"/>
              </w:rPr>
              <w:t>ighest education attained is high school or equivalent</w:t>
            </w:r>
          </w:p>
        </w:tc>
        <w:tc>
          <w:tcPr>
            <w:tcW w:w="787"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0F6CCB">
        <w:tc>
          <w:tcPr>
            <w:tcW w:w="1946" w:type="dxa"/>
            <w:vMerge/>
          </w:tcPr>
          <w:p w14:paraId="51258F49" w14:textId="77777777" w:rsidR="002833A0" w:rsidRPr="00BE49E1" w:rsidRDefault="002833A0" w:rsidP="00E86163">
            <w:pPr>
              <w:pStyle w:val="Tabletext"/>
              <w:rPr>
                <w:sz w:val="20"/>
                <w:szCs w:val="20"/>
              </w:rPr>
            </w:pPr>
          </w:p>
        </w:tc>
        <w:tc>
          <w:tcPr>
            <w:tcW w:w="1926"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701"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87"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0F6CCB">
        <w:tc>
          <w:tcPr>
            <w:tcW w:w="1946" w:type="dxa"/>
            <w:vMerge/>
          </w:tcPr>
          <w:p w14:paraId="49467B66" w14:textId="77777777" w:rsidR="002833A0" w:rsidRPr="00BE49E1" w:rsidRDefault="002833A0" w:rsidP="00E86163">
            <w:pPr>
              <w:pStyle w:val="Tabletext"/>
              <w:rPr>
                <w:sz w:val="20"/>
                <w:szCs w:val="20"/>
              </w:rPr>
            </w:pPr>
          </w:p>
        </w:tc>
        <w:tc>
          <w:tcPr>
            <w:tcW w:w="1926" w:type="dxa"/>
          </w:tcPr>
          <w:p w14:paraId="2FF8E394" w14:textId="42FDBEEC" w:rsidR="002833A0" w:rsidRPr="00BE49E1" w:rsidRDefault="002833A0" w:rsidP="00E86163">
            <w:pPr>
              <w:pStyle w:val="Tabletext"/>
              <w:rPr>
                <w:sz w:val="20"/>
                <w:szCs w:val="20"/>
              </w:rPr>
            </w:pPr>
            <w:r w:rsidRPr="00BE49E1">
              <w:rPr>
                <w:sz w:val="20"/>
                <w:szCs w:val="20"/>
              </w:rPr>
              <w:t xml:space="preserve">Pays </w:t>
            </w:r>
            <w:del w:id="237" w:author="Arfa Aijazi" w:date="2024-03-01T19:42:00Z">
              <w:r w:rsidRPr="00BE49E1" w:rsidDel="000F6CCB">
                <w:rPr>
                  <w:sz w:val="20"/>
                  <w:szCs w:val="20"/>
                </w:rPr>
                <w:delText>utility or for other fuel</w:delText>
              </w:r>
            </w:del>
            <w:ins w:id="238" w:author="Arfa Aijazi" w:date="2024-03-01T19:42:00Z">
              <w:r w:rsidR="000F6CCB">
                <w:rPr>
                  <w:sz w:val="20"/>
                  <w:szCs w:val="20"/>
                </w:rPr>
                <w:t>for electricity</w:t>
              </w:r>
            </w:ins>
          </w:p>
        </w:tc>
        <w:tc>
          <w:tcPr>
            <w:tcW w:w="4701" w:type="dxa"/>
          </w:tcPr>
          <w:p w14:paraId="7A3F7157" w14:textId="11128954" w:rsidR="002833A0" w:rsidRPr="00BE49E1" w:rsidRDefault="002833A0" w:rsidP="00E86163">
            <w:pPr>
              <w:pStyle w:val="Tabletext"/>
              <w:rPr>
                <w:sz w:val="20"/>
                <w:szCs w:val="20"/>
              </w:rPr>
            </w:pPr>
            <w:r w:rsidRPr="00BE49E1">
              <w:rPr>
                <w:sz w:val="20"/>
                <w:szCs w:val="20"/>
              </w:rPr>
              <w:t>Household pays for electricity</w:t>
            </w:r>
            <w:del w:id="239" w:author="Arfa Aijazi" w:date="2024-03-01T19:42:00Z">
              <w:r w:rsidRPr="00BE49E1" w:rsidDel="000F6CCB">
                <w:rPr>
                  <w:sz w:val="20"/>
                  <w:szCs w:val="20"/>
                </w:rPr>
                <w:delText>, natural gas, propane, and/or fuel oil</w:delText>
              </w:r>
            </w:del>
          </w:p>
        </w:tc>
        <w:tc>
          <w:tcPr>
            <w:tcW w:w="787"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0F6CCB" w:rsidRPr="00BE49E1" w14:paraId="3B5D4F73" w14:textId="77777777" w:rsidTr="000F6CCB">
        <w:trPr>
          <w:ins w:id="240" w:author="Arfa Aijazi" w:date="2024-03-01T19:42:00Z"/>
        </w:trPr>
        <w:tc>
          <w:tcPr>
            <w:tcW w:w="1946" w:type="dxa"/>
          </w:tcPr>
          <w:p w14:paraId="2C117788" w14:textId="77777777" w:rsidR="000F6CCB" w:rsidRPr="00BE49E1" w:rsidRDefault="000F6CCB" w:rsidP="00E86163">
            <w:pPr>
              <w:pStyle w:val="Tabletext"/>
              <w:rPr>
                <w:ins w:id="241" w:author="Arfa Aijazi" w:date="2024-03-01T19:42:00Z"/>
                <w:sz w:val="20"/>
                <w:szCs w:val="20"/>
              </w:rPr>
            </w:pPr>
          </w:p>
        </w:tc>
        <w:tc>
          <w:tcPr>
            <w:tcW w:w="1926" w:type="dxa"/>
          </w:tcPr>
          <w:p w14:paraId="35237067" w14:textId="3DE36BF5" w:rsidR="000F6CCB" w:rsidRPr="00BE49E1" w:rsidRDefault="000F6CCB" w:rsidP="00E86163">
            <w:pPr>
              <w:pStyle w:val="Tabletext"/>
              <w:rPr>
                <w:ins w:id="242" w:author="Arfa Aijazi" w:date="2024-03-01T19:42:00Z"/>
                <w:sz w:val="20"/>
                <w:szCs w:val="20"/>
              </w:rPr>
            </w:pPr>
            <w:ins w:id="243" w:author="Arfa Aijazi" w:date="2024-03-01T19:42:00Z">
              <w:r>
                <w:rPr>
                  <w:sz w:val="20"/>
                  <w:szCs w:val="20"/>
                </w:rPr>
                <w:t>Pays for natural gas</w:t>
              </w:r>
            </w:ins>
          </w:p>
        </w:tc>
        <w:tc>
          <w:tcPr>
            <w:tcW w:w="4701" w:type="dxa"/>
          </w:tcPr>
          <w:p w14:paraId="2B9C01A7" w14:textId="164CED72" w:rsidR="000F6CCB" w:rsidRPr="00BE49E1" w:rsidRDefault="000F6CCB" w:rsidP="00E86163">
            <w:pPr>
              <w:pStyle w:val="Tabletext"/>
              <w:rPr>
                <w:ins w:id="244" w:author="Arfa Aijazi" w:date="2024-03-01T19:42:00Z"/>
                <w:sz w:val="20"/>
                <w:szCs w:val="20"/>
              </w:rPr>
            </w:pPr>
            <w:ins w:id="245" w:author="Arfa Aijazi" w:date="2024-03-01T19:42:00Z">
              <w:r>
                <w:rPr>
                  <w:sz w:val="20"/>
                  <w:szCs w:val="20"/>
                </w:rPr>
                <w:t>Household pays for natural gas</w:t>
              </w:r>
            </w:ins>
          </w:p>
        </w:tc>
        <w:tc>
          <w:tcPr>
            <w:tcW w:w="787" w:type="dxa"/>
          </w:tcPr>
          <w:p w14:paraId="1AF81C2B" w14:textId="0ADB7289" w:rsidR="000F6CCB" w:rsidRPr="00BE49E1" w:rsidRDefault="000F6CCB" w:rsidP="00E86163">
            <w:pPr>
              <w:pStyle w:val="Tabletext"/>
              <w:jc w:val="center"/>
              <w:rPr>
                <w:ins w:id="246" w:author="Arfa Aijazi" w:date="2024-03-01T19:42:00Z"/>
                <w:sz w:val="20"/>
                <w:szCs w:val="20"/>
              </w:rPr>
            </w:pPr>
            <w:ins w:id="247" w:author="Arfa Aijazi" w:date="2024-03-01T19:42:00Z">
              <w:r>
                <w:rPr>
                  <w:sz w:val="20"/>
                  <w:szCs w:val="20"/>
                </w:rPr>
                <w:t>B</w:t>
              </w:r>
            </w:ins>
          </w:p>
        </w:tc>
      </w:tr>
      <w:tr w:rsidR="000F6CCB" w:rsidRPr="00BE49E1" w14:paraId="7909A843" w14:textId="77777777" w:rsidTr="000F6CCB">
        <w:trPr>
          <w:ins w:id="248" w:author="Arfa Aijazi" w:date="2024-03-01T19:42:00Z"/>
        </w:trPr>
        <w:tc>
          <w:tcPr>
            <w:tcW w:w="1946" w:type="dxa"/>
          </w:tcPr>
          <w:p w14:paraId="77382790" w14:textId="77777777" w:rsidR="000F6CCB" w:rsidRPr="00BE49E1" w:rsidRDefault="000F6CCB" w:rsidP="00E86163">
            <w:pPr>
              <w:pStyle w:val="Tabletext"/>
              <w:rPr>
                <w:ins w:id="249" w:author="Arfa Aijazi" w:date="2024-03-01T19:42:00Z"/>
                <w:sz w:val="20"/>
                <w:szCs w:val="20"/>
              </w:rPr>
            </w:pPr>
          </w:p>
        </w:tc>
        <w:tc>
          <w:tcPr>
            <w:tcW w:w="1926" w:type="dxa"/>
          </w:tcPr>
          <w:p w14:paraId="4052A9C9" w14:textId="7238B5E3" w:rsidR="000F6CCB" w:rsidRDefault="000F6CCB" w:rsidP="00E86163">
            <w:pPr>
              <w:pStyle w:val="Tabletext"/>
              <w:rPr>
                <w:ins w:id="250" w:author="Arfa Aijazi" w:date="2024-03-01T19:42:00Z"/>
                <w:sz w:val="20"/>
                <w:szCs w:val="20"/>
              </w:rPr>
            </w:pPr>
            <w:ins w:id="251" w:author="Arfa Aijazi" w:date="2024-03-01T19:42:00Z">
              <w:r>
                <w:rPr>
                  <w:sz w:val="20"/>
                  <w:szCs w:val="20"/>
                </w:rPr>
                <w:t>Pa</w:t>
              </w:r>
            </w:ins>
            <w:ins w:id="252" w:author="Arfa Aijazi" w:date="2024-03-01T19:43:00Z">
              <w:r>
                <w:rPr>
                  <w:sz w:val="20"/>
                  <w:szCs w:val="20"/>
                </w:rPr>
                <w:t>ys for propane</w:t>
              </w:r>
            </w:ins>
          </w:p>
        </w:tc>
        <w:tc>
          <w:tcPr>
            <w:tcW w:w="4701" w:type="dxa"/>
          </w:tcPr>
          <w:p w14:paraId="3E486234" w14:textId="1A1049EF" w:rsidR="000F6CCB" w:rsidRDefault="000F6CCB" w:rsidP="00E86163">
            <w:pPr>
              <w:pStyle w:val="Tabletext"/>
              <w:rPr>
                <w:ins w:id="253" w:author="Arfa Aijazi" w:date="2024-03-01T19:42:00Z"/>
                <w:sz w:val="20"/>
                <w:szCs w:val="20"/>
              </w:rPr>
            </w:pPr>
            <w:ins w:id="254" w:author="Arfa Aijazi" w:date="2024-03-01T19:43:00Z">
              <w:r>
                <w:rPr>
                  <w:sz w:val="20"/>
                  <w:szCs w:val="20"/>
                </w:rPr>
                <w:t>Household pays for propane</w:t>
              </w:r>
            </w:ins>
          </w:p>
        </w:tc>
        <w:tc>
          <w:tcPr>
            <w:tcW w:w="787" w:type="dxa"/>
          </w:tcPr>
          <w:p w14:paraId="79EC4B17" w14:textId="239B0804" w:rsidR="000F6CCB" w:rsidRDefault="000F6CCB" w:rsidP="00E86163">
            <w:pPr>
              <w:pStyle w:val="Tabletext"/>
              <w:jc w:val="center"/>
              <w:rPr>
                <w:ins w:id="255" w:author="Arfa Aijazi" w:date="2024-03-01T19:42:00Z"/>
                <w:sz w:val="20"/>
                <w:szCs w:val="20"/>
              </w:rPr>
            </w:pPr>
            <w:ins w:id="256" w:author="Arfa Aijazi" w:date="2024-03-01T19:43:00Z">
              <w:r>
                <w:rPr>
                  <w:sz w:val="20"/>
                  <w:szCs w:val="20"/>
                </w:rPr>
                <w:t>B</w:t>
              </w:r>
            </w:ins>
          </w:p>
        </w:tc>
      </w:tr>
      <w:tr w:rsidR="000F6CCB" w:rsidRPr="00BE49E1" w14:paraId="28C4D403" w14:textId="77777777" w:rsidTr="000F6CCB">
        <w:trPr>
          <w:ins w:id="257" w:author="Arfa Aijazi" w:date="2024-03-01T19:43:00Z"/>
        </w:trPr>
        <w:tc>
          <w:tcPr>
            <w:tcW w:w="1946" w:type="dxa"/>
          </w:tcPr>
          <w:p w14:paraId="73FC3AC8" w14:textId="77777777" w:rsidR="000F6CCB" w:rsidRPr="00BE49E1" w:rsidRDefault="000F6CCB" w:rsidP="00E86163">
            <w:pPr>
              <w:pStyle w:val="Tabletext"/>
              <w:rPr>
                <w:ins w:id="258" w:author="Arfa Aijazi" w:date="2024-03-01T19:43:00Z"/>
                <w:sz w:val="20"/>
                <w:szCs w:val="20"/>
              </w:rPr>
            </w:pPr>
          </w:p>
        </w:tc>
        <w:tc>
          <w:tcPr>
            <w:tcW w:w="1926" w:type="dxa"/>
          </w:tcPr>
          <w:p w14:paraId="2E67F056" w14:textId="63A70386" w:rsidR="000F6CCB" w:rsidRDefault="000F6CCB" w:rsidP="00E86163">
            <w:pPr>
              <w:pStyle w:val="Tabletext"/>
              <w:rPr>
                <w:ins w:id="259" w:author="Arfa Aijazi" w:date="2024-03-01T19:43:00Z"/>
                <w:sz w:val="20"/>
                <w:szCs w:val="20"/>
              </w:rPr>
            </w:pPr>
            <w:ins w:id="260" w:author="Arfa Aijazi" w:date="2024-03-01T19:43:00Z">
              <w:r>
                <w:rPr>
                  <w:sz w:val="20"/>
                  <w:szCs w:val="20"/>
                </w:rPr>
                <w:t>Pays for fuel oil</w:t>
              </w:r>
            </w:ins>
          </w:p>
        </w:tc>
        <w:tc>
          <w:tcPr>
            <w:tcW w:w="4701" w:type="dxa"/>
          </w:tcPr>
          <w:p w14:paraId="647BD973" w14:textId="038FF399" w:rsidR="000F6CCB" w:rsidRDefault="000F6CCB" w:rsidP="00E86163">
            <w:pPr>
              <w:pStyle w:val="Tabletext"/>
              <w:rPr>
                <w:ins w:id="261" w:author="Arfa Aijazi" w:date="2024-03-01T19:43:00Z"/>
                <w:sz w:val="20"/>
                <w:szCs w:val="20"/>
              </w:rPr>
            </w:pPr>
            <w:ins w:id="262" w:author="Arfa Aijazi" w:date="2024-03-01T19:43:00Z">
              <w:r>
                <w:rPr>
                  <w:sz w:val="20"/>
                  <w:szCs w:val="20"/>
                </w:rPr>
                <w:t>Household pays for fuel oil</w:t>
              </w:r>
            </w:ins>
          </w:p>
        </w:tc>
        <w:tc>
          <w:tcPr>
            <w:tcW w:w="787" w:type="dxa"/>
          </w:tcPr>
          <w:p w14:paraId="7E51F22E" w14:textId="49FC4302" w:rsidR="000F6CCB" w:rsidRDefault="000F6CCB" w:rsidP="00E86163">
            <w:pPr>
              <w:pStyle w:val="Tabletext"/>
              <w:jc w:val="center"/>
              <w:rPr>
                <w:ins w:id="263" w:author="Arfa Aijazi" w:date="2024-03-01T19:43:00Z"/>
                <w:sz w:val="20"/>
                <w:szCs w:val="20"/>
              </w:rPr>
            </w:pPr>
            <w:ins w:id="264" w:author="Arfa Aijazi" w:date="2024-03-01T19:43:00Z">
              <w:r>
                <w:rPr>
                  <w:sz w:val="20"/>
                  <w:szCs w:val="20"/>
                </w:rPr>
                <w:t>B</w:t>
              </w:r>
            </w:ins>
          </w:p>
        </w:tc>
      </w:tr>
      <w:tr w:rsidR="002833A0" w:rsidRPr="00BE49E1" w14:paraId="2C0CE817" w14:textId="77777777" w:rsidTr="000F6CCB">
        <w:tc>
          <w:tcPr>
            <w:tcW w:w="1946" w:type="dxa"/>
            <w:vMerge w:val="restart"/>
          </w:tcPr>
          <w:p w14:paraId="7C0F69C3" w14:textId="76C48EC9" w:rsidR="002833A0" w:rsidRPr="00BE49E1" w:rsidRDefault="002833A0" w:rsidP="00E86163">
            <w:pPr>
              <w:pStyle w:val="Tabletext"/>
              <w:rPr>
                <w:sz w:val="20"/>
                <w:szCs w:val="20"/>
              </w:rPr>
            </w:pPr>
            <w:r w:rsidRPr="00BE49E1">
              <w:rPr>
                <w:sz w:val="20"/>
                <w:szCs w:val="20"/>
              </w:rPr>
              <w:lastRenderedPageBreak/>
              <w:t>Buildings: construction</w:t>
            </w:r>
          </w:p>
        </w:tc>
        <w:tc>
          <w:tcPr>
            <w:tcW w:w="1926"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701" w:type="dxa"/>
          </w:tcPr>
          <w:p w14:paraId="5C460B81" w14:textId="2E8B550E" w:rsidR="002833A0" w:rsidRPr="00BE49E1" w:rsidRDefault="002833A0" w:rsidP="00E86163">
            <w:pPr>
              <w:pStyle w:val="Tabletext"/>
              <w:rPr>
                <w:sz w:val="20"/>
                <w:szCs w:val="20"/>
              </w:rPr>
            </w:pPr>
            <w:r w:rsidRPr="00BE49E1">
              <w:rPr>
                <w:sz w:val="20"/>
                <w:szCs w:val="20"/>
              </w:rPr>
              <w:t xml:space="preserve">Estimated year when housing unit was built </w:t>
            </w:r>
            <w:del w:id="265" w:author="Arfa Aijazi" w:date="2024-03-01T19:44:00Z">
              <w:r w:rsidRPr="00BE49E1" w:rsidDel="000F6CCB">
                <w:rPr>
                  <w:sz w:val="20"/>
                  <w:szCs w:val="20"/>
                </w:rPr>
                <w:delText>(taken as the maximum of the range in RECS response coding)</w:delText>
              </w:r>
            </w:del>
          </w:p>
        </w:tc>
        <w:tc>
          <w:tcPr>
            <w:tcW w:w="787"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0F6CCB">
        <w:tc>
          <w:tcPr>
            <w:tcW w:w="1946" w:type="dxa"/>
            <w:vMerge/>
          </w:tcPr>
          <w:p w14:paraId="06307268" w14:textId="77777777" w:rsidR="002833A0" w:rsidRPr="00BE49E1" w:rsidRDefault="002833A0" w:rsidP="00E86163">
            <w:pPr>
              <w:pStyle w:val="Tabletext"/>
              <w:rPr>
                <w:sz w:val="20"/>
                <w:szCs w:val="20"/>
              </w:rPr>
            </w:pPr>
          </w:p>
        </w:tc>
        <w:tc>
          <w:tcPr>
            <w:tcW w:w="1926"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701"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87"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0F6CCB">
        <w:tc>
          <w:tcPr>
            <w:tcW w:w="1946" w:type="dxa"/>
          </w:tcPr>
          <w:p w14:paraId="3F659B78" w14:textId="77777777" w:rsidR="002833A0" w:rsidRPr="00BE49E1" w:rsidRDefault="002833A0" w:rsidP="00E86163">
            <w:pPr>
              <w:pStyle w:val="Tabletext"/>
              <w:rPr>
                <w:sz w:val="20"/>
                <w:szCs w:val="20"/>
              </w:rPr>
            </w:pPr>
          </w:p>
        </w:tc>
        <w:tc>
          <w:tcPr>
            <w:tcW w:w="1926" w:type="dxa"/>
          </w:tcPr>
          <w:p w14:paraId="380A1F30" w14:textId="62FC9891" w:rsidR="002833A0" w:rsidRPr="00BE49E1" w:rsidRDefault="002833A0" w:rsidP="00E86163">
            <w:pPr>
              <w:pStyle w:val="Tabletext"/>
              <w:rPr>
                <w:sz w:val="20"/>
                <w:szCs w:val="20"/>
              </w:rPr>
            </w:pPr>
            <w:r w:rsidRPr="00BE49E1">
              <w:rPr>
                <w:sz w:val="20"/>
                <w:szCs w:val="20"/>
              </w:rPr>
              <w:t>Mobile</w:t>
            </w:r>
            <w:ins w:id="266" w:author="Arfa Aijazi" w:date="2024-03-01T17:48:00Z">
              <w:r w:rsidR="000F6CCB">
                <w:rPr>
                  <w:sz w:val="20"/>
                  <w:szCs w:val="20"/>
                </w:rPr>
                <w:t xml:space="preserve"> home</w:t>
              </w:r>
            </w:ins>
          </w:p>
        </w:tc>
        <w:tc>
          <w:tcPr>
            <w:tcW w:w="4701" w:type="dxa"/>
          </w:tcPr>
          <w:p w14:paraId="775B510C" w14:textId="3E8911F9" w:rsidR="002833A0" w:rsidRPr="00BE49E1" w:rsidRDefault="002833A0" w:rsidP="00E86163">
            <w:pPr>
              <w:pStyle w:val="Tabletext"/>
              <w:rPr>
                <w:sz w:val="20"/>
                <w:szCs w:val="20"/>
              </w:rPr>
            </w:pPr>
            <w:r w:rsidRPr="00BE49E1">
              <w:rPr>
                <w:sz w:val="20"/>
                <w:szCs w:val="20"/>
              </w:rPr>
              <w:t xml:space="preserve">Type of housing unit is </w:t>
            </w:r>
            <w:ins w:id="267" w:author="Arfa Aijazi" w:date="2024-03-01T17:48:00Z">
              <w:r w:rsidR="000F6CCB">
                <w:rPr>
                  <w:sz w:val="20"/>
                  <w:szCs w:val="20"/>
                </w:rPr>
                <w:t xml:space="preserve">a </w:t>
              </w:r>
            </w:ins>
            <w:r w:rsidRPr="00BE49E1">
              <w:rPr>
                <w:sz w:val="20"/>
                <w:szCs w:val="20"/>
              </w:rPr>
              <w:t>mobile home</w:t>
            </w:r>
          </w:p>
        </w:tc>
        <w:tc>
          <w:tcPr>
            <w:tcW w:w="787"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0F6CCB">
        <w:tc>
          <w:tcPr>
            <w:tcW w:w="1946"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926" w:type="dxa"/>
          </w:tcPr>
          <w:p w14:paraId="1FB58C7A" w14:textId="32CC0D3E" w:rsidR="002833A0" w:rsidRPr="00BE49E1" w:rsidRDefault="002833A0" w:rsidP="00E86163">
            <w:pPr>
              <w:pStyle w:val="Tabletext"/>
              <w:rPr>
                <w:sz w:val="20"/>
                <w:szCs w:val="20"/>
              </w:rPr>
            </w:pPr>
            <w:del w:id="268" w:author="Arfa Aijazi" w:date="2024-03-01T19:44:00Z">
              <w:r w:rsidRPr="00BE49E1" w:rsidDel="000F6CCB">
                <w:rPr>
                  <w:sz w:val="20"/>
                  <w:szCs w:val="20"/>
                </w:rPr>
                <w:delText>Thermal</w:delText>
              </w:r>
              <w:r w:rsidR="005B308F" w:rsidRPr="00BE49E1" w:rsidDel="000F6CCB">
                <w:rPr>
                  <w:sz w:val="20"/>
                  <w:szCs w:val="20"/>
                </w:rPr>
                <w:delText>ly massive wall</w:delText>
              </w:r>
            </w:del>
            <w:ins w:id="269" w:author="Arfa Aijazi" w:date="2024-03-01T19:44:00Z">
              <w:r w:rsidR="000F6CCB">
                <w:rPr>
                  <w:sz w:val="20"/>
                  <w:szCs w:val="20"/>
                </w:rPr>
                <w:t>Exterior wall thermal mass</w:t>
              </w:r>
            </w:ins>
          </w:p>
        </w:tc>
        <w:tc>
          <w:tcPr>
            <w:tcW w:w="4701"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87"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0F6CCB">
        <w:tc>
          <w:tcPr>
            <w:tcW w:w="1946" w:type="dxa"/>
            <w:vMerge/>
          </w:tcPr>
          <w:p w14:paraId="5E019853" w14:textId="77777777" w:rsidR="005B308F" w:rsidRPr="00BE49E1" w:rsidRDefault="005B308F" w:rsidP="00E86163">
            <w:pPr>
              <w:pStyle w:val="Tabletext"/>
              <w:rPr>
                <w:sz w:val="20"/>
                <w:szCs w:val="20"/>
              </w:rPr>
            </w:pPr>
          </w:p>
        </w:tc>
        <w:tc>
          <w:tcPr>
            <w:tcW w:w="1926" w:type="dxa"/>
          </w:tcPr>
          <w:p w14:paraId="7E3D82BD" w14:textId="7C7E44F6" w:rsidR="005B308F" w:rsidRPr="00BE49E1" w:rsidRDefault="005B308F" w:rsidP="00E86163">
            <w:pPr>
              <w:pStyle w:val="Tabletext"/>
              <w:rPr>
                <w:sz w:val="20"/>
                <w:szCs w:val="20"/>
              </w:rPr>
            </w:pPr>
            <w:del w:id="270" w:author="Arfa Aijazi" w:date="2024-03-01T19:44:00Z">
              <w:r w:rsidRPr="00BE49E1" w:rsidDel="000F6CCB">
                <w:rPr>
                  <w:sz w:val="20"/>
                  <w:szCs w:val="20"/>
                </w:rPr>
                <w:delText>Thermally massive roof</w:delText>
              </w:r>
            </w:del>
            <w:ins w:id="271" w:author="Arfa Aijazi" w:date="2024-03-01T19:44:00Z">
              <w:r w:rsidR="000F6CCB">
                <w:rPr>
                  <w:sz w:val="20"/>
                  <w:szCs w:val="20"/>
                </w:rPr>
                <w:t>Roof thermal mass</w:t>
              </w:r>
            </w:ins>
          </w:p>
        </w:tc>
        <w:tc>
          <w:tcPr>
            <w:tcW w:w="4701"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87"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0F6CCB">
        <w:tc>
          <w:tcPr>
            <w:tcW w:w="1946" w:type="dxa"/>
            <w:vMerge/>
          </w:tcPr>
          <w:p w14:paraId="7A576DDA" w14:textId="77777777" w:rsidR="002833A0" w:rsidRPr="00BE49E1" w:rsidRDefault="002833A0" w:rsidP="00E86163">
            <w:pPr>
              <w:pStyle w:val="Tabletext"/>
              <w:rPr>
                <w:sz w:val="20"/>
                <w:szCs w:val="20"/>
              </w:rPr>
            </w:pPr>
          </w:p>
        </w:tc>
        <w:tc>
          <w:tcPr>
            <w:tcW w:w="1926"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701"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87"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0F6CCB">
        <w:tc>
          <w:tcPr>
            <w:tcW w:w="1946" w:type="dxa"/>
            <w:vMerge/>
          </w:tcPr>
          <w:p w14:paraId="0A50E4A1" w14:textId="77777777" w:rsidR="002833A0" w:rsidRPr="00BE49E1" w:rsidRDefault="002833A0" w:rsidP="00E86163">
            <w:pPr>
              <w:pStyle w:val="Tabletext"/>
              <w:rPr>
                <w:sz w:val="20"/>
                <w:szCs w:val="20"/>
              </w:rPr>
            </w:pPr>
          </w:p>
        </w:tc>
        <w:tc>
          <w:tcPr>
            <w:tcW w:w="1926"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701"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87"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0F6CCB">
        <w:tc>
          <w:tcPr>
            <w:tcW w:w="1946" w:type="dxa"/>
            <w:vMerge/>
          </w:tcPr>
          <w:p w14:paraId="1CE6958A" w14:textId="77777777" w:rsidR="002833A0" w:rsidRPr="00BE49E1" w:rsidRDefault="002833A0" w:rsidP="00E86163">
            <w:pPr>
              <w:pStyle w:val="Tabletext"/>
              <w:rPr>
                <w:sz w:val="20"/>
                <w:szCs w:val="20"/>
              </w:rPr>
            </w:pPr>
          </w:p>
        </w:tc>
        <w:tc>
          <w:tcPr>
            <w:tcW w:w="1926" w:type="dxa"/>
          </w:tcPr>
          <w:p w14:paraId="550383CE" w14:textId="216E7684" w:rsidR="002833A0" w:rsidRPr="00BE49E1" w:rsidRDefault="002833A0" w:rsidP="00E86163">
            <w:pPr>
              <w:pStyle w:val="Tabletext"/>
              <w:rPr>
                <w:sz w:val="20"/>
                <w:szCs w:val="20"/>
              </w:rPr>
            </w:pPr>
            <w:r w:rsidRPr="00BE49E1">
              <w:rPr>
                <w:sz w:val="20"/>
                <w:szCs w:val="20"/>
              </w:rPr>
              <w:t>Window</w:t>
            </w:r>
            <w:ins w:id="272" w:author="Arfa Aijazi" w:date="2024-03-01T19:44:00Z">
              <w:r w:rsidR="000F6CCB">
                <w:rPr>
                  <w:sz w:val="20"/>
                  <w:szCs w:val="20"/>
                </w:rPr>
                <w:t>s</w:t>
              </w:r>
            </w:ins>
            <w:r w:rsidRPr="00BE49E1">
              <w:rPr>
                <w:sz w:val="20"/>
                <w:szCs w:val="20"/>
              </w:rPr>
              <w:t xml:space="preserve"> per room</w:t>
            </w:r>
          </w:p>
        </w:tc>
        <w:tc>
          <w:tcPr>
            <w:tcW w:w="4701"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87"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0F6CCB">
        <w:tc>
          <w:tcPr>
            <w:tcW w:w="1946" w:type="dxa"/>
            <w:vMerge/>
          </w:tcPr>
          <w:p w14:paraId="1165163B" w14:textId="77777777" w:rsidR="002833A0" w:rsidRPr="00BE49E1" w:rsidRDefault="002833A0" w:rsidP="00E86163">
            <w:pPr>
              <w:pStyle w:val="Tabletext"/>
              <w:rPr>
                <w:sz w:val="20"/>
                <w:szCs w:val="20"/>
              </w:rPr>
            </w:pPr>
          </w:p>
        </w:tc>
        <w:tc>
          <w:tcPr>
            <w:tcW w:w="1926"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701"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87"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0F6CCB">
        <w:tc>
          <w:tcPr>
            <w:tcW w:w="1946"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926"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701" w:type="dxa"/>
          </w:tcPr>
          <w:p w14:paraId="1A2DD7F7" w14:textId="1D0FB549" w:rsidR="002833A0" w:rsidRPr="00BE49E1" w:rsidRDefault="002833A0" w:rsidP="00E86163">
            <w:pPr>
              <w:pStyle w:val="Tabletext"/>
              <w:rPr>
                <w:sz w:val="20"/>
                <w:szCs w:val="20"/>
              </w:rPr>
            </w:pPr>
            <w:r w:rsidRPr="00BE49E1">
              <w:rPr>
                <w:sz w:val="20"/>
                <w:szCs w:val="20"/>
              </w:rPr>
              <w:t>Air conditioning equipment used</w:t>
            </w:r>
          </w:p>
        </w:tc>
        <w:tc>
          <w:tcPr>
            <w:tcW w:w="787"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0F6CCB">
        <w:tc>
          <w:tcPr>
            <w:tcW w:w="1946" w:type="dxa"/>
            <w:vMerge/>
          </w:tcPr>
          <w:p w14:paraId="41922B48" w14:textId="77777777" w:rsidR="002833A0" w:rsidRPr="00BE49E1" w:rsidRDefault="002833A0" w:rsidP="00E86163">
            <w:pPr>
              <w:pStyle w:val="Tabletext"/>
              <w:rPr>
                <w:sz w:val="20"/>
                <w:szCs w:val="20"/>
              </w:rPr>
            </w:pPr>
          </w:p>
        </w:tc>
        <w:tc>
          <w:tcPr>
            <w:tcW w:w="1926"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701"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87"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0F6CCB">
        <w:tc>
          <w:tcPr>
            <w:tcW w:w="1946" w:type="dxa"/>
            <w:vMerge/>
          </w:tcPr>
          <w:p w14:paraId="56E7C626" w14:textId="77777777" w:rsidR="002833A0" w:rsidRPr="00BE49E1" w:rsidRDefault="002833A0" w:rsidP="00E86163">
            <w:pPr>
              <w:pStyle w:val="Tabletext"/>
              <w:rPr>
                <w:sz w:val="20"/>
                <w:szCs w:val="20"/>
              </w:rPr>
            </w:pPr>
          </w:p>
        </w:tc>
        <w:tc>
          <w:tcPr>
            <w:tcW w:w="1926" w:type="dxa"/>
          </w:tcPr>
          <w:p w14:paraId="14A98E1A" w14:textId="1216CEA5" w:rsidR="002833A0" w:rsidRPr="00BE49E1" w:rsidRDefault="002833A0" w:rsidP="00E86163">
            <w:pPr>
              <w:pStyle w:val="Tabletext"/>
              <w:rPr>
                <w:sz w:val="20"/>
                <w:szCs w:val="20"/>
              </w:rPr>
            </w:pPr>
            <w:commentRangeStart w:id="273"/>
            <w:del w:id="274" w:author="Arfa Aijazi" w:date="2024-02-25T13:01:00Z">
              <w:r w:rsidRPr="00BE49E1" w:rsidDel="00DE6322">
                <w:rPr>
                  <w:sz w:val="20"/>
                  <w:szCs w:val="20"/>
                </w:rPr>
                <w:delText>Energy insecurity</w:delText>
              </w:r>
            </w:del>
            <w:ins w:id="275" w:author="Arfa Aijazi" w:date="2024-02-25T13:01:00Z">
              <w:r w:rsidR="00DE6322">
                <w:rPr>
                  <w:sz w:val="20"/>
                  <w:szCs w:val="20"/>
                </w:rPr>
                <w:t>HVAC operation</w:t>
              </w:r>
            </w:ins>
          </w:p>
        </w:tc>
        <w:tc>
          <w:tcPr>
            <w:tcW w:w="4701" w:type="dxa"/>
          </w:tcPr>
          <w:p w14:paraId="47BD3D4F" w14:textId="203B7B8C" w:rsidR="002833A0" w:rsidRPr="00BE49E1" w:rsidRDefault="002833A0" w:rsidP="00E86163">
            <w:pPr>
              <w:pStyle w:val="Tabletext"/>
              <w:rPr>
                <w:sz w:val="20"/>
                <w:szCs w:val="20"/>
              </w:rPr>
            </w:pPr>
            <w:r w:rsidRPr="00BE49E1">
              <w:rPr>
                <w:sz w:val="20"/>
                <w:szCs w:val="20"/>
              </w:rPr>
              <w:t>Household reported difficulty paying energy bills</w:t>
            </w:r>
            <w:del w:id="276" w:author="Arfa Aijazi" w:date="2024-02-25T13:01:00Z">
              <w:r w:rsidRPr="00BE49E1" w:rsidDel="00DE6322">
                <w:rPr>
                  <w:sz w:val="20"/>
                  <w:szCs w:val="20"/>
                </w:rPr>
                <w:delText>; repairing or replacing broken heating or cooling equipment;</w:delText>
              </w:r>
            </w:del>
            <w:r w:rsidRPr="00BE49E1">
              <w:rPr>
                <w:sz w:val="20"/>
                <w:szCs w:val="20"/>
              </w:rPr>
              <w:t xml:space="preserve"> or that they had kept their home at unsafe temperatures because of cost concerns</w:t>
            </w:r>
          </w:p>
        </w:tc>
        <w:tc>
          <w:tcPr>
            <w:tcW w:w="787"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273"/>
            <w:r w:rsidR="00F862C0" w:rsidRPr="00BE49E1">
              <w:rPr>
                <w:rStyle w:val="CommentReference"/>
              </w:rPr>
              <w:commentReference w:id="273"/>
            </w:r>
          </w:p>
        </w:tc>
      </w:tr>
      <w:tr w:rsidR="00DE6322" w:rsidRPr="00BE49E1" w14:paraId="11E875F4" w14:textId="77777777" w:rsidTr="000F6CCB">
        <w:trPr>
          <w:ins w:id="277" w:author="Arfa Aijazi" w:date="2024-02-25T13:00:00Z"/>
        </w:trPr>
        <w:tc>
          <w:tcPr>
            <w:tcW w:w="1946" w:type="dxa"/>
            <w:vMerge/>
          </w:tcPr>
          <w:p w14:paraId="5FF42980" w14:textId="77777777" w:rsidR="00DE6322" w:rsidRPr="00BE49E1" w:rsidRDefault="00DE6322" w:rsidP="00E86163">
            <w:pPr>
              <w:pStyle w:val="Tabletext"/>
              <w:rPr>
                <w:ins w:id="278" w:author="Arfa Aijazi" w:date="2024-02-25T13:00:00Z"/>
                <w:sz w:val="20"/>
                <w:szCs w:val="20"/>
              </w:rPr>
            </w:pPr>
          </w:p>
        </w:tc>
        <w:tc>
          <w:tcPr>
            <w:tcW w:w="1926" w:type="dxa"/>
          </w:tcPr>
          <w:p w14:paraId="34E8FEF3" w14:textId="4F2BBD8B" w:rsidR="00DE6322" w:rsidRPr="00BE49E1" w:rsidRDefault="00DE6322" w:rsidP="00E86163">
            <w:pPr>
              <w:pStyle w:val="Tabletext"/>
              <w:rPr>
                <w:ins w:id="279" w:author="Arfa Aijazi" w:date="2024-02-25T13:00:00Z"/>
                <w:sz w:val="20"/>
                <w:szCs w:val="20"/>
              </w:rPr>
            </w:pPr>
            <w:ins w:id="280" w:author="Arfa Aijazi" w:date="2024-02-25T13:01:00Z">
              <w:r>
                <w:rPr>
                  <w:sz w:val="20"/>
                  <w:szCs w:val="20"/>
                </w:rPr>
                <w:t>HVAC maintenance</w:t>
              </w:r>
            </w:ins>
          </w:p>
        </w:tc>
        <w:tc>
          <w:tcPr>
            <w:tcW w:w="4701" w:type="dxa"/>
          </w:tcPr>
          <w:p w14:paraId="698975E2" w14:textId="5B345A20" w:rsidR="00DE6322" w:rsidRPr="00BE49E1" w:rsidRDefault="00DE6322" w:rsidP="00E86163">
            <w:pPr>
              <w:pStyle w:val="Tabletext"/>
              <w:rPr>
                <w:ins w:id="281" w:author="Arfa Aijazi" w:date="2024-02-25T13:00:00Z"/>
                <w:sz w:val="20"/>
                <w:szCs w:val="20"/>
              </w:rPr>
            </w:pPr>
            <w:ins w:id="282" w:author="Arfa Aijazi" w:date="2024-02-25T13:01:00Z">
              <w:r>
                <w:rPr>
                  <w:sz w:val="20"/>
                  <w:szCs w:val="20"/>
                </w:rPr>
                <w:t>Household reported difficulty repairing or replacing broken heating or c</w:t>
              </w:r>
            </w:ins>
            <w:ins w:id="283" w:author="Arfa Aijazi" w:date="2024-02-25T13:02:00Z">
              <w:r>
                <w:rPr>
                  <w:sz w:val="20"/>
                  <w:szCs w:val="20"/>
                </w:rPr>
                <w:t>ooling equipment</w:t>
              </w:r>
            </w:ins>
          </w:p>
        </w:tc>
        <w:tc>
          <w:tcPr>
            <w:tcW w:w="787" w:type="dxa"/>
          </w:tcPr>
          <w:p w14:paraId="597C557D" w14:textId="11D8FE24" w:rsidR="00DE6322" w:rsidRPr="00BE49E1" w:rsidRDefault="00DE6322" w:rsidP="00E86163">
            <w:pPr>
              <w:pStyle w:val="Tabletext"/>
              <w:jc w:val="center"/>
              <w:rPr>
                <w:ins w:id="284" w:author="Arfa Aijazi" w:date="2024-02-25T13:00:00Z"/>
                <w:sz w:val="20"/>
                <w:szCs w:val="20"/>
              </w:rPr>
            </w:pPr>
            <w:ins w:id="285" w:author="Arfa Aijazi" w:date="2024-02-25T13:02:00Z">
              <w:r>
                <w:rPr>
                  <w:sz w:val="20"/>
                  <w:szCs w:val="20"/>
                </w:rPr>
                <w:t>B</w:t>
              </w:r>
            </w:ins>
          </w:p>
        </w:tc>
      </w:tr>
      <w:tr w:rsidR="002833A0" w:rsidRPr="00BE49E1" w14:paraId="2F57B931" w14:textId="77777777" w:rsidTr="000F6CCB">
        <w:tc>
          <w:tcPr>
            <w:tcW w:w="1946" w:type="dxa"/>
            <w:vMerge/>
          </w:tcPr>
          <w:p w14:paraId="3BCA1838" w14:textId="77777777" w:rsidR="002833A0" w:rsidRPr="00BE49E1" w:rsidRDefault="002833A0" w:rsidP="00E86163">
            <w:pPr>
              <w:pStyle w:val="Tabletext"/>
              <w:rPr>
                <w:sz w:val="20"/>
                <w:szCs w:val="20"/>
              </w:rPr>
            </w:pPr>
          </w:p>
        </w:tc>
        <w:tc>
          <w:tcPr>
            <w:tcW w:w="1926"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701"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87"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0F6CCB">
        <w:trPr>
          <w:trHeight w:val="56"/>
        </w:trPr>
        <w:tc>
          <w:tcPr>
            <w:tcW w:w="1946" w:type="dxa"/>
            <w:vMerge/>
          </w:tcPr>
          <w:p w14:paraId="53684ED0" w14:textId="77777777" w:rsidR="002833A0" w:rsidRPr="00BE49E1" w:rsidRDefault="002833A0" w:rsidP="00E86163">
            <w:pPr>
              <w:pStyle w:val="Tabletext"/>
              <w:rPr>
                <w:sz w:val="20"/>
                <w:szCs w:val="20"/>
              </w:rPr>
            </w:pPr>
          </w:p>
        </w:tc>
        <w:tc>
          <w:tcPr>
            <w:tcW w:w="1926"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701"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87"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xml:space="preserve">. Thermal mass describes building materials with high heat capacity, </w:t>
      </w:r>
      <w:r w:rsidRPr="00BE49E1">
        <w:lastRenderedPageBreak/>
        <w:t>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286"/>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286"/>
      <w:r w:rsidR="00C1543B" w:rsidRPr="00BE49E1">
        <w:rPr>
          <w:rStyle w:val="CommentReference"/>
        </w:rPr>
        <w:commentReference w:id="286"/>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287" w:name="_Ref151994837"/>
      <w:bookmarkEnd w:id="160"/>
      <w:bookmarkEnd w:id="161"/>
      <w:r w:rsidRPr="00BE49E1">
        <w:t>Machine learning</w:t>
      </w:r>
      <w:bookmarkEnd w:id="287"/>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288" w:author="Arfa Aijazi" w:date="2024-02-04T22:46:00Z">
        <w:r w:rsidR="009F6370" w:rsidRPr="00BE49E1" w:rsidDel="00E31585">
          <w:delText xml:space="preserve">experienced </w:delText>
        </w:r>
      </w:del>
      <w:ins w:id="289"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5D8F967F" w:rsidR="001076D9" w:rsidRPr="00BE49E1" w:rsidRDefault="001076D9" w:rsidP="001076D9">
      <w:pPr>
        <w:spacing w:before="240"/>
      </w:pPr>
      <w:r w:rsidRPr="00BE49E1">
        <w:t xml:space="preserve">We first </w:t>
      </w:r>
      <w:del w:id="290" w:author="Arfa Aijazi" w:date="2024-03-03T00:55:00Z">
        <w:r w:rsidRPr="00BE49E1" w:rsidDel="00A36637">
          <w:delText xml:space="preserve">pre-processed the data set to remove variables with zero or near-zero </w:delText>
        </w:r>
        <w:r w:rsidR="004960B2" w:rsidRPr="00BE49E1" w:rsidDel="00A36637">
          <w:delText>variance</w:delText>
        </w:r>
        <w:r w:rsidRPr="00BE49E1" w:rsidDel="00A36637">
          <w:delText>.</w:delText>
        </w:r>
      </w:del>
      <w:ins w:id="291" w:author="Arfa Aijazi" w:date="2024-03-03T00:55:00Z">
        <w:r w:rsidR="00A36637">
          <w:t>checked the data set for variables with zero or near</w:t>
        </w:r>
      </w:ins>
      <w:ins w:id="292" w:author="Arfa Aijazi" w:date="2024-03-03T00:58:00Z">
        <w:r w:rsidR="00426170">
          <w:t>-</w:t>
        </w:r>
      </w:ins>
      <w:ins w:id="293" w:author="Arfa Aijazi" w:date="2024-03-03T00:55:00Z">
        <w:r w:rsidR="00A36637">
          <w:t>zero variance</w:t>
        </w:r>
      </w:ins>
      <w:ins w:id="294" w:author="Arfa Aijazi" w:date="2024-03-03T00:59:00Z">
        <w:r w:rsidR="00426170">
          <w:t>.</w:t>
        </w:r>
      </w:ins>
      <w:r w:rsidRPr="00BE49E1">
        <w:t xml:space="preserve"> </w:t>
      </w:r>
      <w:moveToRangeStart w:id="295" w:author="Arfa Aijazi" w:date="2024-03-03T00:59:00Z" w:name="move160319973"/>
      <w:moveTo w:id="296" w:author="Arfa Aijazi" w:date="2024-03-03T00:59:00Z">
        <w:r w:rsidR="00426170" w:rsidRPr="00BE49E1">
          <w:t xml:space="preserve">These variables can negatively impact model performance as they may become zero variance after the data is subdivided. </w:t>
        </w:r>
      </w:moveTo>
      <w:moveToRangeEnd w:id="295"/>
      <w:ins w:id="297" w:author="Arfa Aijazi" w:date="2024-03-03T00:57:00Z">
        <w:r w:rsidR="00426170">
          <w:t>We opted not to remove variables with</w:t>
        </w:r>
      </w:ins>
      <w:ins w:id="298" w:author="Arfa Aijazi" w:date="2024-03-03T00:58:00Z">
        <w:r w:rsidR="00426170">
          <w:t xml:space="preserve"> near-zero variance because our target variable itself is highly imbalanced. </w:t>
        </w:r>
      </w:ins>
      <w:ins w:id="299" w:author="Arfa Aijazi" w:date="2024-03-03T00:57:00Z">
        <w:r w:rsidR="00426170">
          <w:t xml:space="preserve"> </w:t>
        </w:r>
      </w:ins>
      <w:moveFromRangeStart w:id="300" w:author="Arfa Aijazi" w:date="2024-03-03T00:59:00Z" w:name="move160319973"/>
      <w:moveFrom w:id="301" w:author="Arfa Aijazi" w:date="2024-03-03T00:59:00Z">
        <w:r w:rsidRPr="00BE49E1" w:rsidDel="00426170">
          <w:t xml:space="preserve">These variables can negatively impact model performance as </w:t>
        </w:r>
        <w:r w:rsidR="00A732F9" w:rsidRPr="00BE49E1" w:rsidDel="00426170">
          <w:t>they may become zero variance</w:t>
        </w:r>
        <w:r w:rsidRPr="00BE49E1" w:rsidDel="00426170">
          <w:t xml:space="preserve"> </w:t>
        </w:r>
        <w:r w:rsidR="00987E42" w:rsidRPr="00BE49E1" w:rsidDel="00426170">
          <w:t>after the data is subdivided</w:t>
        </w:r>
        <w:r w:rsidRPr="00BE49E1" w:rsidDel="00426170">
          <w:t xml:space="preserve">. </w:t>
        </w:r>
      </w:moveFrom>
      <w:moveFromRangeEnd w:id="300"/>
      <w:del w:id="302" w:author="Arfa Aijazi" w:date="2024-03-03T00:59:00Z">
        <w:r w:rsidRPr="00BE49E1" w:rsidDel="00426170">
          <w:delText xml:space="preserve">This step removed the variable for large households and pays utility and/or fuel. </w:delText>
        </w:r>
      </w:del>
      <w:commentRangeStart w:id="303"/>
      <w:commentRangeStart w:id="304"/>
      <w:commentRangeStart w:id="305"/>
      <w:r w:rsidRPr="00BE49E1">
        <w:t xml:space="preserve">We </w:t>
      </w:r>
      <w:del w:id="306" w:author="Arfa Aijazi" w:date="2024-02-25T13:11:00Z">
        <w:r w:rsidRPr="00BE49E1" w:rsidDel="005C3CDC">
          <w:delText>also checked for</w:delText>
        </w:r>
      </w:del>
      <w:ins w:id="307" w:author="Arfa Aijazi" w:date="2024-02-25T13:11:00Z">
        <w:r w:rsidR="005C3CDC">
          <w:t>checked for</w:t>
        </w:r>
      </w:ins>
      <w:r w:rsidRPr="00BE49E1">
        <w:t xml:space="preserve"> highly correlated variables</w:t>
      </w:r>
      <w:r w:rsidR="004960B2" w:rsidRPr="00BE49E1">
        <w:t xml:space="preserve"> (magnitude of Spearman’s correlation coefficient &gt; 0.75)</w:t>
      </w:r>
      <w:ins w:id="308" w:author="Arfa Aijazi" w:date="2024-02-25T13:11:00Z">
        <w:r w:rsidR="005C3CDC">
          <w:t>,</w:t>
        </w:r>
      </w:ins>
      <w:ins w:id="309" w:author="Arfa Aijazi" w:date="2024-03-03T00:58:00Z">
        <w:r w:rsidR="00426170">
          <w:t xml:space="preserve"> but no variables met the threshold for removal</w:t>
        </w:r>
      </w:ins>
      <w:ins w:id="310" w:author="Arfa Aijazi" w:date="2024-02-25T13:14:00Z">
        <w:r w:rsidR="000577BA">
          <w:t>. We also check</w:t>
        </w:r>
      </w:ins>
      <w:ins w:id="311" w:author="Arfa Aijazi" w:date="2024-03-03T00:58:00Z">
        <w:r w:rsidR="00426170">
          <w:t>ed</w:t>
        </w:r>
      </w:ins>
      <w:ins w:id="312" w:author="Arfa Aijazi" w:date="2024-02-25T13:14:00Z">
        <w:r w:rsidR="000577BA">
          <w:t xml:space="preserve"> for</w:t>
        </w:r>
      </w:ins>
      <w:del w:id="313" w:author="Arfa Aijazi" w:date="2024-02-25T13:14:00Z">
        <w:r w:rsidRPr="00BE49E1" w:rsidDel="000577BA">
          <w:delText xml:space="preserve"> and</w:delText>
        </w:r>
      </w:del>
      <w:r w:rsidRPr="00BE49E1">
        <w:t xml:space="preserve"> linear combinations, but no variable met the threshold for removal</w:t>
      </w:r>
      <w:commentRangeEnd w:id="303"/>
      <w:r w:rsidR="001F4815" w:rsidRPr="00BE49E1">
        <w:rPr>
          <w:rStyle w:val="CommentReference"/>
        </w:rPr>
        <w:commentReference w:id="303"/>
      </w:r>
      <w:commentRangeEnd w:id="304"/>
      <w:r w:rsidR="00DC49A6" w:rsidRPr="00BE49E1">
        <w:rPr>
          <w:rStyle w:val="CommentReference"/>
        </w:rPr>
        <w:commentReference w:id="304"/>
      </w:r>
      <w:r w:rsidRPr="00BE49E1">
        <w:t xml:space="preserve">. </w:t>
      </w:r>
      <w:commentRangeEnd w:id="305"/>
      <w:r w:rsidR="005C2B74" w:rsidRPr="00BE49E1">
        <w:rPr>
          <w:rStyle w:val="CommentReference"/>
        </w:rPr>
        <w:commentReference w:id="305"/>
      </w:r>
      <w:r w:rsidRPr="00BE49E1">
        <w:t xml:space="preserve">We then </w:t>
      </w:r>
      <w:r w:rsidR="00D27842">
        <w:t>normalized</w:t>
      </w:r>
      <w:r w:rsidR="00D27842" w:rsidRPr="00BE49E1">
        <w:t xml:space="preserve"> </w:t>
      </w:r>
      <w:r w:rsidRPr="00BE49E1">
        <w:t xml:space="preserve">input variables to </w:t>
      </w:r>
      <w:r w:rsidR="00D27842">
        <w:t>range from 0 to 1</w:t>
      </w:r>
      <w:r w:rsidRPr="00BE49E1">
        <w:t xml:space="preserv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314" w:name="_Ref151653801"/>
      <w:commentRangeStart w:id="315"/>
      <w:commentRangeStart w:id="316"/>
      <w:commentRangeStart w:id="317"/>
      <w:r w:rsidRPr="00BE49E1">
        <w:lastRenderedPageBreak/>
        <w:t>Table</w:t>
      </w:r>
      <w:commentRangeEnd w:id="317"/>
      <w:r w:rsidR="00426170">
        <w:rPr>
          <w:rStyle w:val="CommentReference"/>
        </w:rPr>
        <w:commentReference w:id="317"/>
      </w:r>
      <w:r w:rsidRPr="00BE49E1">
        <w:t xml:space="preserve"> </w:t>
      </w:r>
      <w:commentRangeEnd w:id="315"/>
      <w:r w:rsidR="003147D0" w:rsidRPr="00BE49E1">
        <w:rPr>
          <w:rStyle w:val="CommentReference"/>
        </w:rPr>
        <w:commentReference w:id="315"/>
      </w:r>
      <w:commentRangeEnd w:id="316"/>
      <w:r w:rsidR="00842638">
        <w:rPr>
          <w:rStyle w:val="CommentReference"/>
        </w:rPr>
        <w:commentReference w:id="316"/>
      </w:r>
      <w:r>
        <w:fldChar w:fldCharType="begin"/>
      </w:r>
      <w:r>
        <w:instrText xml:space="preserve"> SEQ Table \* ARABIC </w:instrText>
      </w:r>
      <w:r>
        <w:fldChar w:fldCharType="separate"/>
      </w:r>
      <w:r w:rsidRPr="00BE49E1">
        <w:rPr>
          <w:noProof/>
        </w:rPr>
        <w:t>3</w:t>
      </w:r>
      <w:r>
        <w:rPr>
          <w:noProof/>
        </w:rPr>
        <w:fldChar w:fldCharType="end"/>
      </w:r>
      <w:bookmarkEnd w:id="314"/>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426170"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426170"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426170" w:rsidRPr="00BE49E1" w:rsidDel="00A36637" w14:paraId="44AC734C" w14:textId="77777777" w:rsidTr="00274FDF">
        <w:trPr>
          <w:del w:id="318" w:author="Arfa Aijazi" w:date="2024-03-03T00:53:00Z"/>
        </w:trPr>
        <w:tc>
          <w:tcPr>
            <w:tcW w:w="0" w:type="auto"/>
          </w:tcPr>
          <w:p w14:paraId="26979087" w14:textId="339D6ABC" w:rsidR="00274FDF" w:rsidRPr="00BE49E1" w:rsidDel="00A36637" w:rsidRDefault="00274FDF" w:rsidP="00E86163">
            <w:pPr>
              <w:rPr>
                <w:del w:id="319" w:author="Arfa Aijazi" w:date="2024-03-03T00:53:00Z"/>
                <w:sz w:val="18"/>
                <w:szCs w:val="18"/>
              </w:rPr>
            </w:pPr>
            <w:del w:id="320" w:author="Arfa Aijazi" w:date="2024-03-03T00:53:00Z">
              <w:r w:rsidRPr="00BE49E1" w:rsidDel="00A36637">
                <w:rPr>
                  <w:sz w:val="18"/>
                  <w:szCs w:val="18"/>
                </w:rPr>
                <w:delText>Multivariate Adaptive Regression Spline</w:delText>
              </w:r>
            </w:del>
          </w:p>
        </w:tc>
        <w:tc>
          <w:tcPr>
            <w:tcW w:w="0" w:type="auto"/>
          </w:tcPr>
          <w:p w14:paraId="0CBC3A27" w14:textId="63E57651" w:rsidR="00274FDF" w:rsidRPr="00BE49E1" w:rsidDel="00A36637" w:rsidRDefault="00274FDF" w:rsidP="00E86163">
            <w:pPr>
              <w:rPr>
                <w:del w:id="321" w:author="Arfa Aijazi" w:date="2024-03-03T00:53:00Z"/>
                <w:sz w:val="18"/>
                <w:szCs w:val="18"/>
              </w:rPr>
            </w:pPr>
            <w:del w:id="322" w:author="Arfa Aijazi" w:date="2024-03-03T00:53:00Z">
              <w:r w:rsidRPr="00BE49E1" w:rsidDel="00A36637">
                <w:rPr>
                  <w:sz w:val="18"/>
                  <w:szCs w:val="18"/>
                </w:rPr>
                <w:delText>#Terms: (1, 100)</w:delText>
              </w:r>
            </w:del>
          </w:p>
          <w:p w14:paraId="7EF720BD" w14:textId="0B8D3F88" w:rsidR="00274FDF" w:rsidRPr="00BE49E1" w:rsidDel="00A36637" w:rsidRDefault="00274FDF" w:rsidP="00E86163">
            <w:pPr>
              <w:rPr>
                <w:del w:id="323" w:author="Arfa Aijazi" w:date="2024-03-03T00:53:00Z"/>
                <w:sz w:val="18"/>
                <w:szCs w:val="18"/>
              </w:rPr>
            </w:pPr>
            <w:del w:id="324" w:author="Arfa Aijazi" w:date="2024-03-03T00:53:00Z">
              <w:r w:rsidRPr="00BE49E1" w:rsidDel="00A36637">
                <w:rPr>
                  <w:sz w:val="18"/>
                  <w:szCs w:val="18"/>
                </w:rPr>
                <w:delText>Product degree: 1</w:delText>
              </w:r>
            </w:del>
          </w:p>
        </w:tc>
        <w:tc>
          <w:tcPr>
            <w:tcW w:w="0" w:type="auto"/>
          </w:tcPr>
          <w:p w14:paraId="69AFF4CF" w14:textId="7CE4C092" w:rsidR="00274FDF" w:rsidRPr="00BE49E1" w:rsidDel="00A36637" w:rsidRDefault="00274FDF" w:rsidP="00E86163">
            <w:pPr>
              <w:rPr>
                <w:del w:id="325" w:author="Arfa Aijazi" w:date="2024-03-03T00:53:00Z"/>
                <w:sz w:val="18"/>
                <w:szCs w:val="18"/>
              </w:rPr>
            </w:pPr>
            <w:del w:id="326" w:author="Arfa Aijazi" w:date="2024-03-03T00:53:00Z">
              <w:r w:rsidRPr="00BE49E1" w:rsidDel="00A36637">
                <w:rPr>
                  <w:sz w:val="18"/>
                  <w:szCs w:val="18"/>
                </w:rPr>
                <w:delText xml:space="preserve">earth </w:delText>
              </w:r>
              <w:r w:rsidRPr="00BE49E1" w:rsidDel="00A36637">
                <w:rPr>
                  <w:sz w:val="18"/>
                  <w:szCs w:val="18"/>
                </w:rPr>
                <w:fldChar w:fldCharType="begin"/>
              </w:r>
              <w:r w:rsidRPr="00BE49E1" w:rsidDel="00A36637">
                <w:rPr>
                  <w:sz w:val="18"/>
                  <w:szCs w:val="18"/>
                </w:rPr>
                <w:del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delInstrText>
              </w:r>
              <w:r w:rsidRPr="00BE49E1" w:rsidDel="00A36637">
                <w:rPr>
                  <w:sz w:val="18"/>
                  <w:szCs w:val="18"/>
                </w:rPr>
                <w:fldChar w:fldCharType="separate"/>
              </w:r>
              <w:r w:rsidRPr="00BE49E1" w:rsidDel="00A36637">
                <w:rPr>
                  <w:noProof/>
                  <w:sz w:val="18"/>
                  <w:szCs w:val="18"/>
                </w:rPr>
                <w:delText>(Milborrow 2023)</w:delText>
              </w:r>
              <w:r w:rsidRPr="00BE49E1" w:rsidDel="00A36637">
                <w:rPr>
                  <w:sz w:val="18"/>
                  <w:szCs w:val="18"/>
                </w:rPr>
                <w:fldChar w:fldCharType="end"/>
              </w:r>
              <w:r w:rsidRPr="00BE49E1" w:rsidDel="00A36637">
                <w:rPr>
                  <w:sz w:val="18"/>
                  <w:szCs w:val="18"/>
                </w:rPr>
                <w:delText xml:space="preserve"> </w:delText>
              </w:r>
            </w:del>
          </w:p>
        </w:tc>
      </w:tr>
      <w:tr w:rsidR="00426170"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426170"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426170"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426170"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426170"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426170"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commentRangeStart w:id="327"/>
      <w:r w:rsidR="006B72FB" w:rsidRPr="00BE49E1">
        <w:t>;</w:t>
      </w:r>
      <w:r w:rsidRPr="00BE49E1">
        <w:t xml:space="preserve"> 3) class weights</w:t>
      </w:r>
      <w:commentRangeEnd w:id="327"/>
      <w:r w:rsidR="00426170">
        <w:rPr>
          <w:rStyle w:val="CommentReference"/>
        </w:rPr>
        <w:commentReference w:id="327"/>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lastRenderedPageBreak/>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17416BE7"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w:t>
      </w:r>
      <w:ins w:id="328" w:author="Arfa Aijazi" w:date="2024-02-25T13:18:00Z">
        <w:r w:rsidR="000577BA">
          <w:t>, all derived from the confusion matrix</w:t>
        </w:r>
      </w:ins>
      <w:r w:rsidR="00EE439B" w:rsidRPr="00BE49E1">
        <w:t>: 1) balanced accuracy, 2) recall, and 3) precision</w:t>
      </w:r>
      <w:commentRangeStart w:id="329"/>
      <w:commentRangeStart w:id="330"/>
      <w:commentRangeStart w:id="331"/>
      <w:r w:rsidR="00EE439B" w:rsidRPr="00BE49E1">
        <w:t>.</w:t>
      </w:r>
      <w:commentRangeEnd w:id="329"/>
      <w:r w:rsidR="00416267" w:rsidRPr="00BE49E1">
        <w:rPr>
          <w:rStyle w:val="CommentReference"/>
        </w:rPr>
        <w:commentReference w:id="329"/>
      </w:r>
      <w:commentRangeEnd w:id="330"/>
      <w:r w:rsidR="00842638">
        <w:rPr>
          <w:rStyle w:val="CommentReference"/>
        </w:rPr>
        <w:commentReference w:id="330"/>
      </w:r>
      <w:commentRangeEnd w:id="331"/>
      <w:r w:rsidR="006C50CE">
        <w:rPr>
          <w:rStyle w:val="CommentReference"/>
        </w:rPr>
        <w:commentReference w:id="331"/>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ins w:id="332" w:author="Arfa Aijazi" w:date="2024-02-25T13:44:00Z">
        <w:r w:rsidR="00AC1D00">
          <w:t xml:space="preserve">a </w:t>
        </w:r>
      </w:ins>
      <w:r w:rsidR="00C67A12" w:rsidRPr="00BE49E1">
        <w:t xml:space="preserve">benchmark </w:t>
      </w:r>
      <w:ins w:id="333" w:author="Arfa Aijazi" w:date="2024-02-25T13:19:00Z">
        <w:r w:rsidR="000577BA">
          <w:t>for</w:t>
        </w:r>
      </w:ins>
      <w:del w:id="334" w:author="Arfa Aijazi" w:date="2024-02-25T13:19:00Z">
        <w:r w:rsidR="001A024C" w:rsidRPr="00BE49E1" w:rsidDel="000577BA">
          <w:delText>as</w:delText>
        </w:r>
      </w:del>
      <w:r w:rsidR="001A024C" w:rsidRPr="00BE49E1">
        <w:t xml:space="preserve">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335"/>
      <w:commentRangeStart w:id="336"/>
      <w:r w:rsidR="00503986" w:rsidRPr="00BE49E1">
        <w:t xml:space="preserve">to compare </w:t>
      </w:r>
      <w:commentRangeEnd w:id="335"/>
      <w:r w:rsidR="00416267" w:rsidRPr="00BE49E1">
        <w:rPr>
          <w:rStyle w:val="CommentReference"/>
        </w:rPr>
        <w:commentReference w:id="335"/>
      </w:r>
      <w:commentRangeEnd w:id="336"/>
      <w:r w:rsidR="006C50CE">
        <w:rPr>
          <w:rStyle w:val="CommentReference"/>
        </w:rPr>
        <w:commentReference w:id="336"/>
      </w:r>
      <w:r w:rsidR="00503986" w:rsidRPr="00BE49E1">
        <w:t>models trained with different groups of input features</w:t>
      </w:r>
      <w:ins w:id="337" w:author="Arfa Aijazi" w:date="2024-02-04T11:52:00Z">
        <w:r w:rsidR="006C50CE">
          <w:t xml:space="preserve"> i.e. with and without detai</w:t>
        </w:r>
      </w:ins>
      <w:ins w:id="338"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339"/>
      <w:commentRangeStart w:id="340"/>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339"/>
      <w:r w:rsidR="00416267" w:rsidRPr="00BE49E1">
        <w:rPr>
          <w:rStyle w:val="CommentReference"/>
        </w:rPr>
        <w:commentReference w:id="339"/>
      </w:r>
      <w:commentRangeEnd w:id="340"/>
      <w:r w:rsidR="00313AE5">
        <w:rPr>
          <w:rStyle w:val="CommentReference"/>
        </w:rPr>
        <w:commentReference w:id="340"/>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341"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342" w:name="_Ref151828826"/>
      <w:r w:rsidR="00DC446E" w:rsidRPr="00BE49E1">
        <w:t xml:space="preserve"> </w:t>
      </w:r>
    </w:p>
    <w:p w14:paraId="57D66BFC" w14:textId="4F6A4A6C" w:rsidR="005B5AD3" w:rsidRPr="00BE49E1" w:rsidRDefault="00950E4D" w:rsidP="00DC446E">
      <w:ins w:id="343" w:author="Stefano Schiavon" w:date="2023-12-07T09:35:00Z">
        <w:r w:rsidRPr="00BE49E1">
          <w:rPr>
            <w:noProof/>
          </w:rPr>
          <w:lastRenderedPageBreak/>
          <w:drawing>
            <wp:inline distT="0" distB="0" distL="0" distR="0" wp14:anchorId="4E688175" wp14:editId="523524E5">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344" w:name="_Ref151995135"/>
      <w:commentRangeStart w:id="345"/>
      <w:commentRangeStart w:id="346"/>
      <w:r w:rsidRPr="00BE49E1">
        <w:t xml:space="preserve">Figure </w:t>
      </w:r>
      <w:r>
        <w:fldChar w:fldCharType="begin"/>
      </w:r>
      <w:r>
        <w:instrText xml:space="preserve"> SEQ Figure \* ARABIC </w:instrText>
      </w:r>
      <w:r>
        <w:fldChar w:fldCharType="separate"/>
      </w:r>
      <w:r w:rsidR="00A21CA9" w:rsidRPr="00BE49E1">
        <w:rPr>
          <w:noProof/>
        </w:rPr>
        <w:t>1</w:t>
      </w:r>
      <w:r>
        <w:rPr>
          <w:noProof/>
        </w:rPr>
        <w:fldChar w:fldCharType="end"/>
      </w:r>
      <w:bookmarkEnd w:id="342"/>
      <w:bookmarkEnd w:id="344"/>
      <w:r w:rsidRPr="00BE49E1">
        <w:t xml:space="preserve">: </w:t>
      </w:r>
      <w:r w:rsidR="0035210F" w:rsidRPr="00BE49E1">
        <w:t xml:space="preserve">Prevalence </w:t>
      </w:r>
      <w:commentRangeEnd w:id="345"/>
      <w:r w:rsidR="003F3723" w:rsidRPr="00BE49E1">
        <w:rPr>
          <w:rStyle w:val="CommentReference"/>
        </w:rPr>
        <w:commentReference w:id="345"/>
      </w:r>
      <w:commentRangeEnd w:id="346"/>
      <w:r w:rsidR="00E25285">
        <w:rPr>
          <w:rStyle w:val="CommentReference"/>
        </w:rPr>
        <w:commentReference w:id="346"/>
      </w:r>
      <w:r w:rsidR="0035210F" w:rsidRPr="00BE49E1">
        <w:t>of temperature-related</w:t>
      </w:r>
      <w:r w:rsidR="0025514A" w:rsidRPr="00BE49E1">
        <w:t xml:space="preserve"> illness</w:t>
      </w:r>
      <w:r w:rsidR="0035210F" w:rsidRPr="00BE49E1">
        <w:t xml:space="preserve"> in U.S. households </w:t>
      </w:r>
      <w:ins w:id="347" w:author="Arfa Aijazi" w:date="2024-02-04T14:27:00Z">
        <w:r w:rsidR="00764FDD">
          <w:t xml:space="preserve">by a) </w:t>
        </w:r>
      </w:ins>
      <w:ins w:id="348" w:author="Arfa Aijazi" w:date="2024-02-04T18:06:00Z">
        <w:r w:rsidR="009D7E1E">
          <w:t xml:space="preserve">survey </w:t>
        </w:r>
      </w:ins>
      <w:ins w:id="349" w:author="Arfa Aijazi" w:date="2024-02-04T14:27:00Z">
        <w:r w:rsidR="00764FDD">
          <w:t>year and b) state.</w:t>
        </w:r>
      </w:ins>
      <w:del w:id="350" w:author="Arfa Aijazi" w:date="2024-02-04T14:27:00Z">
        <w:r w:rsidR="0035210F" w:rsidRPr="00BE49E1" w:rsidDel="00764FDD">
          <w:delText>based</w:delText>
        </w:r>
      </w:del>
      <w:del w:id="351" w:author="Arfa Aijazi" w:date="2024-02-04T14:26:00Z">
        <w:r w:rsidR="0035210F" w:rsidRPr="00BE49E1" w:rsidDel="00764FDD">
          <w:delText xml:space="preserve"> on the</w:delText>
        </w:r>
      </w:del>
      <w:del w:id="352"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0D1E90F0" w:rsidR="009F36C7" w:rsidRPr="00BE49E1" w:rsidRDefault="00D30AB4" w:rsidP="00D30AB4">
      <w:r w:rsidRPr="00BE49E1">
        <w:t xml:space="preserve">We constructed machine learning models to predict </w:t>
      </w:r>
      <w:ins w:id="353"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w:t>
      </w:r>
      <w:del w:id="354" w:author="Arfa Aijazi" w:date="2024-03-03T00:53:00Z">
        <w:r w:rsidR="00DF19AF" w:rsidRPr="00BE49E1" w:rsidDel="00A36637">
          <w:delText xml:space="preserve">80 </w:delText>
        </w:r>
      </w:del>
      <w:ins w:id="355" w:author="Arfa Aijazi" w:date="2024-03-03T00:53:00Z">
        <w:r w:rsidR="00A36637">
          <w:t>70</w:t>
        </w:r>
        <w:r w:rsidR="00A36637" w:rsidRPr="00BE49E1">
          <w:t xml:space="preserve"> </w:t>
        </w:r>
      </w:ins>
      <w:r w:rsidR="00DF19AF" w:rsidRPr="00BE49E1">
        <w:t xml:space="preserve">models. The error bars represent the 95% confidence interval, which we calculated from 30 bootstrapped sample iterations, each with a different training and test data split. </w:t>
      </w:r>
      <w:r w:rsidR="009F36C7" w:rsidRPr="00BE49E1">
        <w:t>Generally, about half of the machine learning models performed</w:t>
      </w:r>
      <w:ins w:id="356" w:author="Arfa Aijazi" w:date="2024-03-03T01:11:00Z">
        <w:r w:rsidR="00426170">
          <w:t xml:space="preserve"> significantly</w:t>
        </w:r>
      </w:ins>
      <w:r w:rsidR="009F36C7" w:rsidRPr="00BE49E1">
        <w:t xml:space="preserve"> better than a naïve model. </w:t>
      </w:r>
      <w:del w:id="357" w:author="Arfa Aijazi" w:date="2024-03-03T01:11:00Z">
        <w:r w:rsidR="009F36C7" w:rsidRPr="00BE49E1" w:rsidDel="00426170">
          <w:delText xml:space="preserve">Many of the poor performing models </w:delText>
        </w:r>
      </w:del>
      <w:ins w:id="358" w:author="Arfa Aijazi" w:date="2024-03-03T01:11:00Z">
        <w:r w:rsidR="00426170">
          <w:t xml:space="preserve">Several </w:t>
        </w:r>
        <w:r w:rsidR="00D954D9">
          <w:t xml:space="preserve">poor-performing models </w:t>
        </w:r>
      </w:ins>
      <w:r w:rsidR="009F36C7" w:rsidRPr="00BE49E1">
        <w:t>did not converge during model training. For well-performing models, the balanced accuracy and recall range from 70 to 8</w:t>
      </w:r>
      <w:ins w:id="359" w:author="Arfa Aijazi" w:date="2024-03-03T01:12:00Z">
        <w:r w:rsidR="00D954D9">
          <w:t>4</w:t>
        </w:r>
      </w:ins>
      <w:del w:id="360" w:author="Arfa Aijazi" w:date="2024-03-03T01:12:00Z">
        <w:r w:rsidR="00DC446E" w:rsidRPr="00BE49E1" w:rsidDel="00D954D9">
          <w:delText>5</w:delText>
        </w:r>
      </w:del>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3308876A"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w:t>
      </w:r>
      <w:del w:id="361" w:author="Arfa Aijazi" w:date="2024-03-03T01:13:00Z">
        <w:r w:rsidR="00DC446E" w:rsidRPr="00BE49E1" w:rsidDel="00D954D9">
          <w:delText>penalized discriminant analysis</w:delText>
        </w:r>
      </w:del>
      <w:ins w:id="362" w:author="Arfa Aijazi" w:date="2024-03-03T01:13:00Z">
        <w:r w:rsidR="00D954D9">
          <w:t>a neural network</w:t>
        </w:r>
      </w:ins>
      <w:r w:rsidR="00DC446E" w:rsidRPr="00BE49E1">
        <w:t xml:space="preserve"> with </w:t>
      </w:r>
      <w:del w:id="363" w:author="Arfa Aijazi" w:date="2024-03-03T01:13:00Z">
        <w:r w:rsidR="00DC446E" w:rsidRPr="00BE49E1" w:rsidDel="00D954D9">
          <w:delText>SMOTE sub-sampling.</w:delText>
        </w:r>
      </w:del>
      <w:ins w:id="364" w:author="Arfa Aijazi" w:date="2024-03-03T01:13:00Z">
        <w:r w:rsidR="00D954D9">
          <w:t>class weights.</w:t>
        </w:r>
      </w:ins>
      <w:r w:rsidR="00DC446E" w:rsidRPr="00BE49E1">
        <w:t xml:space="preserve">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365" w:author="Arfa Aijazi" w:date="2024-02-04T17:34:00Z">
        <w:r w:rsidR="00492227">
          <w:t xml:space="preserve"> that including detailed building characteristics as model input</w:t>
        </w:r>
      </w:ins>
      <w:ins w:id="366" w:author="Arfa Aijazi" w:date="2024-02-04T17:35:00Z">
        <w:r w:rsidR="00492227">
          <w:t>s gives</w:t>
        </w:r>
      </w:ins>
      <w:r w:rsidR="00B218E7" w:rsidRPr="00BE49E1">
        <w:t xml:space="preserve"> a 13% increase in balanced accuracy, 1</w:t>
      </w:r>
      <w:ins w:id="367" w:author="Arfa Aijazi" w:date="2024-03-03T01:13:00Z">
        <w:r w:rsidR="00D954D9">
          <w:t>2</w:t>
        </w:r>
      </w:ins>
      <w:del w:id="368" w:author="Arfa Aijazi" w:date="2024-03-03T01:13:00Z">
        <w:r w:rsidR="00B218E7" w:rsidRPr="00BE49E1" w:rsidDel="00D954D9">
          <w:delText>5</w:delText>
        </w:r>
      </w:del>
      <w:r w:rsidR="00B218E7" w:rsidRPr="00BE49E1">
        <w:t xml:space="preserve">% increase in recall, and 3% increase in precision. These results are statistically significant with a p &lt; 0.001 and have a moderate to strong effect size. </w:t>
      </w:r>
    </w:p>
    <w:p w14:paraId="40CE6B93" w14:textId="61AD474D" w:rsidR="00972FC6" w:rsidRDefault="000A4220" w:rsidP="00B90E68">
      <w:pPr>
        <w:rPr>
          <w:ins w:id="369" w:author="Arfa Aijazi" w:date="2024-03-03T22:26:00Z"/>
        </w:rPr>
      </w:pPr>
      <w:r w:rsidRPr="00BE49E1">
        <w:lastRenderedPageBreak/>
        <w:t xml:space="preserve">Figure 2c) compares the </w:t>
      </w:r>
      <w:commentRangeStart w:id="370"/>
      <w:del w:id="371" w:author="Arfa Aijazi" w:date="2024-03-03T01:16:00Z">
        <w:r w:rsidR="000906F0" w:rsidRPr="00BE49E1" w:rsidDel="00D954D9">
          <w:delText xml:space="preserve">magnitude </w:delText>
        </w:r>
      </w:del>
      <w:ins w:id="372" w:author="Arfa Aijazi" w:date="2024-03-03T01:16:00Z">
        <w:r w:rsidR="00D954D9">
          <w:t>value</w:t>
        </w:r>
        <w:r w:rsidR="00D954D9" w:rsidRPr="00BE49E1">
          <w:t xml:space="preserve"> </w:t>
        </w:r>
      </w:ins>
      <w:commentRangeEnd w:id="370"/>
      <w:ins w:id="373" w:author="Arfa Aijazi" w:date="2024-03-03T01:18:00Z">
        <w:r w:rsidR="00D954D9">
          <w:rPr>
            <w:rStyle w:val="CommentReference"/>
          </w:rPr>
          <w:commentReference w:id="370"/>
        </w:r>
      </w:ins>
      <w:r w:rsidR="000906F0" w:rsidRPr="00BE49E1">
        <w:t xml:space="preserve">of </w:t>
      </w:r>
      <w:r w:rsidRPr="00BE49E1">
        <w:t xml:space="preserve">variable coefficients </w:t>
      </w:r>
      <w:r w:rsidR="00DC446E" w:rsidRPr="00BE49E1">
        <w:t>for</w:t>
      </w:r>
      <w:r w:rsidRPr="00BE49E1">
        <w:t xml:space="preserve"> the best regression model </w:t>
      </w:r>
      <w:ins w:id="374" w:author="Arfa Aijazi" w:date="2024-03-03T01:14:00Z">
        <w:r w:rsidR="00D954D9">
          <w:t xml:space="preserve">with the same class imbalance strategy </w:t>
        </w:r>
      </w:ins>
      <w:r w:rsidRPr="00BE49E1">
        <w:t>from each input group</w:t>
      </w:r>
      <w:r w:rsidR="0081394D" w:rsidRPr="00BE49E1">
        <w:t xml:space="preserve">. </w:t>
      </w:r>
      <w:bookmarkStart w:id="375"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ins w:id="376" w:author="Arfa Aijazi" w:date="2024-03-03T01:14:00Z">
        <w:r w:rsidR="00D954D9">
          <w:t>T</w:t>
        </w:r>
      </w:ins>
      <w:del w:id="377" w:author="Arfa Aijazi" w:date="2024-03-03T01:14:00Z">
        <w:r w:rsidR="001A1287" w:rsidRPr="00BE49E1" w:rsidDel="00D954D9">
          <w:delText>For both input feature groups, t</w:delText>
        </w:r>
      </w:del>
      <w:r w:rsidR="001A1287" w:rsidRPr="00BE49E1">
        <w:t xml:space="preserve">he best regression model </w:t>
      </w:r>
      <w:del w:id="378" w:author="Arfa Aijazi" w:date="2024-03-03T01:15:00Z">
        <w:r w:rsidR="001A1287" w:rsidRPr="00BE49E1" w:rsidDel="00D954D9">
          <w:delText xml:space="preserve">happens </w:delText>
        </w:r>
        <w:r w:rsidR="00946505" w:rsidRPr="00BE49E1" w:rsidDel="00D954D9">
          <w:delText>to be</w:delText>
        </w:r>
      </w:del>
      <w:ins w:id="379" w:author="Arfa Aijazi" w:date="2024-03-03T01:15:00Z">
        <w:r w:rsidR="00D954D9">
          <w:t>is</w:t>
        </w:r>
      </w:ins>
      <w:r w:rsidR="00946505" w:rsidRPr="00BE49E1">
        <w:t xml:space="preserv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ins w:id="380" w:author="Arfa Aijazi" w:date="2024-03-03T01:15:00Z">
        <w:r w:rsidR="00D954D9">
          <w:t xml:space="preserve"> with </w:t>
        </w:r>
      </w:ins>
      <w:ins w:id="381" w:author="Arfa Aijazi" w:date="2024-03-03T01:16:00Z">
        <w:r w:rsidR="00D954D9">
          <w:t xml:space="preserve">ROSE sub-sampling </w:t>
        </w:r>
      </w:ins>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w:t>
      </w:r>
      <w:del w:id="382" w:author="Arfa Aijazi" w:date="2024-03-03T01:16:00Z">
        <w:r w:rsidR="00C6465B" w:rsidRPr="00BE49E1" w:rsidDel="00D954D9">
          <w:delText xml:space="preserve">For the </w:delText>
        </w:r>
        <w:r w:rsidR="00492227" w:rsidDel="00D954D9">
          <w:delText>“</w:delText>
        </w:r>
        <w:r w:rsidR="00C6465B" w:rsidRPr="00BE49E1" w:rsidDel="00D954D9">
          <w:delText>Climate + Demographics</w:delText>
        </w:r>
        <w:r w:rsidR="00492227" w:rsidDel="00D954D9">
          <w:delText>”</w:delText>
        </w:r>
        <w:r w:rsidR="00C6465B" w:rsidRPr="00BE49E1" w:rsidDel="00D954D9">
          <w:delText xml:space="preserve"> input features group the best multinomial model used SMOTE sub-sampling and that of the best </w:delText>
        </w:r>
        <w:r w:rsidR="00492227" w:rsidDel="00D954D9">
          <w:delText>“</w:delText>
        </w:r>
        <w:r w:rsidR="00C6465B" w:rsidRPr="00BE49E1" w:rsidDel="00D954D9">
          <w:delText>+ Buildings</w:delText>
        </w:r>
        <w:r w:rsidR="00492227" w:rsidDel="00D954D9">
          <w:delText>”</w:delText>
        </w:r>
        <w:r w:rsidR="00C6465B" w:rsidRPr="00BE49E1" w:rsidDel="00D954D9">
          <w:delText xml:space="preserve"> input features group used ROSE sub-sampling. </w:delText>
        </w:r>
      </w:del>
      <w:del w:id="383" w:author="Arfa Aijazi" w:date="2024-03-03T01:28:00Z">
        <w:r w:rsidR="00863360" w:rsidRPr="00BE49E1" w:rsidDel="00A40E0A">
          <w:delText>Also here t</w:delText>
        </w:r>
      </w:del>
      <w:ins w:id="384" w:author="Arfa Aijazi" w:date="2024-03-03T01:28:00Z">
        <w:r w:rsidR="00A40E0A">
          <w:t>As before, t</w:t>
        </w:r>
      </w:ins>
      <w:r w:rsidR="00C6465B" w:rsidRPr="00BE49E1">
        <w:t xml:space="preserve">he error bars represent the 95% confidence interval, which we calculated from 30 bootstrapped sample iterations, each with a different training and test data split. We greyed out points where the </w:t>
      </w:r>
      <w:commentRangeStart w:id="385"/>
      <w:commentRangeStart w:id="386"/>
      <w:r w:rsidR="00C6465B" w:rsidRPr="00BE49E1">
        <w:t>95% confidence interval included 0</w:t>
      </w:r>
      <w:commentRangeEnd w:id="385"/>
      <w:r w:rsidR="005F1C5B" w:rsidRPr="00BE49E1">
        <w:rPr>
          <w:rStyle w:val="CommentReference"/>
        </w:rPr>
        <w:commentReference w:id="385"/>
      </w:r>
      <w:commentRangeEnd w:id="386"/>
      <w:r w:rsidR="00BB5B2A">
        <w:rPr>
          <w:rStyle w:val="CommentReference"/>
        </w:rPr>
        <w:commentReference w:id="386"/>
      </w:r>
      <w:ins w:id="387" w:author="Arfa Aijazi" w:date="2024-03-03T01:29:00Z">
        <w:r w:rsidR="00A40E0A">
          <w:t xml:space="preserve"> the null hypothesis</w:t>
        </w:r>
      </w:ins>
      <w:r w:rsidR="00C6465B" w:rsidRPr="00BE49E1">
        <w:t xml:space="preserve">. </w:t>
      </w:r>
      <w:ins w:id="388" w:author="Arfa Aijazi" w:date="2024-03-03T22:22:00Z">
        <w:r w:rsidR="00972FC6">
          <w:t>Our focus here is on variables that make the strongest contribution towards prediction of temperature-re</w:t>
        </w:r>
      </w:ins>
      <w:ins w:id="389" w:author="Arfa Aijazi" w:date="2024-03-03T22:23:00Z">
        <w:r w:rsidR="00972FC6">
          <w:t>lated illness, rather than identifying causal relationships.</w:t>
        </w:r>
      </w:ins>
      <w:ins w:id="390" w:author="Arfa Aijazi" w:date="2024-03-03T22:21:00Z">
        <w:r w:rsidR="00B90E68">
          <w:t xml:space="preserve"> </w:t>
        </w:r>
      </w:ins>
      <w:del w:id="391" w:author="Arfa Aijazi" w:date="2024-03-03T01:29:00Z">
        <w:r w:rsidR="00C6465B" w:rsidRPr="00BE49E1" w:rsidDel="00A40E0A">
          <w:delText>Variable names that are crossed out were eliminated during pre-processing</w:delText>
        </w:r>
      </w:del>
      <w:del w:id="392" w:author="Arfa Aijazi" w:date="2024-02-25T13:26:00Z">
        <w:r w:rsidR="00C6465B" w:rsidRPr="00BE49E1" w:rsidDel="002F351E">
          <w:delText xml:space="preserve"> due to zero or near-zero variance</w:delText>
        </w:r>
      </w:del>
      <w:del w:id="393" w:author="Arfa Aijazi" w:date="2024-03-03T01:29:00Z">
        <w:r w:rsidR="00C6465B" w:rsidRPr="00BE49E1" w:rsidDel="00A40E0A">
          <w:delText xml:space="preserve">. </w:delText>
        </w:r>
      </w:del>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394"/>
      <w:commentRangeStart w:id="395"/>
      <w:r w:rsidR="000906F0" w:rsidRPr="00BE49E1">
        <w:t xml:space="preserve">poverty, </w:t>
      </w:r>
      <w:del w:id="396" w:author="Arfa Aijazi" w:date="2024-03-03T11:04:00Z">
        <w:r w:rsidR="00F85D9E" w:rsidRPr="00BE49E1" w:rsidDel="002D1786">
          <w:delText>non-white</w:delText>
        </w:r>
        <w:commentRangeEnd w:id="394"/>
        <w:r w:rsidR="005C2B74" w:rsidRPr="00BE49E1" w:rsidDel="002D1786">
          <w:rPr>
            <w:rStyle w:val="CommentReference"/>
          </w:rPr>
          <w:commentReference w:id="394"/>
        </w:r>
        <w:commentRangeEnd w:id="395"/>
        <w:r w:rsidR="00426170" w:rsidDel="002D1786">
          <w:rPr>
            <w:rStyle w:val="CommentReference"/>
          </w:rPr>
          <w:commentReference w:id="395"/>
        </w:r>
        <w:r w:rsidR="00823CA8" w:rsidRPr="00BE49E1" w:rsidDel="002D1786">
          <w:delText>, renting, employment, older than 65, and lives alone</w:delText>
        </w:r>
      </w:del>
      <w:ins w:id="397" w:author="Arfa Aijazi" w:date="2024-03-03T11:04:00Z">
        <w:r w:rsidR="002D1786">
          <w:t>Hispanic ethnicity,</w:t>
        </w:r>
      </w:ins>
      <w:ins w:id="398" w:author="Arfa Aijazi" w:date="2024-03-03T15:49:00Z">
        <w:r w:rsidR="00D24112">
          <w:t xml:space="preserve"> and</w:t>
        </w:r>
      </w:ins>
      <w:ins w:id="399" w:author="Arfa Aijazi" w:date="2024-03-03T11:04:00Z">
        <w:r w:rsidR="002D1786">
          <w:t xml:space="preserve"> </w:t>
        </w:r>
      </w:ins>
      <w:ins w:id="400" w:author="Arfa Aijazi" w:date="2024-03-03T11:05:00Z">
        <w:r w:rsidR="002D1786">
          <w:t>renting</w:t>
        </w:r>
      </w:ins>
      <w:ins w:id="401" w:author="Arfa Aijazi" w:date="2024-03-03T15:40:00Z">
        <w:r w:rsidR="00D24112">
          <w:t>,</w:t>
        </w:r>
      </w:ins>
      <w:r w:rsidR="00823CA8" w:rsidRPr="00BE49E1">
        <w:t xml:space="preserv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w:t>
      </w:r>
      <w:ins w:id="402" w:author="Arfa Aijazi" w:date="2024-03-03T15:49:00Z">
        <w:r w:rsidR="00D24112">
          <w:t xml:space="preserve"> HVAC operation cost, HVAC maintenance cost, and infiltration</w:t>
        </w:r>
      </w:ins>
      <w:del w:id="403" w:author="Arfa Aijazi" w:date="2024-03-03T15:40:00Z">
        <w:r w:rsidR="0081394D" w:rsidRPr="00BE49E1" w:rsidDel="00D24112">
          <w:delText xml:space="preserve"> energy insecurity, non-white, poverty, infiltration</w:delText>
        </w:r>
        <w:commentRangeStart w:id="404"/>
        <w:r w:rsidR="0081394D" w:rsidRPr="00BE49E1" w:rsidDel="00D24112">
          <w:delText xml:space="preserve">,  </w:delText>
        </w:r>
        <w:commentRangeEnd w:id="404"/>
        <w:r w:rsidR="00D84348" w:rsidRPr="00BE49E1" w:rsidDel="00D24112">
          <w:rPr>
            <w:rStyle w:val="CommentReference"/>
          </w:rPr>
          <w:commentReference w:id="404"/>
        </w:r>
        <w:r w:rsidR="0081394D" w:rsidRPr="00BE49E1" w:rsidDel="00D24112">
          <w:delText>renting, AC type, employment, and thermally massive roof</w:delText>
        </w:r>
      </w:del>
      <w:r w:rsidR="0081394D" w:rsidRPr="00BE49E1">
        <w:t>.</w:t>
      </w:r>
      <w:r w:rsidR="00C6465B" w:rsidRPr="00BE49E1">
        <w:t xml:space="preserve"> </w:t>
      </w:r>
      <w:del w:id="405" w:author="Arfa Aijazi" w:date="2024-03-03T16:14:00Z">
        <w:r w:rsidR="00C6465B" w:rsidRPr="00BE49E1" w:rsidDel="000775DF">
          <w:delText xml:space="preserve">What is most striking is the </w:delText>
        </w:r>
        <w:r w:rsidR="009354D5" w:rsidRPr="00BE49E1" w:rsidDel="000775DF">
          <w:delText xml:space="preserve">high magnitude of the coefficient for energy insecurity, in comparison to that of any other variable. </w:delText>
        </w:r>
      </w:del>
      <w:del w:id="406" w:author="Arfa Aijazi" w:date="2024-03-04T22:09:00Z">
        <w:r w:rsidR="00F227FE" w:rsidDel="00A727D8">
          <w:fldChar w:fldCharType="begin"/>
        </w:r>
        <w:r w:rsidR="00F227FE" w:rsidDel="00A727D8">
          <w:del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delInstrText>
        </w:r>
        <w:r w:rsidR="00F227FE" w:rsidDel="00A727D8">
          <w:fldChar w:fldCharType="separate"/>
        </w:r>
        <w:r w:rsidR="00F227FE" w:rsidRPr="00F227FE" w:rsidDel="00A727D8">
          <w:rPr>
            <w:rFonts w:cs="Times New Roman"/>
          </w:rPr>
          <w:delText>(Hernández 2016)</w:delText>
        </w:r>
        <w:r w:rsidR="00F227FE" w:rsidDel="00A727D8">
          <w:fldChar w:fldCharType="end"/>
        </w:r>
      </w:del>
      <w:del w:id="407" w:author="Arfa Aijazi" w:date="2024-03-03T22:02:00Z">
        <w:r w:rsidR="00F227FE" w:rsidDel="00F227FE">
          <w:delText xml:space="preserve"> </w:delText>
        </w:r>
      </w:del>
      <w:r w:rsidR="009354D5" w:rsidRPr="00BE49E1">
        <w:t xml:space="preserve">When comparing the input groups, we see that </w:t>
      </w:r>
      <w:del w:id="408"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435B1399" w14:textId="2BF98084" w:rsidR="009C70CB" w:rsidRDefault="00972FC6" w:rsidP="00B90E68">
      <w:pPr>
        <w:rPr>
          <w:ins w:id="409" w:author="Arfa Aijazi" w:date="2024-03-03T22:24:00Z"/>
        </w:rPr>
      </w:pPr>
      <w:ins w:id="410" w:author="Arfa Aijazi" w:date="2024-03-03T22:27:00Z">
        <w:r>
          <w:t>Our results</w:t>
        </w:r>
      </w:ins>
      <w:ins w:id="411" w:author="Arfa Aijazi" w:date="2024-03-04T21:21:00Z">
        <w:r w:rsidR="00090F81">
          <w:t xml:space="preserve"> of variable contribution</w:t>
        </w:r>
      </w:ins>
      <w:ins w:id="412" w:author="Arfa Aijazi" w:date="2024-03-03T22:27:00Z">
        <w:r>
          <w:t xml:space="preserve"> are </w:t>
        </w:r>
      </w:ins>
      <w:ins w:id="413" w:author="Arfa Aijazi" w:date="2024-03-04T21:21:00Z">
        <w:r w:rsidR="00090F81">
          <w:t xml:space="preserve">mostly </w:t>
        </w:r>
      </w:ins>
      <w:ins w:id="414" w:author="Arfa Aijazi" w:date="2024-03-03T22:27:00Z">
        <w:r>
          <w:t>con</w:t>
        </w:r>
      </w:ins>
      <w:ins w:id="415" w:author="Arfa Aijazi" w:date="2024-03-03T22:28:00Z">
        <w:r>
          <w:t xml:space="preserve">sistent with demographic patterns previously found to be highly correlated with temperature-related health hazards, such as being of a non-white race or ethnicity, unemployment or retired status, low education </w:t>
        </w:r>
      </w:ins>
      <w:ins w:id="416" w:author="Arfa Aijazi" w:date="2024-03-03T23:04:00Z">
        <w:r w:rsidR="003471AD">
          <w:t>level, renting</w:t>
        </w:r>
      </w:ins>
      <w:ins w:id="417" w:author="Arfa Aijazi" w:date="2024-03-03T22:29:00Z">
        <w:r>
          <w:t xml:space="preserve">, and poverty. </w:t>
        </w:r>
      </w:ins>
      <w:ins w:id="418" w:author="Arfa Aijazi" w:date="2024-03-03T23:04:00Z">
        <w:r w:rsidR="003471AD">
          <w:t>S</w:t>
        </w:r>
      </w:ins>
      <w:ins w:id="419" w:author="Arfa Aijazi" w:date="2024-03-03T23:05:00Z">
        <w:r w:rsidR="003471AD">
          <w:t>ome variables, like over 65 and living alone</w:t>
        </w:r>
      </w:ins>
      <w:ins w:id="420" w:author="Arfa Aijazi" w:date="2024-03-03T23:57:00Z">
        <w:r w:rsidR="009C70CB">
          <w:t xml:space="preserve"> showed a negative </w:t>
        </w:r>
      </w:ins>
      <w:ins w:id="421" w:author="Arfa Aijazi" w:date="2024-03-03T23:58:00Z">
        <w:r w:rsidR="009C70CB">
          <w:t xml:space="preserve">correlation with temperature-related illness, though we would have expected the opposite from the public health literature. Some variables had </w:t>
        </w:r>
      </w:ins>
      <w:ins w:id="422" w:author="Arfa Aijazi" w:date="2024-03-03T23:59:00Z">
        <w:r w:rsidR="009C70CB">
          <w:t xml:space="preserve">relatively </w:t>
        </w:r>
      </w:ins>
      <w:ins w:id="423" w:author="Arfa Aijazi" w:date="2024-03-03T23:58:00Z">
        <w:r w:rsidR="009C70CB">
          <w:t>large conf</w:t>
        </w:r>
      </w:ins>
      <w:ins w:id="424" w:author="Arfa Aijazi" w:date="2024-03-03T23:59:00Z">
        <w:r w:rsidR="009C70CB">
          <w:t>idence intervals, such as windows per room, heating design temperature, and cooling design temperature. This indicates that within our 30 bootstrapped iteratio</w:t>
        </w:r>
      </w:ins>
      <w:ins w:id="425" w:author="Arfa Aijazi" w:date="2024-03-04T00:00:00Z">
        <w:r w:rsidR="009C70CB">
          <w:t xml:space="preserve">ns, there is a wide range </w:t>
        </w:r>
      </w:ins>
      <w:ins w:id="426" w:author="Arfa Aijazi" w:date="2024-03-04T21:22:00Z">
        <w:r w:rsidR="00090F81">
          <w:t>of uncertainty in the</w:t>
        </w:r>
      </w:ins>
      <w:ins w:id="427" w:author="Arfa Aijazi" w:date="2024-03-04T00:00:00Z">
        <w:r w:rsidR="009C70CB">
          <w:t xml:space="preserve"> contribution of these variables. </w:t>
        </w:r>
      </w:ins>
      <w:ins w:id="428" w:author="Arfa Aijazi" w:date="2024-03-04T14:56:00Z">
        <w:r w:rsidR="00926C4C">
          <w:t xml:space="preserve">While our analysis of variable contribution does not </w:t>
        </w:r>
        <w:r w:rsidR="00E978D6">
          <w:t>represent causal rel</w:t>
        </w:r>
      </w:ins>
      <w:ins w:id="429" w:author="Arfa Aijazi" w:date="2024-03-04T14:57:00Z">
        <w:r w:rsidR="00E978D6">
          <w:t xml:space="preserve">ationships, it is relevant for prioritizing data collection that can lead to more accurate predictions of the occurrence temperature-related health </w:t>
        </w:r>
      </w:ins>
      <w:ins w:id="430" w:author="Arfa Aijazi" w:date="2024-03-04T21:22:00Z">
        <w:r w:rsidR="00090F81">
          <w:t>hazards.</w:t>
        </w:r>
      </w:ins>
    </w:p>
    <w:p w14:paraId="364C23E2" w14:textId="3C8DAF85" w:rsidR="00972FC6" w:rsidRPr="00BE49E1" w:rsidDel="00972FC6" w:rsidRDefault="00972FC6" w:rsidP="00B90E68">
      <w:pPr>
        <w:rPr>
          <w:del w:id="431" w:author="Arfa Aijazi" w:date="2024-03-03T22:24:00Z"/>
        </w:rPr>
        <w:pPrChange w:id="432" w:author="Arfa Aijazi" w:date="2024-03-03T22:18:00Z">
          <w:pPr>
            <w:ind w:left="720" w:hanging="720"/>
          </w:pPr>
        </w:pPrChange>
      </w:pPr>
    </w:p>
    <w:p w14:paraId="2F8304A5" w14:textId="4E4216F3" w:rsidR="009F36C7" w:rsidRPr="00BE49E1" w:rsidRDefault="00CC3C31" w:rsidP="005B5AD3">
      <w:pPr>
        <w:pStyle w:val="Figurecaption"/>
      </w:pPr>
      <w:commentRangeStart w:id="433"/>
      <w:commentRangeStart w:id="434"/>
      <w:commentRangeStart w:id="435"/>
      <w:r w:rsidRPr="00BE49E1">
        <w:rPr>
          <w:noProof/>
        </w:rPr>
        <w:drawing>
          <wp:inline distT="0" distB="0" distL="0" distR="0" wp14:anchorId="58775825" wp14:editId="2B6EBC28">
            <wp:extent cx="5575121" cy="6857999"/>
            <wp:effectExtent l="0" t="0" r="635"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5121" cy="6857999"/>
                    </a:xfrm>
                    <a:prstGeom prst="rect">
                      <a:avLst/>
                    </a:prstGeom>
                  </pic:spPr>
                </pic:pic>
              </a:graphicData>
            </a:graphic>
          </wp:inline>
        </w:drawing>
      </w:r>
      <w:commentRangeEnd w:id="433"/>
      <w:r w:rsidR="00863360" w:rsidRPr="00BE49E1">
        <w:rPr>
          <w:rStyle w:val="CommentReference"/>
        </w:rPr>
        <w:commentReference w:id="433"/>
      </w:r>
      <w:commentRangeEnd w:id="434"/>
      <w:r w:rsidR="00C7780F" w:rsidRPr="00BE49E1">
        <w:rPr>
          <w:rStyle w:val="CommentReference"/>
        </w:rPr>
        <w:commentReference w:id="434"/>
      </w:r>
      <w:commentRangeEnd w:id="435"/>
      <w:r w:rsidR="00BA68B0">
        <w:rPr>
          <w:rStyle w:val="CommentReference"/>
        </w:rPr>
        <w:commentReference w:id="435"/>
      </w:r>
    </w:p>
    <w:p w14:paraId="60A70E45" w14:textId="233E0D1A" w:rsidR="00814307" w:rsidRPr="00814307" w:rsidRDefault="005B5AD3" w:rsidP="00814307">
      <w:pPr>
        <w:pStyle w:val="Figurecaption"/>
        <w:rPr>
          <w:rStyle w:val="CommentReference"/>
          <w:sz w:val="18"/>
          <w:szCs w:val="18"/>
        </w:rPr>
      </w:pPr>
      <w:r w:rsidRPr="00BE49E1">
        <w:t xml:space="preserve">Figure </w:t>
      </w:r>
      <w:r>
        <w:fldChar w:fldCharType="begin"/>
      </w:r>
      <w:r>
        <w:instrText xml:space="preserve"> SEQ Figure \* ARABIC </w:instrText>
      </w:r>
      <w:r>
        <w:fldChar w:fldCharType="separate"/>
      </w:r>
      <w:r w:rsidR="00A21CA9" w:rsidRPr="00BE49E1">
        <w:rPr>
          <w:noProof/>
        </w:rPr>
        <w:t>2</w:t>
      </w:r>
      <w:r>
        <w:rPr>
          <w:noProof/>
        </w:rPr>
        <w:fldChar w:fldCharType="end"/>
      </w:r>
      <w:bookmarkEnd w:id="375"/>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w:t>
      </w:r>
      <w:ins w:id="436" w:author="Arfa Aijazi" w:date="2024-03-03T15:14:00Z">
        <w:r w:rsidR="00886A11">
          <w:t>7</w:t>
        </w:r>
      </w:ins>
      <w:del w:id="437" w:author="Arfa Aijazi" w:date="2024-03-03T15:14:00Z">
        <w:r w:rsidR="00684017" w:rsidRPr="00BE49E1" w:rsidDel="00886A11">
          <w:delText>8</w:delText>
        </w:r>
      </w:del>
      <w:r w:rsidR="00684017" w:rsidRPr="00BE49E1">
        <w:t xml:space="preserve">0 </w:t>
      </w:r>
      <w:r w:rsidR="00474A4F" w:rsidRPr="00BE49E1">
        <w:t>iterations</w:t>
      </w:r>
      <w:r w:rsidR="00D25629" w:rsidRPr="00BE49E1">
        <w:t xml:space="preserve"> along three </w:t>
      </w:r>
      <w:ins w:id="438" w:author="Arfa Aijazi" w:date="2024-03-03T15:14:00Z">
        <w:r w:rsidR="00886A11">
          <w:t xml:space="preserve">performance </w:t>
        </w:r>
      </w:ins>
      <w:r w:rsidR="00D25629" w:rsidRPr="00BE49E1">
        <w:t>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w:t>
      </w:r>
      <w:del w:id="439" w:author="Arfa Aijazi" w:date="2024-03-03T15:15:00Z">
        <w:r w:rsidR="00D25629" w:rsidRPr="00BE49E1" w:rsidDel="00886A11">
          <w:delText xml:space="preserve">contribution </w:delText>
        </w:r>
      </w:del>
      <w:ins w:id="440" w:author="Arfa Aijazi" w:date="2024-03-03T15:15:00Z">
        <w:r w:rsidR="00886A11">
          <w:t>coefficient</w:t>
        </w:r>
        <w:r w:rsidR="00886A11" w:rsidRPr="00BE49E1">
          <w:t xml:space="preserve"> </w:t>
        </w:r>
      </w:ins>
      <w:r w:rsidR="00D25629" w:rsidRPr="00BE49E1">
        <w:t xml:space="preserve">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w:t>
      </w:r>
      <w:del w:id="441" w:author="Arfa Aijazi" w:date="2024-03-03T15:16:00Z">
        <w:r w:rsidR="00127BCD" w:rsidRPr="00BE49E1" w:rsidDel="00886A11">
          <w:delText xml:space="preserve">Variable names that are crossed out were eliminated during pre-processing due to zero or near-zero </w:delText>
        </w:r>
        <w:commentRangeStart w:id="442"/>
        <w:r w:rsidR="00127BCD" w:rsidRPr="00BE49E1" w:rsidDel="00886A11">
          <w:delText>variance</w:delText>
        </w:r>
        <w:commentRangeEnd w:id="442"/>
        <w:r w:rsidR="00814307" w:rsidDel="00886A11">
          <w:rPr>
            <w:rStyle w:val="CommentReference"/>
          </w:rPr>
          <w:commentReference w:id="442"/>
        </w:r>
        <w:r w:rsidR="00127BCD" w:rsidRPr="00BE49E1" w:rsidDel="00886A11">
          <w:delText xml:space="preserve">. </w:delText>
        </w:r>
      </w:del>
    </w:p>
    <w:p w14:paraId="2B61B5FD" w14:textId="1EAB6E35" w:rsidR="004D18D7" w:rsidRPr="00BE49E1" w:rsidRDefault="004D18D7" w:rsidP="00814307">
      <w:pPr>
        <w:pStyle w:val="Heading1List"/>
      </w:pPr>
      <w:r w:rsidRPr="00BE49E1">
        <w:t>Discussion</w:t>
      </w:r>
    </w:p>
    <w:p w14:paraId="425ECFFC" w14:textId="3D5E509D" w:rsidR="00BC1BEB" w:rsidRPr="00BE49E1" w:rsidDel="00E113A1" w:rsidRDefault="00BC1BEB" w:rsidP="00BC1BEB">
      <w:pPr>
        <w:pStyle w:val="Heading2List"/>
        <w:rPr>
          <w:del w:id="443" w:author="Arfa Aijazi" w:date="2024-02-25T13:47:00Z"/>
        </w:rPr>
      </w:pPr>
      <w:del w:id="444" w:author="Arfa Aijazi" w:date="2024-02-25T13:47:00Z">
        <w:r w:rsidRPr="00BE49E1" w:rsidDel="00E113A1">
          <w:delText xml:space="preserve">Prevalence of temperature-related </w:delText>
        </w:r>
        <w:r w:rsidR="0025514A" w:rsidRPr="00BE49E1" w:rsidDel="00E113A1">
          <w:delText>illness</w:delText>
        </w:r>
        <w:r w:rsidRPr="00BE49E1" w:rsidDel="00E113A1">
          <w:delText xml:space="preserve"> in population</w:delText>
        </w:r>
      </w:del>
    </w:p>
    <w:p w14:paraId="4BC6EF18" w14:textId="0444A5D4"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national data on heat</w:t>
      </w:r>
      <w:ins w:id="445" w:author="Arfa Aijazi" w:date="2024-02-25T14:21:00Z">
        <w:r w:rsidR="00641A1E">
          <w:t>-</w:t>
        </w:r>
      </w:ins>
      <w:del w:id="446" w:author="Arfa Aijazi" w:date="2024-02-25T14:21:00Z">
        <w:r w:rsidR="00BC1BEB" w:rsidRPr="00BE49E1" w:rsidDel="00641A1E">
          <w:delText xml:space="preserve"> </w:delText>
        </w:r>
      </w:del>
      <w:r w:rsidR="00BC1BEB" w:rsidRPr="00BE49E1">
        <w:t xml:space="preserve">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447"/>
      <w:commentRangeStart w:id="448"/>
      <w:r w:rsidR="00BC1BEB" w:rsidRPr="00BE49E1">
        <w:t>emergency room visits</w:t>
      </w:r>
      <w:commentRangeEnd w:id="447"/>
      <w:r w:rsidR="00DD0A1A" w:rsidRPr="00BE49E1">
        <w:rPr>
          <w:rStyle w:val="CommentReference"/>
        </w:rPr>
        <w:commentReference w:id="447"/>
      </w:r>
      <w:commentRangeEnd w:id="448"/>
      <w:r w:rsidR="00E113A1">
        <w:rPr>
          <w:rStyle w:val="CommentReference"/>
        </w:rPr>
        <w:commentReference w:id="448"/>
      </w:r>
      <w:r w:rsidR="00BC1BEB" w:rsidRPr="00BE49E1">
        <w:t xml:space="preserve">, which </w:t>
      </w:r>
      <w:r w:rsidR="00950E4D" w:rsidRPr="00BE49E1">
        <w:t xml:space="preserve">have been criticized for their ability to properly count temperature-related </w:t>
      </w:r>
      <w:r w:rsidR="001D4E27" w:rsidRPr="00BE49E1">
        <w:t>issues</w:t>
      </w:r>
      <w:commentRangeStart w:id="449"/>
      <w:r w:rsidR="001D4E27" w:rsidRPr="00BE49E1">
        <w:t xml:space="preserve"> </w:t>
      </w:r>
      <w:del w:id="450" w:author="Arfa Aijazi" w:date="2024-02-25T13:45:00Z">
        <w:r w:rsidR="001D4E27" w:rsidRPr="00BE49E1" w:rsidDel="00E113A1">
          <w:delText>(XX</w:delText>
        </w:r>
      </w:del>
      <w:ins w:id="451" w:author="Arfa Aijazi" w:date="2024-02-25T13:45:00Z">
        <w:r w:rsidR="00E113A1">
          <w:t xml:space="preserve"> </w:t>
        </w:r>
      </w:ins>
      <w:r w:rsidR="00E113A1">
        <w:fldChar w:fldCharType="begin"/>
      </w:r>
      <w:r w:rsidR="00E113A1">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del w:id="452" w:author="Arfa Aijazi" w:date="2024-02-25T13:45:00Z">
        <w:r w:rsidR="001D4E27" w:rsidRPr="00BE49E1" w:rsidDel="00E113A1">
          <w:delText>X)</w:delText>
        </w:r>
      </w:del>
      <w:commentRangeEnd w:id="449"/>
      <w:r w:rsidR="001D4E27" w:rsidRPr="00BE49E1">
        <w:rPr>
          <w:rStyle w:val="CommentReference"/>
        </w:rPr>
        <w:commentReference w:id="449"/>
      </w:r>
      <w:r w:rsidR="00BC1BEB" w:rsidRPr="00BE49E1">
        <w:t xml:space="preserve">. </w:t>
      </w:r>
      <w:moveFromRangeStart w:id="453" w:author="Arfa Aijazi" w:date="2024-02-25T14:48:00Z" w:name="move159764908"/>
      <w:moveFrom w:id="454" w:author="Arfa Aijazi" w:date="2024-02-25T14:48:00Z">
        <w:r w:rsidR="00BC1BEB" w:rsidRPr="00BE49E1" w:rsidDel="004047A0">
          <w:t xml:space="preserve">While the RECS survey questions related to temperature-related </w:t>
        </w:r>
        <w:r w:rsidR="0025514A" w:rsidRPr="00BE49E1" w:rsidDel="004047A0">
          <w:t>illness</w:t>
        </w:r>
        <w:r w:rsidR="00BC1BEB" w:rsidRPr="00BE49E1" w:rsidDel="004047A0">
          <w:t xml:space="preserve"> are limited, it does </w:t>
        </w:r>
        <w:r w:rsidR="001D4E27" w:rsidRPr="00BE49E1" w:rsidDel="004047A0">
          <w:t xml:space="preserve">explicitly </w:t>
        </w:r>
        <w:r w:rsidR="000C0BCD" w:rsidRPr="00BE49E1" w:rsidDel="004047A0">
          <w:t>indicate</w:t>
        </w:r>
        <w:r w:rsidR="00BC1BEB" w:rsidRPr="00BE49E1" w:rsidDel="004047A0">
          <w:t xml:space="preserve"> indoor extreme temperature exposure</w:t>
        </w:r>
        <w:r w:rsidR="000C0BCD" w:rsidRPr="00BE49E1" w:rsidDel="004047A0">
          <w:t xml:space="preserve"> at home</w:t>
        </w:r>
        <w:r w:rsidR="009B4F0C" w:rsidDel="004047A0">
          <w:t>,</w:t>
        </w:r>
        <w:r w:rsidR="00AA5A01" w:rsidRPr="00BE49E1" w:rsidDel="004047A0">
          <w:t xml:space="preserve"> but it is based on self-reported assessment</w:t>
        </w:r>
        <w:r w:rsidR="000C0BCD" w:rsidRPr="00BE49E1" w:rsidDel="004047A0">
          <w:t xml:space="preserve">. </w:t>
        </w:r>
        <w:r w:rsidR="00805B9F" w:rsidRPr="00BE49E1" w:rsidDel="004047A0">
          <w:t>RECS excludes vacant, seasonal</w:t>
        </w:r>
        <w:r w:rsidR="0005736D" w:rsidRPr="00BE49E1" w:rsidDel="004047A0">
          <w:t xml:space="preserve"> or vacation homes, and group quarters such as prisons, military barracks, dormitories, and nursing homes.</w:t>
        </w:r>
        <w:r w:rsidRPr="00BE49E1" w:rsidDel="004047A0">
          <w:t xml:space="preserve"> The exclusion of nursing homes is particularly relevant because they generally house a population with higher vulnerability. </w:t>
        </w:r>
      </w:moveFrom>
      <w:moveFromRangeEnd w:id="453"/>
      <w:r w:rsidR="0025514A" w:rsidRPr="00BE49E1">
        <w:t xml:space="preserve">To our knowledge there are also no national statistics tracking cold-related illness or death, which our results and others show </w:t>
      </w:r>
      <w:ins w:id="455" w:author="Arfa Aijazi" w:date="2024-02-25T14:49:00Z">
        <w:r w:rsidR="004047A0">
          <w:t>constitute</w:t>
        </w:r>
      </w:ins>
      <w:del w:id="456" w:author="Arfa Aijazi" w:date="2024-02-25T14:48:00Z">
        <w:r w:rsidR="0025514A" w:rsidRPr="00BE49E1" w:rsidDel="004047A0">
          <w:delText>are</w:delText>
        </w:r>
      </w:del>
      <w:r w:rsidR="0025514A" w:rsidRPr="00BE49E1">
        <w:t xml:space="preserve"> a higher proportion of temperature-related health hazards</w:t>
      </w:r>
      <w:commentRangeStart w:id="457"/>
      <w:commentRangeStart w:id="458"/>
      <w:r w:rsidR="0025514A" w:rsidRPr="00BE49E1">
        <w:t xml:space="preserve">. </w:t>
      </w:r>
      <w:commentRangeEnd w:id="457"/>
      <w:r w:rsidR="009426CE" w:rsidRPr="00BE49E1">
        <w:rPr>
          <w:rStyle w:val="CommentReference"/>
        </w:rPr>
        <w:commentReference w:id="457"/>
      </w:r>
      <w:commentRangeEnd w:id="458"/>
      <w:r w:rsidR="00C13F80">
        <w:rPr>
          <w:rStyle w:val="CommentReference"/>
        </w:rPr>
        <w:commentReference w:id="458"/>
      </w:r>
    </w:p>
    <w:p w14:paraId="7B8799F1" w14:textId="4F1E0A9A" w:rsidR="00BC1BEB" w:rsidRPr="00BE49E1" w:rsidDel="00E113A1" w:rsidRDefault="00BC1BEB" w:rsidP="00BC1BEB">
      <w:pPr>
        <w:pStyle w:val="Heading2List"/>
        <w:rPr>
          <w:del w:id="459" w:author="Arfa Aijazi" w:date="2024-02-25T13:47:00Z"/>
        </w:rPr>
      </w:pPr>
      <w:del w:id="460" w:author="Arfa Aijazi" w:date="2024-02-25T13:47:00Z">
        <w:r w:rsidRPr="00BE49E1" w:rsidDel="00E113A1">
          <w:delText xml:space="preserve">Predicting temperature-related </w:delText>
        </w:r>
        <w:r w:rsidR="0025514A" w:rsidRPr="00BE49E1" w:rsidDel="00E113A1">
          <w:delText>illness</w:delText>
        </w:r>
      </w:del>
    </w:p>
    <w:p w14:paraId="639D8A8B" w14:textId="3B87DAFC"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461"/>
      <w:commentRangeStart w:id="462"/>
      <w:r w:rsidR="009426CE" w:rsidRPr="00BE49E1">
        <w:t>reported</w:t>
      </w:r>
      <w:commentRangeEnd w:id="461"/>
      <w:r w:rsidR="009426CE" w:rsidRPr="00BE49E1">
        <w:rPr>
          <w:rStyle w:val="CommentReference"/>
        </w:rPr>
        <w:commentReference w:id="461"/>
      </w:r>
      <w:commentRangeEnd w:id="462"/>
      <w:r w:rsidR="00E1283A">
        <w:rPr>
          <w:rStyle w:val="CommentReference"/>
        </w:rPr>
        <w:commentReference w:id="462"/>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463" w:author="Arfa Aijazi" w:date="2024-02-04T22:41:00Z">
        <w:r w:rsidR="00AA5A01" w:rsidRPr="00BE49E1" w:rsidDel="00E31585">
          <w:delText>safe building</w:delText>
        </w:r>
      </w:del>
      <w:ins w:id="464" w:author="Arfa Aijazi" w:date="2024-02-04T22:59:00Z">
        <w:r w:rsidR="00F64662">
          <w:t>reportedly unaffected</w:t>
        </w:r>
      </w:ins>
      <w:ins w:id="465" w:author="Arfa Aijazi" w:date="2024-02-04T22:41:00Z">
        <w:r w:rsidR="00E31585">
          <w:t xml:space="preserve"> household</w:t>
        </w:r>
      </w:ins>
      <w:ins w:id="466" w:author="Arfa Aijazi" w:date="2024-02-04T22:59:00Z">
        <w:r w:rsidR="00F64662">
          <w:t>s</w:t>
        </w:r>
      </w:ins>
      <w:r w:rsidR="00AA5A01" w:rsidRPr="00BE49E1">
        <w:t xml:space="preserve"> as </w:t>
      </w:r>
      <w:del w:id="467" w:author="Arfa Aijazi" w:date="2024-02-04T22:40:00Z">
        <w:r w:rsidR="00AA5A01" w:rsidRPr="00BE49E1" w:rsidDel="00E31585">
          <w:delText>building</w:delText>
        </w:r>
      </w:del>
      <w:ins w:id="468" w:author="Arfa Aijazi" w:date="2024-02-04T22:40:00Z">
        <w:r w:rsidR="00E31585">
          <w:t>household</w:t>
        </w:r>
      </w:ins>
      <w:ins w:id="469"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470" w:author="Arfa Aijazi" w:date="2024-02-25T13:48:00Z">
        <w:r w:rsidR="00E113A1">
          <w:t xml:space="preserve"> </w:t>
        </w:r>
      </w:ins>
      <w:r w:rsidR="00E113A1">
        <w:fldChar w:fldCharType="begin"/>
      </w:r>
      <w:r w:rsidR="00E113A1">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ins w:id="471" w:author="Arfa Aijazi" w:date="2024-02-25T13:48:00Z">
        <w:r w:rsidR="00E113A1">
          <w:t xml:space="preserve"> </w:t>
        </w:r>
      </w:ins>
      <w:ins w:id="472" w:author="Stefano Schiavon" w:date="2023-12-07T09:50:00Z">
        <w:del w:id="473" w:author="Arfa Aijazi" w:date="2024-02-25T13:48:00Z">
          <w:r w:rsidR="001D4E27" w:rsidRPr="00BE49E1" w:rsidDel="00E113A1">
            <w:delText xml:space="preserve"> </w:delText>
          </w:r>
          <w:commentRangeStart w:id="474"/>
          <w:r w:rsidR="001D4E27" w:rsidRPr="00BE49E1" w:rsidDel="00E113A1">
            <w:delText>(xxx)</w:delText>
          </w:r>
        </w:del>
      </w:ins>
      <w:commentRangeEnd w:id="474"/>
      <w:ins w:id="475" w:author="Stefano Schiavon" w:date="2023-12-07T09:51:00Z">
        <w:del w:id="476" w:author="Arfa Aijazi" w:date="2024-02-25T13:48:00Z">
          <w:r w:rsidR="001D4E27" w:rsidRPr="00BE49E1" w:rsidDel="00E113A1">
            <w:rPr>
              <w:rStyle w:val="CommentReference"/>
            </w:rPr>
            <w:commentReference w:id="474"/>
          </w:r>
        </w:del>
      </w:ins>
      <w:ins w:id="477" w:author="Stefano Schiavon" w:date="2023-12-07T09:50:00Z">
        <w:del w:id="478" w:author="Arfa Aijazi" w:date="2024-02-25T13:48:00Z">
          <w:r w:rsidR="001D4E27" w:rsidRPr="00BE49E1" w:rsidDel="00E113A1">
            <w:delText xml:space="preserve"> </w:delText>
          </w:r>
        </w:del>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479" w:author="Arfa Aijazi" w:date="2024-02-04T22:44:00Z">
        <w:r w:rsidR="00153606" w:rsidRPr="00BE49E1" w:rsidDel="00E31585">
          <w:delText>found</w:delText>
        </w:r>
      </w:del>
      <w:ins w:id="480" w:author="Arfa Aijazi" w:date="2024-02-04T22:44:00Z">
        <w:r w:rsidR="00E31585">
          <w:t>identified</w:t>
        </w:r>
      </w:ins>
      <w:r w:rsidR="00AA5A01" w:rsidRPr="00BE49E1">
        <w:t xml:space="preserve">. Having </w:t>
      </w:r>
      <w:del w:id="481"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3422D61C" w14:textId="385952A8" w:rsidR="00090F81" w:rsidRDefault="008F21F5" w:rsidP="00211BB9">
      <w:pPr>
        <w:rPr>
          <w:ins w:id="482" w:author="Arfa Aijazi" w:date="2024-03-04T21:23:00Z"/>
        </w:rPr>
      </w:pPr>
      <w:ins w:id="483" w:author="Arfa Aijazi" w:date="2024-03-05T00:28:00Z">
        <w:r>
          <w:t>Our</w:t>
        </w:r>
        <w:r w:rsidRPr="00BE49E1">
          <w:t xml:space="preserve"> </w:t>
        </w:r>
        <w:r w:rsidRPr="00BE49E1">
          <w:t xml:space="preserve">finding </w:t>
        </w:r>
        <w:r>
          <w:t xml:space="preserve">that the ability to operate and maintain the HVAC system </w:t>
        </w:r>
        <w:r w:rsidRPr="00BE49E1">
          <w:t xml:space="preserve">is in line with investigations of indoor heat deaths in Maricopa County, Arizona </w:t>
        </w:r>
        <w:r w:rsidRPr="00BE49E1">
          <w:fldChar w:fldCharType="begin"/>
        </w:r>
        <w:r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Pr>
            <w:noProof/>
          </w:rPr>
          <w:t>(Harker Steele and Bergstrom 2021)</w:t>
        </w:r>
        <w:r w:rsidRPr="00BE49E1">
          <w:fldChar w:fldCharType="end"/>
        </w:r>
        <w:r w:rsidRPr="00BE49E1">
          <w:t xml:space="preserve"> and confirms that the simple presence of HVAC systems is not sufficient to protect against temperature-related health hazards. The HVAC must work, and the building occupant should be able to afford to run </w:t>
        </w:r>
        <w:r>
          <w:t xml:space="preserve">and maintain </w:t>
        </w:r>
        <w:r w:rsidRPr="00BE49E1">
          <w:t>it.</w:t>
        </w:r>
        <w:r>
          <w:t xml:space="preserve"> These two variables</w:t>
        </w:r>
      </w:ins>
      <w:ins w:id="484" w:author="Arfa Aijazi" w:date="2024-03-04T22:09:00Z">
        <w:r w:rsidR="00A727D8">
          <w:t xml:space="preserve"> </w:t>
        </w:r>
      </w:ins>
      <w:ins w:id="485" w:author="Arfa Aijazi" w:date="2024-03-04T22:10:00Z">
        <w:r w:rsidR="00A727D8">
          <w:t>are both descriptors of energy insecurity,</w:t>
        </w:r>
      </w:ins>
      <w:ins w:id="486" w:author="Arfa Aijazi" w:date="2024-03-04T22:09:00Z">
        <w:r w:rsidR="00A727D8">
          <w:t xml:space="preserve"> a term describing the inability to meet basic household </w:t>
        </w:r>
      </w:ins>
      <w:ins w:id="487" w:author="Arfa Aijazi" w:date="2024-03-04T22:10:00Z">
        <w:r w:rsidR="00A727D8">
          <w:t xml:space="preserve">energy </w:t>
        </w:r>
      </w:ins>
      <w:ins w:id="488" w:author="Arfa Aijazi" w:date="2024-03-04T22:09:00Z">
        <w:r w:rsidR="00A727D8">
          <w:t>needs</w:t>
        </w:r>
      </w:ins>
      <w:ins w:id="489" w:author="Arfa Aijazi" w:date="2024-03-04T22:10:00Z">
        <w:r w:rsidR="00A727D8">
          <w:t xml:space="preserve"> </w:t>
        </w:r>
      </w:ins>
      <w:ins w:id="490" w:author="Arfa Aijazi" w:date="2024-03-04T22:09:00Z">
        <w:r w:rsidR="00A727D8">
          <w:fldChar w:fldCharType="begin"/>
        </w:r>
        <w:r w:rsidR="00A727D8">
          <w: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instrText>
        </w:r>
        <w:r w:rsidR="00A727D8">
          <w:fldChar w:fldCharType="separate"/>
        </w:r>
        <w:r w:rsidR="00A727D8" w:rsidRPr="00F227FE">
          <w:rPr>
            <w:rFonts w:cs="Times New Roman"/>
          </w:rPr>
          <w:t>(Hernández 2016)</w:t>
        </w:r>
        <w:r w:rsidR="00A727D8">
          <w:fldChar w:fldCharType="end"/>
        </w:r>
        <w:r w:rsidR="00A727D8">
          <w:t xml:space="preserve">. </w:t>
        </w:r>
      </w:ins>
      <w:del w:id="491" w:author="Arfa Aijazi" w:date="2024-03-05T00:05:00Z">
        <w:r w:rsidR="00A727D8" w:rsidDel="00A01CDD">
          <w:fldChar w:fldCharType="begin"/>
        </w:r>
        <w:r w:rsidR="00A727D8" w:rsidDel="00A01CDD">
          <w:del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delInstrText>
        </w:r>
        <w:r w:rsidR="00A727D8" w:rsidDel="00A01CDD">
          <w:fldChar w:fldCharType="separate"/>
        </w:r>
        <w:r w:rsidR="00A727D8" w:rsidDel="00A01CDD">
          <w:rPr>
            <w:noProof/>
          </w:rPr>
          <w:delText>(Harker Steele and Bergstrom 2021)</w:delText>
        </w:r>
        <w:r w:rsidR="00A727D8" w:rsidDel="00A01CDD">
          <w:fldChar w:fldCharType="end"/>
        </w:r>
      </w:del>
      <w:del w:id="492" w:author="Arfa Aijazi" w:date="2024-03-04T22:15:00Z">
        <w:r w:rsidR="00A727D8" w:rsidDel="00A727D8">
          <w:delText xml:space="preserve"> </w:delText>
        </w:r>
      </w:del>
      <w:ins w:id="493" w:author="Arfa Aijazi" w:date="2024-03-04T23:25:00Z">
        <w:r w:rsidR="00D97B34">
          <w:t>E</w:t>
        </w:r>
      </w:ins>
      <w:ins w:id="494" w:author="Arfa Aijazi" w:date="2024-03-04T23:21:00Z">
        <w:r w:rsidR="00D97B34">
          <w:t>nergy insecure households</w:t>
        </w:r>
      </w:ins>
      <w:ins w:id="495" w:author="Arfa Aijazi" w:date="2024-03-04T23:26:00Z">
        <w:r w:rsidR="00D97B34">
          <w:t xml:space="preserve"> often make </w:t>
        </w:r>
      </w:ins>
      <w:ins w:id="496" w:author="Arfa Aijazi" w:date="2024-03-05T00:04:00Z">
        <w:r w:rsidR="00A01CDD">
          <w:t>necessary choices</w:t>
        </w:r>
      </w:ins>
      <w:ins w:id="497" w:author="Arfa Aijazi" w:date="2024-03-04T23:26:00Z">
        <w:r w:rsidR="00D97B34">
          <w:t xml:space="preserve"> such as payday lending, burning trash, and forgoing other needs like </w:t>
        </w:r>
      </w:ins>
      <w:ins w:id="498" w:author="Arfa Aijazi" w:date="2024-03-04T23:27:00Z">
        <w:r w:rsidR="00D97B34">
          <w:t>nutritious food and healthcare</w:t>
        </w:r>
      </w:ins>
      <w:ins w:id="499" w:author="Arfa Aijazi" w:date="2024-03-04T23:26:00Z">
        <w:r w:rsidR="00D97B34">
          <w:t xml:space="preserve"> </w:t>
        </w:r>
      </w:ins>
      <w:ins w:id="500" w:author="Arfa Aijazi" w:date="2024-03-04T23:23:00Z">
        <w:r w:rsidR="00D97B34">
          <w:t xml:space="preserve">that lead to adverse mental and physical health </w:t>
        </w:r>
      </w:ins>
      <w:ins w:id="501" w:author="Arfa Aijazi" w:date="2024-03-04T23:36:00Z">
        <w:r w:rsidR="00164747">
          <w:t>outcomes</w:t>
        </w:r>
      </w:ins>
      <w:ins w:id="502" w:author="Arfa Aijazi" w:date="2024-03-05T00:02:00Z">
        <w:r w:rsidR="00A01CDD">
          <w:t>,</w:t>
        </w:r>
      </w:ins>
      <w:ins w:id="503" w:author="Arfa Aijazi" w:date="2024-03-04T23:36:00Z">
        <w:r w:rsidR="00164747">
          <w:t xml:space="preserve"> </w:t>
        </w:r>
      </w:ins>
      <w:ins w:id="504" w:author="Arfa Aijazi" w:date="2024-03-05T00:02:00Z">
        <w:r w:rsidR="00A01CDD">
          <w:t>i</w:t>
        </w:r>
      </w:ins>
      <w:ins w:id="505" w:author="Arfa Aijazi" w:date="2024-03-04T23:23:00Z">
        <w:r w:rsidR="00D97B34">
          <w:t>ncluding temperature-related i</w:t>
        </w:r>
      </w:ins>
      <w:ins w:id="506" w:author="Arfa Aijazi" w:date="2024-03-04T23:24:00Z">
        <w:r w:rsidR="00D97B34">
          <w:t xml:space="preserve">llness </w:t>
        </w:r>
      </w:ins>
      <w:r w:rsidR="00164747">
        <w:fldChar w:fldCharType="begin"/>
      </w:r>
      <w:r w:rsidR="00164747">
        <w:instrText xml:space="preserve"> ADDIN ZOTERO_ITEM CSL_CITATION {"citationID":"t424Mc8Q","properties":{"formattedCitation":"(Graff and Carley 2020)","plainCitation":"(Graff and Carley 2020)","noteIndex":0},"citationItems":[{"id":1795,"uris":["http://zotero.org/users/4259226/items/HM9BNP4T"],"itemData":{"id":1795,"type":"article-journal","abstract":"The COVID-19 pandemic and associated changes in social and economic conditions may affect the prevalence of energy insecurity. Essential relief must be provided to the growing number of households that are energy insecure and protect them from even more dire circumstances caused by utility disconnections and unpaid energy bills.","container-title":"Nature Energy","DOI":"10.1038/s41560-020-0620-y","ISSN":"2058-7546","issue":"5","journalAbbreviation":"Nat Energy","language":"en","license":"2020 Springer Nature Limited","note":"publisher: Nature Publishing Group","page":"352-354","source":"www.nature.com","title":"COVID-19 assistance needs to target energy insecurity","URL":"https://www.nature.com/articles/s41560-020-0620-y","volume":"5","author":[{"family":"Graff","given":"Michelle"},{"family":"Carley","given":"Sanya"}],"accessed":{"date-parts":[["2024",3,4]]},"issued":{"date-parts":[["2020",5]]}}}],"schema":"https://github.com/citation-style-language/schema/raw/master/csl-citation.json"} </w:instrText>
      </w:r>
      <w:r w:rsidR="00164747">
        <w:fldChar w:fldCharType="separate"/>
      </w:r>
      <w:r w:rsidR="00164747">
        <w:rPr>
          <w:noProof/>
        </w:rPr>
        <w:t>(Graff and Carley 2020)</w:t>
      </w:r>
      <w:r w:rsidR="00164747">
        <w:fldChar w:fldCharType="end"/>
      </w:r>
      <w:ins w:id="507" w:author="Arfa Aijazi" w:date="2024-03-04T23:27:00Z">
        <w:r w:rsidR="00164747">
          <w:t>.</w:t>
        </w:r>
      </w:ins>
      <w:ins w:id="508" w:author="Arfa Aijazi" w:date="2024-03-05T00:05:00Z">
        <w:r w:rsidR="00A01CDD">
          <w:t xml:space="preserve"> </w:t>
        </w:r>
        <w:r w:rsidR="00A01CDD">
          <w:t xml:space="preserve">Accurately identifying energy insecure households is challenging, due to the lack of a single, uniform index </w:t>
        </w:r>
        <w:r w:rsidR="00A01CDD">
          <w:fldChar w:fldCharType="begin"/>
        </w:r>
        <w:r w:rsidR="00A01CDD">
          <w: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A01CDD">
          <w:fldChar w:fldCharType="separate"/>
        </w:r>
        <w:r w:rsidR="00A01CDD">
          <w:rPr>
            <w:noProof/>
          </w:rPr>
          <w:t>(Harker Steele and Bergstrom 2021)</w:t>
        </w:r>
        <w:r w:rsidR="00A01CDD">
          <w:fldChar w:fldCharType="end"/>
        </w:r>
        <w:r w:rsidR="00A01CDD">
          <w:t xml:space="preserve">. </w:t>
        </w:r>
      </w:ins>
      <w:ins w:id="509" w:author="Arfa Aijazi" w:date="2024-03-05T00:12:00Z">
        <w:r w:rsidR="00A01CDD">
          <w:t xml:space="preserve">A recent citywide survey to measure to energy insecurity in New York City relied on ten </w:t>
        </w:r>
      </w:ins>
      <w:ins w:id="510" w:author="Arfa Aijazi" w:date="2024-03-05T00:13:00Z">
        <w:r w:rsidR="00A01CDD">
          <w:t xml:space="preserve">indicators related to energy insecurity </w:t>
        </w:r>
      </w:ins>
      <w:r w:rsidR="00F40037">
        <w:fldChar w:fldCharType="begin"/>
      </w:r>
      <w:r w:rsidR="00F40037">
        <w:instrText xml:space="preserve"> ADDIN ZOTERO_ITEM CSL_CITATION {"citationID":"xnvgV9Li","properties":{"formattedCitation":"(Siegel et al. 2024)","plainCitation":"(Siegel et al. 2024)","noteIndex":0},"citationItems":[{"id":1797,"uris":["http://zotero.org/users/4259226/items/7E79VHMS"],"itemData":{"id":1797,"type":"article-journal","abstract":"Energy insecurity, defined as the inability to meet household energy needs, has multiple economic, physical, and coping dimensions that affect health. We conducted the first citywide representative survey of energy insecurity and health in a sample of 1,950 New York City residents in 2022. We compiled ten indicators that characterize energy insecurity as experienced in New York City housing settings and then examined associations between number and types of indicators and health conditions. Nearly 30 percent of residents experienced three or more indicators, with significantly higher levels among Black non-Latino/a and Latino/a residents compared with White non-Latino/a residents, renters compared with owners, recent immigrants compared with those living in the United States for longer, and those in households with children compared with those with no children. Residents with three or more indicators of energy insecurity had higher odds of respiratory, mental health, and cardiovascular conditions and electric medical device dependence than residents with no indicators. Our study demonstrates that broadening the understanding of energy insecurity with context-specific metrics can help guide interventions and policies that address disparities relevant to health and energy equity.","container-title":"Health Affairs","DOI":"10.1377/hlthaff.2023.01052","ISSN":"0278-2715","issue":"2","note":"publisher: Health Affairs","page":"260-268","source":"healthaffairs.org (Atypon)","title":"Energy Insecurity Indicators Associated With Increased Odds Of Respiratory, Mental Health, And Cardiovascular Conditions","URL":"https://www.healthaffairs.org/doi/full/10.1377/hlthaff.2023.01052","volume":"43","author":[{"family":"Siegel","given":"Eva Laura"},{"family":"Lane","given":"Kathryn"},{"family":"Yuan","given":"Ariel"},{"family":"Smalls-Mantey","given":"Lauren A."},{"family":"Laird","given":"Jennifer"},{"family":"Olson","given":"Carolyn"},{"family":"Hernández","given":"Diana"}],"accessed":{"date-parts":[["2024",3,5]]},"issued":{"date-parts":[["2024",2]]}}}],"schema":"https://github.com/citation-style-language/schema/raw/master/csl-citation.json"} </w:instrText>
      </w:r>
      <w:r w:rsidR="00F40037">
        <w:fldChar w:fldCharType="separate"/>
      </w:r>
      <w:r w:rsidR="00F40037">
        <w:rPr>
          <w:noProof/>
        </w:rPr>
        <w:t>(Siegel et al. 2024)</w:t>
      </w:r>
      <w:r w:rsidR="00F40037">
        <w:fldChar w:fldCharType="end"/>
      </w:r>
      <w:ins w:id="511" w:author="Arfa Aijazi" w:date="2024-03-05T00:13:00Z">
        <w:r w:rsidR="00F40037">
          <w:t>.</w:t>
        </w:r>
      </w:ins>
      <w:del w:id="512" w:author="Arfa Aijazi" w:date="2024-03-04T22:10:00Z">
        <w:r w:rsidR="00D6594A" w:rsidRPr="00BE49E1" w:rsidDel="00A727D8">
          <w:delText xml:space="preserve">Our analysis of variable coefficients in the top-performing regression models indicates the importance of </w:delText>
        </w:r>
        <w:r w:rsidR="00013D5E" w:rsidRPr="00BE49E1" w:rsidDel="00A727D8">
          <w:delText xml:space="preserve">reported </w:delText>
        </w:r>
        <w:r w:rsidR="00D6594A" w:rsidRPr="00BE49E1" w:rsidDel="00A727D8">
          <w:delText xml:space="preserve">energy insecurity </w:delText>
        </w:r>
        <w:r w:rsidR="00EA4857" w:rsidRPr="00BE49E1" w:rsidDel="00A727D8">
          <w:delText xml:space="preserve">among </w:delText>
        </w:r>
        <w:r w:rsidR="00153606" w:rsidRPr="00BE49E1" w:rsidDel="00A727D8">
          <w:delText>all the considered variables</w:delText>
        </w:r>
        <w:r w:rsidR="00EA4857" w:rsidRPr="00BE49E1" w:rsidDel="00A727D8">
          <w:delText xml:space="preserve">. </w:delText>
        </w:r>
      </w:del>
      <w:ins w:id="513" w:author="Arfa Aijazi" w:date="2024-03-05T00:15:00Z">
        <w:r w:rsidR="00F40037">
          <w:t xml:space="preserve"> </w:t>
        </w:r>
      </w:ins>
      <w:del w:id="514" w:author="Arfa Aijazi" w:date="2024-03-05T00:14:00Z">
        <w:r w:rsidR="00D6594A" w:rsidRPr="00BE49E1" w:rsidDel="00F40037">
          <w:delText xml:space="preserve">This </w:delText>
        </w:r>
      </w:del>
      <w:del w:id="515" w:author="Arfa Aijazi" w:date="2024-03-05T00:28:00Z">
        <w:r w:rsidR="00D6594A" w:rsidRPr="00BE49E1" w:rsidDel="008F21F5">
          <w:delText>finding is in line w</w:delText>
        </w:r>
        <w:r w:rsidR="00EA4857" w:rsidRPr="00BE49E1" w:rsidDel="008F21F5">
          <w:delText xml:space="preserve">ith investigations of indoor heat deaths in Maricopa County, Arizona </w:delText>
        </w:r>
        <w:r w:rsidR="00EA4857" w:rsidRPr="00BE49E1" w:rsidDel="008F21F5">
          <w:fldChar w:fldCharType="begin"/>
        </w:r>
        <w:r w:rsidR="00EA4857" w:rsidRPr="00BE49E1" w:rsidDel="008F21F5">
          <w:del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delInstrText>
        </w:r>
        <w:r w:rsidR="00EA4857" w:rsidRPr="00BE49E1" w:rsidDel="008F21F5">
          <w:fldChar w:fldCharType="separate"/>
        </w:r>
        <w:r w:rsidR="00A727D8" w:rsidDel="008F21F5">
          <w:rPr>
            <w:noProof/>
          </w:rPr>
          <w:delText>(Harker Steele and Bergstrom 2021)</w:delText>
        </w:r>
        <w:r w:rsidR="00EA4857" w:rsidRPr="00BE49E1" w:rsidDel="008F21F5">
          <w:fldChar w:fldCharType="end"/>
        </w:r>
        <w:r w:rsidR="00814174" w:rsidRPr="00BE49E1" w:rsidDel="008F21F5">
          <w:delText xml:space="preserve"> and </w:delText>
        </w:r>
        <w:r w:rsidR="00EA4857" w:rsidRPr="00BE49E1" w:rsidDel="008F21F5">
          <w:delText>confirm</w:delText>
        </w:r>
        <w:r w:rsidR="00814174" w:rsidRPr="00BE49E1" w:rsidDel="008F21F5">
          <w:delText>s</w:delText>
        </w:r>
        <w:r w:rsidR="00EA4857" w:rsidRPr="00BE49E1" w:rsidDel="008F21F5">
          <w:delText xml:space="preserve"> that </w:delText>
        </w:r>
        <w:r w:rsidR="00814174" w:rsidRPr="00BE49E1" w:rsidDel="008F21F5">
          <w:delText xml:space="preserve">the </w:delText>
        </w:r>
        <w:r w:rsidR="00EA4857" w:rsidRPr="00BE49E1" w:rsidDel="008F21F5">
          <w:delText>simple presence of HVAC systems is not sufficient to pr</w:delText>
        </w:r>
        <w:r w:rsidR="008D0C6E" w:rsidRPr="00BE49E1" w:rsidDel="008F21F5">
          <w:delText xml:space="preserve">otect against </w:delText>
        </w:r>
        <w:r w:rsidR="00EA4857" w:rsidRPr="00BE49E1" w:rsidDel="008F21F5">
          <w:delText>temperature-related health hazards.</w:delText>
        </w:r>
        <w:r w:rsidR="001D4E27" w:rsidRPr="00BE49E1" w:rsidDel="008F21F5">
          <w:delText xml:space="preserve"> The HVAC must </w:delText>
        </w:r>
      </w:del>
      <w:del w:id="516" w:author="Arfa Aijazi" w:date="2024-02-04T23:01:00Z">
        <w:r w:rsidR="001D4E27" w:rsidRPr="00BE49E1" w:rsidDel="00F64662">
          <w:delText>work</w:delText>
        </w:r>
      </w:del>
      <w:del w:id="517" w:author="Arfa Aijazi" w:date="2024-03-05T00:28:00Z">
        <w:r w:rsidR="00F64662" w:rsidRPr="00BE49E1" w:rsidDel="008F21F5">
          <w:delText>work,</w:delText>
        </w:r>
        <w:r w:rsidR="001D4E27" w:rsidRPr="00BE49E1" w:rsidDel="008F21F5">
          <w:delText xml:space="preserve"> and the building occupant should be able to afford to run it.</w:delText>
        </w:r>
        <w:r w:rsidR="00EA4857" w:rsidRPr="00BE49E1" w:rsidDel="008F21F5">
          <w:delText xml:space="preserve"> </w:delText>
        </w:r>
      </w:del>
    </w:p>
    <w:p w14:paraId="59C361C1" w14:textId="50534764" w:rsidR="00BC1BEB" w:rsidRDefault="00EA4857" w:rsidP="00211BB9">
      <w:pPr>
        <w:rPr>
          <w:ins w:id="518" w:author="Arfa Aijazi" w:date="2024-02-25T14:48:00Z"/>
        </w:rPr>
      </w:pPr>
      <w:r w:rsidRPr="00BE49E1">
        <w:t xml:space="preserve">Inclusion of </w:t>
      </w:r>
      <w:ins w:id="519" w:author="Arfa Aijazi" w:date="2024-03-05T00:29:00Z">
        <w:r w:rsidR="008F21F5">
          <w:t xml:space="preserve">variables related to </w:t>
        </w:r>
      </w:ins>
      <w:r w:rsidRPr="00BE49E1">
        <w:t xml:space="preserve">energy insecurity and </w:t>
      </w:r>
      <w:r w:rsidR="00E13ACE" w:rsidRPr="00BE49E1">
        <w:t xml:space="preserve">a </w:t>
      </w:r>
      <w:r w:rsidRPr="00BE49E1">
        <w:t xml:space="preserve">handful of other building characteristics like infiltration </w:t>
      </w:r>
      <w:r w:rsidR="00042BE6" w:rsidRPr="00BE49E1">
        <w:t xml:space="preserve">rate </w:t>
      </w:r>
      <w:r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520"/>
      <w:commentRangeStart w:id="521"/>
      <w:commentRangeStart w:id="522"/>
      <w:r w:rsidR="00E13ACE" w:rsidRPr="00BE49E1">
        <w:t xml:space="preserve"> energy insecurity</w:t>
      </w:r>
      <w:commentRangeEnd w:id="520"/>
      <w:r w:rsidR="00042BE6" w:rsidRPr="00BE49E1">
        <w:rPr>
          <w:rStyle w:val="CommentReference"/>
        </w:rPr>
        <w:commentReference w:id="520"/>
      </w:r>
      <w:commentRangeEnd w:id="521"/>
      <w:r w:rsidR="001B5253" w:rsidRPr="00BE49E1">
        <w:rPr>
          <w:rStyle w:val="CommentReference"/>
        </w:rPr>
        <w:commentReference w:id="521"/>
      </w:r>
      <w:commentRangeEnd w:id="522"/>
      <w:r w:rsidR="008F21F5">
        <w:rPr>
          <w:rStyle w:val="CommentReference"/>
        </w:rPr>
        <w:commentReference w:id="522"/>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523"/>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523"/>
      <w:r w:rsidR="00042BE6" w:rsidRPr="00BE49E1">
        <w:rPr>
          <w:rStyle w:val="CommentReference"/>
        </w:rPr>
        <w:commentReference w:id="523"/>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21492BA5" w14:textId="08F89CDA" w:rsidR="00664557" w:rsidRDefault="00173C99" w:rsidP="00211BB9">
      <w:pPr>
        <w:rPr>
          <w:ins w:id="524" w:author="Arfa Aijazi" w:date="2024-03-05T03:26:00Z"/>
        </w:rPr>
      </w:pPr>
      <w:ins w:id="525" w:author="Arfa Aijazi" w:date="2024-03-05T02:23:00Z">
        <w:r>
          <w:t xml:space="preserve">The main limitation of this study </w:t>
        </w:r>
        <w:proofErr w:type="gramStart"/>
        <w:r>
          <w:t>originate</w:t>
        </w:r>
        <w:proofErr w:type="gramEnd"/>
        <w:r>
          <w:t xml:space="preserve"> from RECS as the primary data source. </w:t>
        </w:r>
      </w:ins>
      <w:moveToRangeStart w:id="526" w:author="Arfa Aijazi" w:date="2024-03-05T02:46:00Z" w:name="move160499197"/>
      <w:moveTo w:id="527" w:author="Arfa Aijazi" w:date="2024-03-05T02:46:00Z">
        <w:r w:rsidR="00EC496C" w:rsidRPr="00BE49E1">
          <w:t>While RECS uniquely provides detailed information about the household’s demographic and building characteristics,</w:t>
        </w:r>
      </w:moveTo>
      <w:ins w:id="528" w:author="Arfa Aijazi" w:date="2024-03-05T02:46:00Z">
        <w:r w:rsidR="00EC496C">
          <w:t xml:space="preserve"> the</w:t>
        </w:r>
      </w:ins>
      <w:moveTo w:id="529" w:author="Arfa Aijazi" w:date="2024-03-05T02:46:00Z">
        <w:r w:rsidR="00EC496C" w:rsidRPr="00BE49E1">
          <w:t xml:space="preserve"> survey responses are ultimately self-reported by a </w:t>
        </w:r>
      </w:moveTo>
      <w:ins w:id="530" w:author="Arfa Aijazi" w:date="2024-03-05T02:47:00Z">
        <w:r w:rsidR="00EC496C">
          <w:t>single resident of the household.</w:t>
        </w:r>
      </w:ins>
      <w:ins w:id="531" w:author="Arfa Aijazi" w:date="2024-03-05T03:19:00Z">
        <w:r w:rsidR="008A08FB">
          <w:t xml:space="preserve"> </w:t>
        </w:r>
      </w:ins>
      <w:ins w:id="532" w:author="Arfa Aijazi" w:date="2024-03-05T02:48:00Z">
        <w:r w:rsidR="00172BF5">
          <w:t>The survey is representative of the household to the exten</w:t>
        </w:r>
      </w:ins>
      <w:ins w:id="533" w:author="Arfa Aijazi" w:date="2024-03-05T02:49:00Z">
        <w:r w:rsidR="00172BF5">
          <w:t>t</w:t>
        </w:r>
      </w:ins>
      <w:ins w:id="534" w:author="Arfa Aijazi" w:date="2024-03-05T02:48:00Z">
        <w:r w:rsidR="00172BF5">
          <w:t xml:space="preserve"> that the respondent’s answers are representative of the household. </w:t>
        </w:r>
      </w:ins>
      <w:ins w:id="535" w:author="Arfa Aijazi" w:date="2024-03-05T02:49:00Z">
        <w:r w:rsidR="00172BF5">
          <w:t xml:space="preserve">The survey therefore is unable to resolve heterogeneity among </w:t>
        </w:r>
      </w:ins>
      <w:ins w:id="536" w:author="Arfa Aijazi" w:date="2024-03-05T02:50:00Z">
        <w:r w:rsidR="00172BF5">
          <w:t>individuals living the in same household, which may be more important for individuals living together as roommates versus a family</w:t>
        </w:r>
      </w:ins>
      <w:r w:rsidR="00172BF5">
        <w:fldChar w:fldCharType="begin"/>
      </w:r>
      <w:r w:rsidR="00172BF5">
        <w:instrText xml:space="preserve"> ADDIN ZOTERO_ITEM CSL_CITATION {"citationID":"ssmPYGOL","properties":{"formattedCitation":"(Harker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172BF5">
        <w:fldChar w:fldCharType="separate"/>
      </w:r>
      <w:r w:rsidR="00172BF5">
        <w:rPr>
          <w:noProof/>
        </w:rPr>
        <w:t>(Harker Steele and Bergstrom 2021)</w:t>
      </w:r>
      <w:r w:rsidR="00172BF5">
        <w:fldChar w:fldCharType="end"/>
      </w:r>
      <w:ins w:id="537" w:author="Arfa Aijazi" w:date="2024-03-05T02:50:00Z">
        <w:r w:rsidR="00172BF5">
          <w:t xml:space="preserve">. </w:t>
        </w:r>
      </w:ins>
      <w:ins w:id="538" w:author="Arfa Aijazi" w:date="2024-03-05T02:57:00Z">
        <w:r w:rsidR="00172BF5">
          <w:t xml:space="preserve">While survey respondents may be knowledgeable of their own demographic information, they may be less knowledgeable </w:t>
        </w:r>
      </w:ins>
      <w:ins w:id="539" w:author="Arfa Aijazi" w:date="2024-03-05T02:58:00Z">
        <w:r w:rsidR="00172BF5">
          <w:t>about the building</w:t>
        </w:r>
      </w:ins>
      <w:ins w:id="540" w:author="Arfa Aijazi" w:date="2024-03-05T02:59:00Z">
        <w:r w:rsidR="00B31DCA">
          <w:t xml:space="preserve">, </w:t>
        </w:r>
      </w:ins>
      <w:ins w:id="541" w:author="Arfa Aijazi" w:date="2024-03-05T03:00:00Z">
        <w:r w:rsidR="00B31DCA">
          <w:t>particularly</w:t>
        </w:r>
      </w:ins>
      <w:ins w:id="542" w:author="Arfa Aijazi" w:date="2024-03-05T03:11:00Z">
        <w:r w:rsidR="008A08FB">
          <w:t xml:space="preserve"> </w:t>
        </w:r>
      </w:ins>
      <w:ins w:id="543" w:author="Arfa Aijazi" w:date="2024-03-05T03:12:00Z">
        <w:r w:rsidR="008A08FB" w:rsidRPr="00BE49E1">
          <w:t>building attributes that are not easy to see, such as insulation level and infiltration</w:t>
        </w:r>
        <w:r w:rsidR="008A08FB">
          <w:t xml:space="preserve"> or highly technical information like HVAC system</w:t>
        </w:r>
      </w:ins>
      <w:ins w:id="544" w:author="Arfa Aijazi" w:date="2024-03-05T02:59:00Z">
        <w:r w:rsidR="00B31DCA">
          <w:t xml:space="preserve">. </w:t>
        </w:r>
      </w:ins>
      <w:ins w:id="545" w:author="Arfa Aijazi" w:date="2024-03-05T03:12:00Z">
        <w:r w:rsidR="008A08FB">
          <w:t>While further research is needed to validate RECS survey responses with on-s</w:t>
        </w:r>
      </w:ins>
      <w:ins w:id="546" w:author="Arfa Aijazi" w:date="2024-03-05T03:13:00Z">
        <w:r w:rsidR="008A08FB">
          <w:t xml:space="preserve">ite investigation or documentation, we do know that building owners </w:t>
        </w:r>
      </w:ins>
      <w:ins w:id="547" w:author="Arfa Aijazi" w:date="2024-03-05T03:14:00Z">
        <w:r w:rsidR="008A08FB">
          <w:t xml:space="preserve">lack awareness </w:t>
        </w:r>
      </w:ins>
      <w:ins w:id="548" w:author="Arfa Aijazi" w:date="2024-03-05T03:16:00Z">
        <w:r w:rsidR="008A08FB">
          <w:t>and</w:t>
        </w:r>
      </w:ins>
      <w:ins w:id="549" w:author="Arfa Aijazi" w:date="2024-03-05T03:14:00Z">
        <w:r w:rsidR="008A08FB">
          <w:t xml:space="preserve"> </w:t>
        </w:r>
      </w:ins>
      <w:ins w:id="550" w:author="Arfa Aijazi" w:date="2024-03-05T03:15:00Z">
        <w:r w:rsidR="008A08FB">
          <w:t>knowledge to maintain their home</w:t>
        </w:r>
      </w:ins>
      <w:ins w:id="551" w:author="Arfa Aijazi" w:date="2024-03-05T03:16:00Z">
        <w:r w:rsidR="008A08FB">
          <w:t xml:space="preserve"> </w:t>
        </w:r>
      </w:ins>
      <w:r w:rsidR="008A08FB">
        <w:fldChar w:fldCharType="begin"/>
      </w:r>
      <w:r w:rsidR="008A08FB">
        <w:instrText xml:space="preserve"> ADDIN ZOTERO_ITEM CSL_CITATION {"citationID":"6Uo1DGwP","properties":{"formattedCitation":"(Kangwa and Olubodun 2003)","plainCitation":"(Kangwa and Olubodun 2003)","noteIndex":0},"citationItems":[{"id":1802,"uris":["http://zotero.org/users/4259226/items/EC95L82C"],"itemData":{"id":1802,"type":"article-journal","abstract":"Recent governments have highlighted the problems of unfitness and why individual homeowners should intervene to deal with the maintenance problems of their own homes. Current estimates of the cost of comprehensive renewal are said to run into billions of pounds. There is also a genuine concern that the number of unfit dwellings will continue to increase regardless of the steady pace of renewal programmes. Arguably this concern has greatly influenced the dynamics of primary maintenance attributes of property owners. The primary attributes are recognised to be a product of increased owner-maintenance awareness; enhanced owner-maintenance skills and knowledge; and the owner-maintenance management abilities. These attributes are interwoven, and therefore cannot be left out of current initiatives to improving the backlog of undermaintenance in the owner-occupier sector.","container-title":"Structural Survey","DOI":"10.1108/02630800310479061","ISSN":"0263-080X","issue":"2","language":"en","page":"70-78","source":"DOI.org (Crossref)","title":"An investigation into home owner maintenance awareness, management and skill‐knowledge enhancing attributes","URL":"https://www.emerald.com/insight/content/doi/10.1108/02630800310479061/full/html","volume":"21","author":[{"family":"Kangwa","given":"Joseph"},{"family":"Olubodun","given":"JFemi"}],"accessed":{"date-parts":[["2024",3,5]]},"issued":{"date-parts":[["2003",5,1]]}}}],"schema":"https://github.com/citation-style-language/schema/raw/master/csl-citation.json"} </w:instrText>
      </w:r>
      <w:r w:rsidR="008A08FB">
        <w:fldChar w:fldCharType="separate"/>
      </w:r>
      <w:r w:rsidR="008A08FB">
        <w:rPr>
          <w:noProof/>
        </w:rPr>
        <w:t>(Kangwa and Olubodun 2003)</w:t>
      </w:r>
      <w:r w:rsidR="008A08FB">
        <w:fldChar w:fldCharType="end"/>
      </w:r>
      <w:ins w:id="552" w:author="Arfa Aijazi" w:date="2024-03-05T03:28:00Z">
        <w:r w:rsidR="00664557">
          <w:t>.</w:t>
        </w:r>
      </w:ins>
      <w:ins w:id="553" w:author="Arfa Aijazi" w:date="2024-03-05T03:27:00Z">
        <w:r w:rsidR="00664557">
          <w:t xml:space="preserve"> </w:t>
        </w:r>
      </w:ins>
    </w:p>
    <w:p w14:paraId="5C37FCD6" w14:textId="18DE3FFA" w:rsidR="004047A0" w:rsidRPr="00BE49E1" w:rsidRDefault="00EC496C" w:rsidP="00211BB9">
      <w:moveTo w:id="554" w:author="Arfa Aijazi" w:date="2024-03-05T02:46:00Z">
        <w:del w:id="555" w:author="Arfa Aijazi" w:date="2024-03-05T02:47:00Z">
          <w:r w:rsidRPr="00BE49E1" w:rsidDel="00EC496C">
            <w:delText xml:space="preserve">resident of the household. </w:delText>
          </w:r>
        </w:del>
      </w:moveTo>
      <w:moveToRangeStart w:id="556" w:author="Arfa Aijazi" w:date="2024-02-25T14:48:00Z" w:name="move159764908"/>
      <w:moveToRangeEnd w:id="526"/>
      <w:moveTo w:id="557" w:author="Arfa Aijazi" w:date="2024-02-25T14:48:00Z">
        <w:del w:id="558" w:author="Arfa Aijazi" w:date="2024-03-05T02:25:00Z">
          <w:r w:rsidR="004047A0" w:rsidRPr="00BE49E1" w:rsidDel="00173C99">
            <w:delText xml:space="preserve">While the </w:delText>
          </w:r>
        </w:del>
        <w:del w:id="559" w:author="Arfa Aijazi" w:date="2024-03-05T02:46:00Z">
          <w:r w:rsidR="004047A0" w:rsidRPr="00BE49E1" w:rsidDel="00EC496C">
            <w:delText xml:space="preserve">RECS </w:delText>
          </w:r>
        </w:del>
        <w:del w:id="560" w:author="Arfa Aijazi" w:date="2024-03-05T02:25:00Z">
          <w:r w:rsidR="004047A0" w:rsidRPr="00BE49E1" w:rsidDel="00173C99">
            <w:delText>survey questions related to temperature-related illness are limited, it does explicitly indicate indoor extreme temperature exposure at home</w:delText>
          </w:r>
          <w:r w:rsidR="004047A0" w:rsidDel="00173C99">
            <w:delText>,</w:delText>
          </w:r>
          <w:r w:rsidR="004047A0" w:rsidRPr="00BE49E1" w:rsidDel="00173C99">
            <w:delText xml:space="preserve"> but it is based on self-reported assessment</w:delText>
          </w:r>
        </w:del>
        <w:del w:id="561" w:author="Arfa Aijazi" w:date="2024-03-05T02:46:00Z">
          <w:r w:rsidR="004047A0" w:rsidRPr="00BE49E1" w:rsidDel="00EC496C">
            <w:delText>.</w:delText>
          </w:r>
        </w:del>
      </w:moveTo>
      <w:ins w:id="562" w:author="Arfa Aijazi" w:date="2024-03-05T02:26:00Z">
        <w:r w:rsidR="00173C99">
          <w:t>The data produced from each RECS iteration represents a single cross-section, which prohibits longitudinal analysis.</w:t>
        </w:r>
      </w:ins>
      <w:moveTo w:id="563" w:author="Arfa Aijazi" w:date="2024-02-25T14:48:00Z">
        <w:r w:rsidR="004047A0" w:rsidRPr="00BE49E1">
          <w:t xml:space="preserve"> RECS excludes vacant, seasonal or vacation homes, and group quarters such as prisons, military barracks, dormitories, and nursing homes. The exclusion of nursing homes is particularly relevant because they generally house a population with higher vulnerability.</w:t>
        </w:r>
      </w:moveTo>
      <w:moveToRangeEnd w:id="556"/>
    </w:p>
    <w:p w14:paraId="1461775C" w14:textId="62A67321" w:rsidR="00211BB9" w:rsidRPr="00BE49E1" w:rsidRDefault="00211BB9" w:rsidP="00211BB9">
      <w:moveFromRangeStart w:id="564" w:author="Arfa Aijazi" w:date="2024-03-05T02:46:00Z" w:name="move160499197"/>
      <w:commentRangeStart w:id="565"/>
      <w:commentRangeStart w:id="566"/>
      <w:moveFrom w:id="567" w:author="Arfa Aijazi" w:date="2024-03-05T02:46:00Z">
        <w:r w:rsidRPr="00BE49E1" w:rsidDel="00EC496C">
          <w:t>While RECS uniquely provides detailed information about the household’s demographic and building characteristic</w:t>
        </w:r>
        <w:ins w:id="568" w:author="Duncan Callaway" w:date="2023-12-11T17:52:00Z">
          <w:r w:rsidR="001B5253" w:rsidRPr="00BE49E1" w:rsidDel="00EC496C">
            <w:t>s</w:t>
          </w:r>
        </w:ins>
        <w:r w:rsidRPr="00BE49E1" w:rsidDel="00EC496C">
          <w:t xml:space="preserve">, survey responses are ultimately self-reported by a resident of the household. </w:t>
        </w:r>
      </w:moveFrom>
      <w:moveFromRangeEnd w:id="564"/>
      <w:r w:rsidRPr="00BE49E1">
        <w:t xml:space="preserve">This means that </w:t>
      </w:r>
      <w:del w:id="569" w:author="Arfa Aijazi" w:date="2024-03-05T03:11:00Z">
        <w:r w:rsidRPr="00BE49E1" w:rsidDel="008A08FB">
          <w:delText>building attributes that are not easy to see</w:delText>
        </w:r>
        <w:r w:rsidR="001B5253" w:rsidRPr="00BE49E1" w:rsidDel="008A08FB">
          <w:delText xml:space="preserve">, </w:delText>
        </w:r>
        <w:r w:rsidRPr="00BE49E1" w:rsidDel="008A08FB">
          <w:delText xml:space="preserve">such as insulation level and infiltration, </w:delText>
        </w:r>
      </w:del>
      <w:r w:rsidRPr="00BE49E1">
        <w:t xml:space="preserve">may not be accurately reported. </w:t>
      </w:r>
      <w:r w:rsidR="002648C7" w:rsidRPr="00BE49E1">
        <w:t xml:space="preserve">Further research validating RECS survey responses with on-site investigation or documentation can help clarify this gap.  </w:t>
      </w:r>
      <w:commentRangeEnd w:id="565"/>
      <w:r w:rsidR="00EC762D" w:rsidRPr="00BE49E1">
        <w:rPr>
          <w:rStyle w:val="CommentReference"/>
        </w:rPr>
        <w:commentReference w:id="565"/>
      </w:r>
      <w:commentRangeEnd w:id="566"/>
      <w:r w:rsidR="001B5253" w:rsidRPr="00BE49E1">
        <w:rPr>
          <w:rStyle w:val="CommentReference"/>
        </w:rPr>
        <w:commentReference w:id="566"/>
      </w:r>
    </w:p>
    <w:p w14:paraId="21D6DF89" w14:textId="16FE297F" w:rsidR="00BC1BEB" w:rsidRPr="00BE49E1" w:rsidDel="00685296" w:rsidRDefault="00BC1BEB" w:rsidP="00805B9F">
      <w:pPr>
        <w:pStyle w:val="Heading2List"/>
        <w:rPr>
          <w:del w:id="570" w:author="Arfa Aijazi" w:date="2024-02-04T23:12:00Z"/>
        </w:rPr>
      </w:pPr>
      <w:commentRangeStart w:id="571"/>
      <w:del w:id="572" w:author="Arfa Aijazi" w:date="2024-02-04T23:12:00Z">
        <w:r w:rsidRPr="00BE49E1" w:rsidDel="00685296">
          <w:delText>Machine learning modeling</w:delText>
        </w:r>
      </w:del>
    </w:p>
    <w:p w14:paraId="44FF64E6" w14:textId="56FCA471" w:rsidR="00041EC8" w:rsidRPr="00BE49E1" w:rsidDel="00685296" w:rsidRDefault="00041EC8" w:rsidP="00041EC8">
      <w:pPr>
        <w:rPr>
          <w:del w:id="573" w:author="Arfa Aijazi" w:date="2024-02-04T23:12:00Z"/>
        </w:rPr>
      </w:pPr>
      <w:del w:id="574"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575"/>
        <w:r w:rsidR="00F16BF3" w:rsidRPr="00BE49E1" w:rsidDel="00685296">
          <w:delText>find</w:delText>
        </w:r>
      </w:del>
      <w:commentRangeEnd w:id="571"/>
      <w:r w:rsidR="002F3D14">
        <w:rPr>
          <w:rStyle w:val="CommentReference"/>
          <w:b/>
        </w:rPr>
        <w:commentReference w:id="571"/>
      </w:r>
      <w:del w:id="576" w:author="Arfa Aijazi" w:date="2024-02-04T23:12:00Z">
        <w:r w:rsidR="00F16BF3" w:rsidRPr="00BE49E1" w:rsidDel="00685296">
          <w:delText xml:space="preserve"> </w:delText>
        </w:r>
        <w:commentRangeEnd w:id="575"/>
        <w:r w:rsidR="001B5253" w:rsidRPr="00BE49E1" w:rsidDel="00685296">
          <w:rPr>
            <w:rStyle w:val="CommentReference"/>
          </w:rPr>
          <w:commentReference w:id="575"/>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577" w:author="Arfa Aijazi" w:date="2024-02-04T23:13:00Z">
        <w:r w:rsidRPr="00BE49E1" w:rsidDel="00685296">
          <w:delText xml:space="preserve">This study </w:delText>
        </w:r>
        <w:commentRangeStart w:id="578"/>
        <w:r w:rsidRPr="00BE49E1" w:rsidDel="00685296">
          <w:delText xml:space="preserve">finds </w:delText>
        </w:r>
        <w:commentRangeEnd w:id="578"/>
        <w:r w:rsidR="001B5253" w:rsidRPr="00BE49E1" w:rsidDel="00685296">
          <w:rPr>
            <w:rStyle w:val="CommentReference"/>
          </w:rPr>
          <w:commentReference w:id="578"/>
        </w:r>
        <w:r w:rsidRPr="00BE49E1" w:rsidDel="00685296">
          <w:delText xml:space="preserve">that </w:delText>
        </w:r>
      </w:del>
      <w:ins w:id="579" w:author="Arfa Aijazi" w:date="2024-02-04T23:13:00Z">
        <w:r w:rsidR="00685296">
          <w:t>T</w:t>
        </w:r>
      </w:ins>
      <w:del w:id="580"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581"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7916BA59" w14:textId="77777777" w:rsidR="00664557" w:rsidRPr="00664557" w:rsidRDefault="00343055" w:rsidP="00C70F6E">
      <w:pPr>
        <w:pStyle w:val="Bibliography"/>
        <w:numPr>
          <w:ilvl w:val="0"/>
          <w:numId w:val="0"/>
        </w:numPr>
        <w:ind w:left="180"/>
        <w:pPrChange w:id="582" w:author="Arfa Aijazi" w:date="2024-03-05T03:32:00Z">
          <w:pPr>
            <w:pStyle w:val="Bibliography"/>
          </w:pPr>
        </w:pPrChange>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664557" w:rsidRPr="00664557">
        <w:t xml:space="preserve">Applegate, William B., John W. Runyan, Linda Brasfield, Mary Lynn Williams, Charles Konigsberg, and Cheryl Fouche. 1981. “Analysis of the 1980 Heat Wave in Memphis*.” </w:t>
      </w:r>
      <w:r w:rsidR="00664557" w:rsidRPr="00664557">
        <w:rPr>
          <w:i/>
          <w:iCs/>
        </w:rPr>
        <w:t>Journal of the American Geriatrics Society</w:t>
      </w:r>
      <w:r w:rsidR="00664557" w:rsidRPr="00664557">
        <w:t xml:space="preserve"> 29 (8): 337–42. https://doi.org/10.1111/j.1532-5415.1981.tb01238.x.</w:t>
      </w:r>
    </w:p>
    <w:p w14:paraId="77F7D7E6" w14:textId="77777777" w:rsidR="00664557" w:rsidRPr="00664557" w:rsidRDefault="00664557" w:rsidP="00C70F6E">
      <w:pPr>
        <w:pStyle w:val="Bibliography"/>
        <w:numPr>
          <w:ilvl w:val="0"/>
          <w:numId w:val="0"/>
        </w:numPr>
        <w:ind w:left="180"/>
        <w:pPrChange w:id="583" w:author="Arfa Aijazi" w:date="2024-03-05T03:32:00Z">
          <w:pPr>
            <w:pStyle w:val="Bibliography"/>
          </w:pPr>
        </w:pPrChange>
      </w:pPr>
      <w:proofErr w:type="spellStart"/>
      <w:r w:rsidRPr="00664557">
        <w:t>Ballester</w:t>
      </w:r>
      <w:proofErr w:type="spellEnd"/>
      <w:r w:rsidRPr="00664557">
        <w:t>, F, D Corella, S Pérez-</w:t>
      </w:r>
      <w:proofErr w:type="spellStart"/>
      <w:r w:rsidRPr="00664557">
        <w:t>Hoyos</w:t>
      </w:r>
      <w:proofErr w:type="spellEnd"/>
      <w:r w:rsidRPr="00664557">
        <w:t xml:space="preserve">, M </w:t>
      </w:r>
      <w:proofErr w:type="spellStart"/>
      <w:r w:rsidRPr="00664557">
        <w:t>Sáez</w:t>
      </w:r>
      <w:proofErr w:type="spellEnd"/>
      <w:r w:rsidRPr="00664557">
        <w:t xml:space="preserve">, and A </w:t>
      </w:r>
      <w:proofErr w:type="spellStart"/>
      <w:r w:rsidRPr="00664557">
        <w:t>Hervás</w:t>
      </w:r>
      <w:proofErr w:type="spellEnd"/>
      <w:r w:rsidRPr="00664557">
        <w:t xml:space="preserve">. 1997. “Mortality as a Function of Temperature. A Study in Valencia, Spain, 1991-1993.” </w:t>
      </w:r>
      <w:r w:rsidRPr="00664557">
        <w:rPr>
          <w:i/>
          <w:iCs/>
        </w:rPr>
        <w:t>International Journal of Epidemiology</w:t>
      </w:r>
      <w:r w:rsidRPr="00664557">
        <w:t xml:space="preserve"> 26 (3): 551–61. https://doi.org/10.1093/ije/26.3.551.</w:t>
      </w:r>
    </w:p>
    <w:p w14:paraId="7A227E39" w14:textId="77777777" w:rsidR="00664557" w:rsidRPr="00664557" w:rsidRDefault="00664557" w:rsidP="00C70F6E">
      <w:pPr>
        <w:pStyle w:val="Bibliography"/>
        <w:numPr>
          <w:ilvl w:val="0"/>
          <w:numId w:val="0"/>
        </w:numPr>
        <w:ind w:left="180"/>
        <w:pPrChange w:id="584" w:author="Arfa Aijazi" w:date="2024-03-05T03:32:00Z">
          <w:pPr>
            <w:pStyle w:val="Bibliography"/>
          </w:pPr>
        </w:pPrChange>
      </w:pPr>
      <w:proofErr w:type="spellStart"/>
      <w:r w:rsidRPr="00664557">
        <w:t>Baniassadi</w:t>
      </w:r>
      <w:proofErr w:type="spellEnd"/>
      <w:r w:rsidRPr="00664557">
        <w:t xml:space="preserve">, Amir, </w:t>
      </w:r>
      <w:proofErr w:type="spellStart"/>
      <w:r w:rsidRPr="00664557">
        <w:t>Jannik</w:t>
      </w:r>
      <w:proofErr w:type="spellEnd"/>
      <w:r w:rsidRPr="00664557">
        <w:t xml:space="preserve"> Heusinger, and David J. Sailor. 2018. “Energy Efficiency vs Resiliency to Extreme Heat and Power Outages: The Role of Evolving Building Energy Codes.” </w:t>
      </w:r>
      <w:r w:rsidRPr="00664557">
        <w:rPr>
          <w:i/>
          <w:iCs/>
        </w:rPr>
        <w:t>Building and Environment</w:t>
      </w:r>
      <w:r w:rsidRPr="00664557">
        <w:t xml:space="preserve"> 139 (July): 86–94. https://doi.org/10.1016/j.buildenv.2018.05.024.</w:t>
      </w:r>
    </w:p>
    <w:p w14:paraId="185151A9" w14:textId="77777777" w:rsidR="00664557" w:rsidRPr="00664557" w:rsidRDefault="00664557" w:rsidP="00C70F6E">
      <w:pPr>
        <w:pStyle w:val="Bibliography"/>
        <w:numPr>
          <w:ilvl w:val="0"/>
          <w:numId w:val="0"/>
        </w:numPr>
        <w:ind w:left="180"/>
        <w:pPrChange w:id="585" w:author="Arfa Aijazi" w:date="2024-03-05T03:32:00Z">
          <w:pPr>
            <w:pStyle w:val="Bibliography"/>
          </w:pPr>
        </w:pPrChange>
      </w:pPr>
      <w:proofErr w:type="spellStart"/>
      <w:r w:rsidRPr="00664557">
        <w:lastRenderedPageBreak/>
        <w:t>Baniassadi</w:t>
      </w:r>
      <w:proofErr w:type="spellEnd"/>
      <w:r w:rsidRPr="00664557">
        <w:t xml:space="preserve">, Amir, David J. Sailor, Cassandra R. </w:t>
      </w:r>
      <w:proofErr w:type="spellStart"/>
      <w:r w:rsidRPr="00664557">
        <w:t>O’Lenick</w:t>
      </w:r>
      <w:proofErr w:type="spellEnd"/>
      <w:r w:rsidRPr="00664557">
        <w:t xml:space="preserve">, Olga V. </w:t>
      </w:r>
      <w:proofErr w:type="spellStart"/>
      <w:r w:rsidRPr="00664557">
        <w:t>Wilhelmi</w:t>
      </w:r>
      <w:proofErr w:type="spellEnd"/>
      <w:r w:rsidRPr="00664557">
        <w:t xml:space="preserve">, Peter J. Crank, Mikhail V. Chester, and Agami T. Reddy. 2019. “Effectiveness of Mechanical Air Conditioning as a Protective Factor Against Indoor Exposure to Heat Among the Elderly.” </w:t>
      </w:r>
      <w:r w:rsidRPr="00664557">
        <w:rPr>
          <w:i/>
          <w:iCs/>
        </w:rPr>
        <w:t>ASME Journal of Engineering for Sustainable Buildings and Cities</w:t>
      </w:r>
      <w:r w:rsidRPr="00664557">
        <w:t xml:space="preserve"> 1 (1). https://doi.org/10.1115/1.4045678.</w:t>
      </w:r>
    </w:p>
    <w:p w14:paraId="02B68B1A" w14:textId="77777777" w:rsidR="00664557" w:rsidRPr="00664557" w:rsidRDefault="00664557" w:rsidP="00C70F6E">
      <w:pPr>
        <w:pStyle w:val="Bibliography"/>
        <w:numPr>
          <w:ilvl w:val="0"/>
          <w:numId w:val="0"/>
        </w:numPr>
        <w:ind w:left="180"/>
        <w:pPrChange w:id="586" w:author="Arfa Aijazi" w:date="2024-03-05T03:32:00Z">
          <w:pPr>
            <w:pStyle w:val="Bibliography"/>
          </w:pPr>
        </w:pPrChange>
      </w:pPr>
      <w:proofErr w:type="spellStart"/>
      <w:r w:rsidRPr="00664557">
        <w:t>Beizaee</w:t>
      </w:r>
      <w:proofErr w:type="spellEnd"/>
      <w:r w:rsidRPr="00664557">
        <w:t xml:space="preserve">, A., K. J. Lomas, and S. K. Firth. 2013. “National Survey of Summertime Temperatures and Overheating Risk in English Homes.” </w:t>
      </w:r>
      <w:r w:rsidRPr="00664557">
        <w:rPr>
          <w:i/>
          <w:iCs/>
        </w:rPr>
        <w:t>Building and Environment</w:t>
      </w:r>
      <w:r w:rsidRPr="00664557">
        <w:t xml:space="preserve"> 65 (July): 1–17. https://doi.org/10.1016/j.buildenv.2013.03.011.</w:t>
      </w:r>
    </w:p>
    <w:p w14:paraId="30031B98" w14:textId="77777777" w:rsidR="00664557" w:rsidRPr="00664557" w:rsidRDefault="00664557" w:rsidP="00C70F6E">
      <w:pPr>
        <w:pStyle w:val="Bibliography"/>
        <w:numPr>
          <w:ilvl w:val="0"/>
          <w:numId w:val="0"/>
        </w:numPr>
        <w:ind w:left="180"/>
        <w:pPrChange w:id="587" w:author="Arfa Aijazi" w:date="2024-03-05T03:32:00Z">
          <w:pPr>
            <w:pStyle w:val="Bibliography"/>
          </w:pPr>
        </w:pPrChange>
      </w:pPr>
      <w:proofErr w:type="spellStart"/>
      <w:r w:rsidRPr="00664557">
        <w:t>Berko</w:t>
      </w:r>
      <w:proofErr w:type="spellEnd"/>
      <w:r w:rsidRPr="00664557">
        <w:t xml:space="preserve">, Jeffrey, Deborah D. Ingram, </w:t>
      </w:r>
      <w:proofErr w:type="spellStart"/>
      <w:r w:rsidRPr="00664557">
        <w:t>Shubhayu</w:t>
      </w:r>
      <w:proofErr w:type="spellEnd"/>
      <w:r w:rsidRPr="00664557">
        <w:t xml:space="preserve"> </w:t>
      </w:r>
      <w:proofErr w:type="spellStart"/>
      <w:r w:rsidRPr="00664557">
        <w:t>Saha</w:t>
      </w:r>
      <w:proofErr w:type="spellEnd"/>
      <w:r w:rsidRPr="00664557">
        <w:t xml:space="preserve">, and Jennifer D. Parker. 2014. “Deaths Attributed to Heat, Cold, and Other Weather Events in the United States, 2006-2010.” </w:t>
      </w:r>
      <w:r w:rsidRPr="00664557">
        <w:rPr>
          <w:i/>
          <w:iCs/>
        </w:rPr>
        <w:t>National Health Statistics Reports</w:t>
      </w:r>
      <w:r w:rsidRPr="00664557">
        <w:t>, no. 76 (July): 1–15.</w:t>
      </w:r>
    </w:p>
    <w:p w14:paraId="02466413" w14:textId="77777777" w:rsidR="00664557" w:rsidRPr="00664557" w:rsidRDefault="00664557" w:rsidP="00C70F6E">
      <w:pPr>
        <w:pStyle w:val="Bibliography"/>
        <w:numPr>
          <w:ilvl w:val="0"/>
          <w:numId w:val="0"/>
        </w:numPr>
        <w:ind w:left="180"/>
        <w:pPrChange w:id="588" w:author="Arfa Aijazi" w:date="2024-03-05T03:32:00Z">
          <w:pPr>
            <w:pStyle w:val="Bibliography"/>
          </w:pPr>
        </w:pPrChange>
      </w:pPr>
      <w:proofErr w:type="spellStart"/>
      <w:r w:rsidRPr="00664557">
        <w:t>Booten</w:t>
      </w:r>
      <w:proofErr w:type="spellEnd"/>
      <w:r w:rsidRPr="00664557">
        <w:t>, Chuck, Joseph Robertson, Dane Christensen, Mike Heaney, David Brown, Paul Norton, and Chris Smith. 2017. “Residential Indoor Temperature Study.” NREL/TP--5500-68019, 1351449. https://doi.org/10.2172/1351449.</w:t>
      </w:r>
    </w:p>
    <w:p w14:paraId="6179ECD1" w14:textId="77777777" w:rsidR="00664557" w:rsidRPr="00664557" w:rsidRDefault="00664557" w:rsidP="00C70F6E">
      <w:pPr>
        <w:pStyle w:val="Bibliography"/>
        <w:numPr>
          <w:ilvl w:val="0"/>
          <w:numId w:val="0"/>
        </w:numPr>
        <w:ind w:left="180"/>
        <w:pPrChange w:id="589" w:author="Arfa Aijazi" w:date="2024-03-05T03:32:00Z">
          <w:pPr>
            <w:pStyle w:val="Bibliography"/>
          </w:pPr>
        </w:pPrChange>
      </w:pPr>
      <w:r w:rsidRPr="00664557">
        <w:t xml:space="preserve">Burkart, Katrin G., Michael </w:t>
      </w:r>
      <w:proofErr w:type="spellStart"/>
      <w:r w:rsidRPr="00664557">
        <w:t>Brauer</w:t>
      </w:r>
      <w:proofErr w:type="spellEnd"/>
      <w:r w:rsidRPr="00664557">
        <w:t xml:space="preserve">, Aleksandr Y. </w:t>
      </w:r>
      <w:proofErr w:type="spellStart"/>
      <w:r w:rsidRPr="00664557">
        <w:t>Aravkin</w:t>
      </w:r>
      <w:proofErr w:type="spellEnd"/>
      <w:r w:rsidRPr="00664557">
        <w:t xml:space="preserve">, William W. Godwin, Simon I. Hay, Jiawei He, Vincent C. Iannucci, et al. 2021. “Estimating the Cause-Specific Relative Risks of Non-Optimal Temperature on Daily Mortality: A Two-Part Modelling Approach Applied to the Global Burden of Disease Study.” </w:t>
      </w:r>
      <w:r w:rsidRPr="00664557">
        <w:rPr>
          <w:i/>
          <w:iCs/>
        </w:rPr>
        <w:t>The Lancet</w:t>
      </w:r>
      <w:r w:rsidRPr="00664557">
        <w:t xml:space="preserve"> 398 (10301): 685–97. https://doi.org/10.1016/S0140-6736(21)01700-1.</w:t>
      </w:r>
    </w:p>
    <w:p w14:paraId="1D7EE572" w14:textId="77777777" w:rsidR="00664557" w:rsidRPr="00664557" w:rsidRDefault="00664557" w:rsidP="00C70F6E">
      <w:pPr>
        <w:pStyle w:val="Bibliography"/>
        <w:numPr>
          <w:ilvl w:val="0"/>
          <w:numId w:val="0"/>
        </w:numPr>
        <w:ind w:left="180"/>
        <w:pPrChange w:id="590" w:author="Arfa Aijazi" w:date="2024-03-05T03:32:00Z">
          <w:pPr>
            <w:pStyle w:val="Bibliography"/>
          </w:pPr>
        </w:pPrChange>
      </w:pPr>
      <w:r w:rsidRPr="00664557">
        <w:t xml:space="preserve">Centers for Disease Control and Prevention (CDC). 1995. “Heat-Related Mortality--Chicago, July 1995.” </w:t>
      </w:r>
      <w:r w:rsidRPr="00664557">
        <w:rPr>
          <w:i/>
          <w:iCs/>
        </w:rPr>
        <w:t>MMWR. Morbidity and Mortality Weekly Report</w:t>
      </w:r>
      <w:r w:rsidRPr="00664557">
        <w:t xml:space="preserve"> 44 (31): 577–79.</w:t>
      </w:r>
    </w:p>
    <w:p w14:paraId="283516E4" w14:textId="77777777" w:rsidR="00664557" w:rsidRPr="00664557" w:rsidRDefault="00664557" w:rsidP="00C70F6E">
      <w:pPr>
        <w:pStyle w:val="Bibliography"/>
        <w:numPr>
          <w:ilvl w:val="0"/>
          <w:numId w:val="0"/>
        </w:numPr>
        <w:ind w:left="180"/>
        <w:pPrChange w:id="591" w:author="Arfa Aijazi" w:date="2024-03-05T03:32:00Z">
          <w:pPr>
            <w:pStyle w:val="Bibliography"/>
          </w:pPr>
        </w:pPrChange>
      </w:pPr>
      <w:r w:rsidRPr="00664557">
        <w:t xml:space="preserve">Conti, Susanna, Paola Meli, Giada Minelli, Renata </w:t>
      </w:r>
      <w:proofErr w:type="spellStart"/>
      <w:r w:rsidRPr="00664557">
        <w:t>Solimini</w:t>
      </w:r>
      <w:proofErr w:type="spellEnd"/>
      <w:r w:rsidRPr="00664557">
        <w:t xml:space="preserve">, </w:t>
      </w:r>
      <w:proofErr w:type="spellStart"/>
      <w:r w:rsidRPr="00664557">
        <w:t>Virgilia</w:t>
      </w:r>
      <w:proofErr w:type="spellEnd"/>
      <w:r w:rsidRPr="00664557">
        <w:t xml:space="preserve"> </w:t>
      </w:r>
      <w:proofErr w:type="spellStart"/>
      <w:r w:rsidRPr="00664557">
        <w:t>Toccaceli</w:t>
      </w:r>
      <w:proofErr w:type="spellEnd"/>
      <w:r w:rsidRPr="00664557">
        <w:t xml:space="preserve">, Monica </w:t>
      </w:r>
      <w:proofErr w:type="spellStart"/>
      <w:r w:rsidRPr="00664557">
        <w:t>Vichi</w:t>
      </w:r>
      <w:proofErr w:type="spellEnd"/>
      <w:r w:rsidRPr="00664557">
        <w:t xml:space="preserve">, Carmen </w:t>
      </w:r>
      <w:proofErr w:type="spellStart"/>
      <w:r w:rsidRPr="00664557">
        <w:t>Beltrano</w:t>
      </w:r>
      <w:proofErr w:type="spellEnd"/>
      <w:r w:rsidRPr="00664557">
        <w:t xml:space="preserve">, and Luigi Perini. 2005. “Epidemiologic Study of Mortality during the Summer 2003 Heat Wave in Italy.” </w:t>
      </w:r>
      <w:r w:rsidRPr="00664557">
        <w:rPr>
          <w:i/>
          <w:iCs/>
        </w:rPr>
        <w:t>Environmental Research</w:t>
      </w:r>
      <w:r w:rsidRPr="00664557">
        <w:t xml:space="preserve"> 98 (3): 390–99. https://doi.org/10.1016/j.envres.2004.10.009.</w:t>
      </w:r>
    </w:p>
    <w:p w14:paraId="17BBDF74" w14:textId="77777777" w:rsidR="00664557" w:rsidRPr="00664557" w:rsidRDefault="00664557" w:rsidP="00C70F6E">
      <w:pPr>
        <w:pStyle w:val="Bibliography"/>
        <w:numPr>
          <w:ilvl w:val="0"/>
          <w:numId w:val="0"/>
        </w:numPr>
        <w:ind w:left="180"/>
        <w:pPrChange w:id="592" w:author="Arfa Aijazi" w:date="2024-03-05T03:32:00Z">
          <w:pPr>
            <w:pStyle w:val="Bibliography"/>
          </w:pPr>
        </w:pPrChange>
      </w:pPr>
      <w:proofErr w:type="spellStart"/>
      <w:r w:rsidRPr="00664557">
        <w:t>Curriero</w:t>
      </w:r>
      <w:proofErr w:type="spellEnd"/>
      <w:r w:rsidRPr="00664557">
        <w:t xml:space="preserve">, Frank C., Karlyn S. Heiner, Jonathan M. </w:t>
      </w:r>
      <w:proofErr w:type="spellStart"/>
      <w:r w:rsidRPr="00664557">
        <w:t>Samet</w:t>
      </w:r>
      <w:proofErr w:type="spellEnd"/>
      <w:r w:rsidRPr="00664557">
        <w:t xml:space="preserve">, Scott L. </w:t>
      </w:r>
      <w:proofErr w:type="spellStart"/>
      <w:r w:rsidRPr="00664557">
        <w:t>Zeger</w:t>
      </w:r>
      <w:proofErr w:type="spellEnd"/>
      <w:r w:rsidRPr="00664557">
        <w:t xml:space="preserve">, Lisa </w:t>
      </w:r>
      <w:proofErr w:type="spellStart"/>
      <w:r w:rsidRPr="00664557">
        <w:t>Strug</w:t>
      </w:r>
      <w:proofErr w:type="spellEnd"/>
      <w:r w:rsidRPr="00664557">
        <w:t xml:space="preserve">, and Jonathan A. Patz. 2002. “Temperature and Mortality in 11 Cities of the Eastern United States.” </w:t>
      </w:r>
      <w:r w:rsidRPr="00664557">
        <w:rPr>
          <w:i/>
          <w:iCs/>
        </w:rPr>
        <w:t>American Journal of Epidemiology</w:t>
      </w:r>
      <w:r w:rsidRPr="00664557">
        <w:t xml:space="preserve"> 155 (1): 80–87. https://doi.org/10.1093/aje/155.1.80.</w:t>
      </w:r>
    </w:p>
    <w:p w14:paraId="1D782894" w14:textId="77777777" w:rsidR="00664557" w:rsidRPr="00664557" w:rsidRDefault="00664557" w:rsidP="00C70F6E">
      <w:pPr>
        <w:pStyle w:val="Bibliography"/>
        <w:numPr>
          <w:ilvl w:val="0"/>
          <w:numId w:val="0"/>
        </w:numPr>
        <w:ind w:left="180"/>
        <w:pPrChange w:id="593" w:author="Arfa Aijazi" w:date="2024-03-05T03:32:00Z">
          <w:pPr>
            <w:pStyle w:val="Bibliography"/>
          </w:pPr>
        </w:pPrChange>
      </w:pPr>
      <w:r w:rsidRPr="00664557">
        <w:t xml:space="preserve">Davis, Jesse, and Mark </w:t>
      </w:r>
      <w:proofErr w:type="spellStart"/>
      <w:r w:rsidRPr="00664557">
        <w:t>Goadrich</w:t>
      </w:r>
      <w:proofErr w:type="spellEnd"/>
      <w:r w:rsidRPr="00664557">
        <w:t xml:space="preserve">. 2006. “The Relationship between Precision-Recall and ROC Curves.” In </w:t>
      </w:r>
      <w:r w:rsidRPr="00664557">
        <w:rPr>
          <w:i/>
          <w:iCs/>
        </w:rPr>
        <w:t xml:space="preserve">Proceedings of the 23rd International Conference on Machine </w:t>
      </w:r>
      <w:proofErr w:type="gramStart"/>
      <w:r w:rsidRPr="00664557">
        <w:rPr>
          <w:i/>
          <w:iCs/>
        </w:rPr>
        <w:t>Learning  -</w:t>
      </w:r>
      <w:proofErr w:type="gramEnd"/>
      <w:r w:rsidRPr="00664557">
        <w:rPr>
          <w:i/>
          <w:iCs/>
        </w:rPr>
        <w:t xml:space="preserve"> ICML ’06</w:t>
      </w:r>
      <w:r w:rsidRPr="00664557">
        <w:t>, 233–40. Pittsburgh, Pennsylvania: ACM Press. https://doi.org/10.1145/1143844.1143874.</w:t>
      </w:r>
    </w:p>
    <w:p w14:paraId="25B97B87" w14:textId="77777777" w:rsidR="00664557" w:rsidRPr="00664557" w:rsidRDefault="00664557" w:rsidP="00C70F6E">
      <w:pPr>
        <w:pStyle w:val="Bibliography"/>
        <w:numPr>
          <w:ilvl w:val="0"/>
          <w:numId w:val="0"/>
        </w:numPr>
        <w:ind w:left="180"/>
        <w:pPrChange w:id="594" w:author="Arfa Aijazi" w:date="2024-03-05T03:32:00Z">
          <w:pPr>
            <w:pStyle w:val="Bibliography"/>
          </w:pPr>
        </w:pPrChange>
      </w:pPr>
      <w:r w:rsidRPr="00664557">
        <w:t>EIA. 2016. “Residential Energy Consumption Survey: A Nationwide Study of Energy Use in American Homes.” Washington, DC: U.S. Department of Energy. https://www.eia.gov/survey/form/eia_457/2015_EIA-475A_paper.pdf.</w:t>
      </w:r>
    </w:p>
    <w:p w14:paraId="57C4A1A3" w14:textId="77777777" w:rsidR="00664557" w:rsidRPr="00664557" w:rsidRDefault="00664557" w:rsidP="00C70F6E">
      <w:pPr>
        <w:pStyle w:val="Bibliography"/>
        <w:numPr>
          <w:ilvl w:val="0"/>
          <w:numId w:val="0"/>
        </w:numPr>
        <w:ind w:left="180"/>
        <w:pPrChange w:id="595" w:author="Arfa Aijazi" w:date="2024-03-05T03:32:00Z">
          <w:pPr>
            <w:pStyle w:val="Bibliography"/>
          </w:pPr>
        </w:pPrChange>
      </w:pPr>
      <w:r w:rsidRPr="00664557">
        <w:t>———. 2018. “Residential Energy Consumption Survey (RECS): 2015 Household Characteristics Technical Documentation Summary.” Washington, DC: U.S. Department of Energy.</w:t>
      </w:r>
    </w:p>
    <w:p w14:paraId="2D79E1E0" w14:textId="77777777" w:rsidR="00664557" w:rsidRPr="00664557" w:rsidRDefault="00664557" w:rsidP="00C70F6E">
      <w:pPr>
        <w:pStyle w:val="Bibliography"/>
        <w:numPr>
          <w:ilvl w:val="0"/>
          <w:numId w:val="0"/>
        </w:numPr>
        <w:ind w:left="180"/>
        <w:pPrChange w:id="596" w:author="Arfa Aijazi" w:date="2024-03-05T03:32:00Z">
          <w:pPr>
            <w:pStyle w:val="Bibliography"/>
          </w:pPr>
        </w:pPrChange>
      </w:pPr>
      <w:r w:rsidRPr="00664557">
        <w:t>———. 2019. “Residential Energy Consumption Survey (RECS): Using the 2015 Microdata File to Compute Estimates and Standard Errors (RSEs).” Washington, D.C.: U.S. Energy Information Administration. https://www.eia.gov/consumption/residential/data/2015/pdf/microdata_v3.pdf.</w:t>
      </w:r>
    </w:p>
    <w:p w14:paraId="37DB2B49" w14:textId="77777777" w:rsidR="00664557" w:rsidRPr="00664557" w:rsidRDefault="00664557" w:rsidP="00C70F6E">
      <w:pPr>
        <w:pStyle w:val="Bibliography"/>
        <w:numPr>
          <w:ilvl w:val="0"/>
          <w:numId w:val="0"/>
        </w:numPr>
        <w:ind w:left="180"/>
        <w:pPrChange w:id="597" w:author="Arfa Aijazi" w:date="2024-03-05T03:32:00Z">
          <w:pPr>
            <w:pStyle w:val="Bibliography"/>
          </w:pPr>
        </w:pPrChange>
      </w:pPr>
      <w:r w:rsidRPr="00664557">
        <w:lastRenderedPageBreak/>
        <w:t>———. 2020. “Residential Energy Consumption Survey (</w:t>
      </w:r>
      <w:proofErr w:type="gramStart"/>
      <w:r w:rsidRPr="00664557">
        <w:t xml:space="preserve">RECS)   </w:t>
      </w:r>
      <w:proofErr w:type="gramEnd"/>
      <w:r w:rsidRPr="00664557">
        <w:t xml:space="preserve">                                           Form EIA-457A                                                   2020 Household Questionnaire.” Washington, D.C.: U.S. Department of Energy. https://www.eia.gov/survey/form/eia_457/2020_RECS-457A.pdf.</w:t>
      </w:r>
    </w:p>
    <w:p w14:paraId="6E187259" w14:textId="77777777" w:rsidR="00664557" w:rsidRPr="00664557" w:rsidRDefault="00664557" w:rsidP="00C70F6E">
      <w:pPr>
        <w:pStyle w:val="Bibliography"/>
        <w:numPr>
          <w:ilvl w:val="0"/>
          <w:numId w:val="0"/>
        </w:numPr>
        <w:ind w:left="180"/>
        <w:pPrChange w:id="598" w:author="Arfa Aijazi" w:date="2024-03-05T03:32:00Z">
          <w:pPr>
            <w:pStyle w:val="Bibliography"/>
          </w:pPr>
        </w:pPrChange>
      </w:pPr>
      <w:r w:rsidRPr="00664557">
        <w:t>———. 2022. “2020 RECS Survey Data.” May 2022. https://www.eia.gov/consumption/residential/data/2020/.</w:t>
      </w:r>
    </w:p>
    <w:p w14:paraId="3AE7B093" w14:textId="77777777" w:rsidR="00664557" w:rsidRPr="00664557" w:rsidRDefault="00664557" w:rsidP="00C70F6E">
      <w:pPr>
        <w:pStyle w:val="Bibliography"/>
        <w:numPr>
          <w:ilvl w:val="0"/>
          <w:numId w:val="0"/>
        </w:numPr>
        <w:ind w:left="180"/>
        <w:pPrChange w:id="599" w:author="Arfa Aijazi" w:date="2024-03-05T03:32:00Z">
          <w:pPr>
            <w:pStyle w:val="Bibliography"/>
          </w:pPr>
        </w:pPrChange>
      </w:pPr>
      <w:r w:rsidRPr="00664557">
        <w:t>———. 2023. “2020 Residential Energy Consumption Survey: Using the Microdata File to Compute Estimates and Relative Standard Errors (RSEs).” Washington, D.C.: U.S. Energy Information Administration. https://www.eia.gov/consumption/residential/data/2020/pdf/microdata-guide.pdf.</w:t>
      </w:r>
    </w:p>
    <w:p w14:paraId="656DD4FC" w14:textId="77777777" w:rsidR="00664557" w:rsidRPr="00664557" w:rsidRDefault="00664557" w:rsidP="00C70F6E">
      <w:pPr>
        <w:pStyle w:val="Bibliography"/>
        <w:numPr>
          <w:ilvl w:val="0"/>
          <w:numId w:val="0"/>
        </w:numPr>
        <w:ind w:left="180"/>
        <w:pPrChange w:id="600" w:author="Arfa Aijazi" w:date="2024-03-05T03:32:00Z">
          <w:pPr>
            <w:pStyle w:val="Bibliography"/>
          </w:pPr>
        </w:pPrChange>
      </w:pPr>
      <w:r w:rsidRPr="00664557">
        <w:t xml:space="preserve">Fawcett, Tom. 2006. “An Introduction to ROC Analysis.” </w:t>
      </w:r>
      <w:r w:rsidRPr="00664557">
        <w:rPr>
          <w:i/>
          <w:iCs/>
        </w:rPr>
        <w:t>Pattern Recognition Letters</w:t>
      </w:r>
      <w:r w:rsidRPr="00664557">
        <w:t xml:space="preserve"> 27 (8): 861–74. https://doi.org/10.1016/j.patrec.2005.10.010.</w:t>
      </w:r>
    </w:p>
    <w:p w14:paraId="4190C2BB" w14:textId="77777777" w:rsidR="00664557" w:rsidRPr="00664557" w:rsidRDefault="00664557" w:rsidP="00C70F6E">
      <w:pPr>
        <w:pStyle w:val="Bibliography"/>
        <w:numPr>
          <w:ilvl w:val="0"/>
          <w:numId w:val="0"/>
        </w:numPr>
        <w:ind w:left="180"/>
        <w:pPrChange w:id="601" w:author="Arfa Aijazi" w:date="2024-03-05T03:32:00Z">
          <w:pPr>
            <w:pStyle w:val="Bibliography"/>
          </w:pPr>
        </w:pPrChange>
      </w:pPr>
      <w:r w:rsidRPr="00664557">
        <w:t xml:space="preserve">Ferguson, Christopher J. 2009. “An Effect Size Primer: A Guide for Clinicians and Researchers.” </w:t>
      </w:r>
      <w:r w:rsidRPr="00664557">
        <w:rPr>
          <w:i/>
          <w:iCs/>
        </w:rPr>
        <w:t>Professional Psychology: Research and Practice</w:t>
      </w:r>
      <w:r w:rsidRPr="00664557">
        <w:t xml:space="preserve"> 40 (5): 532–38. https://doi.org/10.1037/a0015808.</w:t>
      </w:r>
    </w:p>
    <w:p w14:paraId="698B4B16" w14:textId="77777777" w:rsidR="00664557" w:rsidRPr="00664557" w:rsidRDefault="00664557" w:rsidP="00C70F6E">
      <w:pPr>
        <w:pStyle w:val="Bibliography"/>
        <w:numPr>
          <w:ilvl w:val="0"/>
          <w:numId w:val="0"/>
        </w:numPr>
        <w:ind w:left="180"/>
        <w:pPrChange w:id="602" w:author="Arfa Aijazi" w:date="2024-03-05T03:32:00Z">
          <w:pPr>
            <w:pStyle w:val="Bibliography"/>
          </w:pPr>
        </w:pPrChange>
      </w:pPr>
      <w:r w:rsidRPr="00664557">
        <w:t xml:space="preserve">Fernandez, Alberto, Salvador Garcia, Francisco Herrera, and Nitesh V. Chawla. 2018. “SMOTE for Learning from Imbalanced Data: Progress and Challenges, Marking the 15-Year Anniversary.” </w:t>
      </w:r>
      <w:r w:rsidRPr="00664557">
        <w:rPr>
          <w:i/>
          <w:iCs/>
        </w:rPr>
        <w:t>Journal of Artificial Intelligence Research</w:t>
      </w:r>
      <w:r w:rsidRPr="00664557">
        <w:t xml:space="preserve"> 61 (April): 863–905. https://doi.org/10.1613/jair.1.11192.</w:t>
      </w:r>
    </w:p>
    <w:p w14:paraId="1FCC6BF4" w14:textId="77777777" w:rsidR="00664557" w:rsidRPr="00664557" w:rsidRDefault="00664557" w:rsidP="00C70F6E">
      <w:pPr>
        <w:pStyle w:val="Bibliography"/>
        <w:numPr>
          <w:ilvl w:val="0"/>
          <w:numId w:val="0"/>
        </w:numPr>
        <w:ind w:left="180"/>
        <w:pPrChange w:id="603" w:author="Arfa Aijazi" w:date="2024-03-05T03:32:00Z">
          <w:pPr>
            <w:pStyle w:val="Bibliography"/>
          </w:pPr>
        </w:pPrChange>
      </w:pPr>
      <w:proofErr w:type="spellStart"/>
      <w:r w:rsidRPr="00664557">
        <w:t>Fouillet</w:t>
      </w:r>
      <w:proofErr w:type="spellEnd"/>
      <w:r w:rsidRPr="00664557">
        <w:t xml:space="preserve">, A., G. Rey, F. Laurent, G. </w:t>
      </w:r>
      <w:proofErr w:type="spellStart"/>
      <w:r w:rsidRPr="00664557">
        <w:t>Pavillon</w:t>
      </w:r>
      <w:proofErr w:type="spellEnd"/>
      <w:r w:rsidRPr="00664557">
        <w:t xml:space="preserve">, S. </w:t>
      </w:r>
      <w:proofErr w:type="spellStart"/>
      <w:r w:rsidRPr="00664557">
        <w:t>Bellec</w:t>
      </w:r>
      <w:proofErr w:type="spellEnd"/>
      <w:r w:rsidRPr="00664557">
        <w:t xml:space="preserve">, C. </w:t>
      </w:r>
      <w:proofErr w:type="spellStart"/>
      <w:r w:rsidRPr="00664557">
        <w:t>Guihenneuc-jouyaux</w:t>
      </w:r>
      <w:proofErr w:type="spellEnd"/>
      <w:r w:rsidRPr="00664557">
        <w:t xml:space="preserve">, J. </w:t>
      </w:r>
      <w:proofErr w:type="spellStart"/>
      <w:r w:rsidRPr="00664557">
        <w:t>Clavel</w:t>
      </w:r>
      <w:proofErr w:type="spellEnd"/>
      <w:r w:rsidRPr="00664557">
        <w:t xml:space="preserve">, E. </w:t>
      </w:r>
      <w:proofErr w:type="spellStart"/>
      <w:r w:rsidRPr="00664557">
        <w:t>Jougla</w:t>
      </w:r>
      <w:proofErr w:type="spellEnd"/>
      <w:r w:rsidRPr="00664557">
        <w:t xml:space="preserve">, and Denis </w:t>
      </w:r>
      <w:proofErr w:type="spellStart"/>
      <w:r w:rsidRPr="00664557">
        <w:t>Hémon</w:t>
      </w:r>
      <w:proofErr w:type="spellEnd"/>
      <w:r w:rsidRPr="00664557">
        <w:t xml:space="preserve">. 2006. “Excess Mortality Related to the August 2003 Heat Wave in France,” </w:t>
      </w:r>
      <w:proofErr w:type="gramStart"/>
      <w:r w:rsidRPr="00664557">
        <w:t>October,</w:t>
      </w:r>
      <w:proofErr w:type="gramEnd"/>
      <w:r w:rsidRPr="00664557">
        <w:t xml:space="preserve"> 16–24. https://doi.org/10.1007/s00420-006-0089-4.</w:t>
      </w:r>
    </w:p>
    <w:p w14:paraId="005624C5" w14:textId="77777777" w:rsidR="00664557" w:rsidRPr="00664557" w:rsidRDefault="00664557" w:rsidP="00C70F6E">
      <w:pPr>
        <w:pStyle w:val="Bibliography"/>
        <w:numPr>
          <w:ilvl w:val="0"/>
          <w:numId w:val="0"/>
        </w:numPr>
        <w:ind w:left="180"/>
        <w:pPrChange w:id="604" w:author="Arfa Aijazi" w:date="2024-03-05T03:32:00Z">
          <w:pPr>
            <w:pStyle w:val="Bibliography"/>
          </w:pPr>
        </w:pPrChange>
      </w:pPr>
      <w:r w:rsidRPr="00664557">
        <w:t xml:space="preserve">Graff, Michelle, and </w:t>
      </w:r>
      <w:proofErr w:type="spellStart"/>
      <w:r w:rsidRPr="00664557">
        <w:t>Sanya</w:t>
      </w:r>
      <w:proofErr w:type="spellEnd"/>
      <w:r w:rsidRPr="00664557">
        <w:t xml:space="preserve"> Carley. 2020. “COVID-19 Assistance Needs to Target Energy Insecurity.” </w:t>
      </w:r>
      <w:r w:rsidRPr="00664557">
        <w:rPr>
          <w:i/>
          <w:iCs/>
        </w:rPr>
        <w:t>Nature Energy</w:t>
      </w:r>
      <w:r w:rsidRPr="00664557">
        <w:t xml:space="preserve"> 5 (5): 352–54. https://doi.org/10.1038/s41560-020-0620-y.</w:t>
      </w:r>
    </w:p>
    <w:p w14:paraId="03CD44BB" w14:textId="77777777" w:rsidR="00664557" w:rsidRPr="00664557" w:rsidRDefault="00664557" w:rsidP="00C70F6E">
      <w:pPr>
        <w:pStyle w:val="Bibliography"/>
        <w:numPr>
          <w:ilvl w:val="0"/>
          <w:numId w:val="0"/>
        </w:numPr>
        <w:ind w:left="180"/>
        <w:pPrChange w:id="605" w:author="Arfa Aijazi" w:date="2024-03-05T03:32:00Z">
          <w:pPr>
            <w:pStyle w:val="Bibliography"/>
          </w:pPr>
        </w:pPrChange>
      </w:pPr>
      <w:r w:rsidRPr="00664557">
        <w:t xml:space="preserve">Greenwell, Brandon, Bradley </w:t>
      </w:r>
      <w:proofErr w:type="spellStart"/>
      <w:r w:rsidRPr="00664557">
        <w:t>Boehmke</w:t>
      </w:r>
      <w:proofErr w:type="spellEnd"/>
      <w:r w:rsidRPr="00664557">
        <w:t xml:space="preserve">, Jay Cunningham, and G. B. M. </w:t>
      </w:r>
      <w:proofErr w:type="gramStart"/>
      <w:r w:rsidRPr="00664557">
        <w:t>Developers  (</w:t>
      </w:r>
      <w:proofErr w:type="gramEnd"/>
      <w:r w:rsidRPr="00664557">
        <w:t>https://github.com/gbm-developers). 2022. “</w:t>
      </w:r>
      <w:proofErr w:type="spellStart"/>
      <w:r w:rsidRPr="00664557">
        <w:t>Gbm</w:t>
      </w:r>
      <w:proofErr w:type="spellEnd"/>
      <w:r w:rsidRPr="00664557">
        <w:t>: Generalized Boosted Regression Models.” https://cran.r-project.org/web/packages/gbm/index.html.</w:t>
      </w:r>
    </w:p>
    <w:p w14:paraId="74D25F06" w14:textId="77777777" w:rsidR="00664557" w:rsidRPr="00664557" w:rsidRDefault="00664557" w:rsidP="00C70F6E">
      <w:pPr>
        <w:pStyle w:val="Bibliography"/>
        <w:numPr>
          <w:ilvl w:val="0"/>
          <w:numId w:val="0"/>
        </w:numPr>
        <w:ind w:left="180"/>
        <w:pPrChange w:id="606" w:author="Arfa Aijazi" w:date="2024-03-05T03:32:00Z">
          <w:pPr>
            <w:pStyle w:val="Bibliography"/>
          </w:pPr>
        </w:pPrChange>
      </w:pPr>
      <w:r w:rsidRPr="00664557">
        <w:t>Harker Steele, Amanda J., and John C. Bergstrom. 2021. “‘</w:t>
      </w:r>
      <w:proofErr w:type="spellStart"/>
      <w:r w:rsidRPr="00664557">
        <w:t>Brr</w:t>
      </w:r>
      <w:proofErr w:type="spellEnd"/>
      <w:r w:rsidRPr="00664557">
        <w:t xml:space="preserve">! It’s Cold in Here’ Measures of Household Energy Insecurity for the United States.” </w:t>
      </w:r>
      <w:r w:rsidRPr="00664557">
        <w:rPr>
          <w:i/>
          <w:iCs/>
        </w:rPr>
        <w:t>Energy Research &amp; Social Science</w:t>
      </w:r>
      <w:r w:rsidRPr="00664557">
        <w:t xml:space="preserve"> 72 (February): 101863. https://doi.org/10.1016/j.erss.2020.101863.</w:t>
      </w:r>
    </w:p>
    <w:p w14:paraId="45944E05" w14:textId="77777777" w:rsidR="00664557" w:rsidRPr="00664557" w:rsidRDefault="00664557" w:rsidP="00C70F6E">
      <w:pPr>
        <w:pStyle w:val="Bibliography"/>
        <w:numPr>
          <w:ilvl w:val="0"/>
          <w:numId w:val="0"/>
        </w:numPr>
        <w:ind w:left="180"/>
        <w:pPrChange w:id="607" w:author="Arfa Aijazi" w:date="2024-03-05T03:32:00Z">
          <w:pPr>
            <w:pStyle w:val="Bibliography"/>
          </w:pPr>
        </w:pPrChange>
      </w:pPr>
      <w:r w:rsidRPr="00664557">
        <w:t xml:space="preserve">Harrison, Conor, and Jeff </w:t>
      </w:r>
      <w:proofErr w:type="spellStart"/>
      <w:r w:rsidRPr="00664557">
        <w:t>Popke</w:t>
      </w:r>
      <w:proofErr w:type="spellEnd"/>
      <w:r w:rsidRPr="00664557">
        <w:t xml:space="preserve">. 2011. “‘Because You Got to Have Heat’: The Networked Assemblage of Energy Poverty in Eastern North Carolina.” </w:t>
      </w:r>
      <w:r w:rsidRPr="00664557">
        <w:rPr>
          <w:i/>
          <w:iCs/>
        </w:rPr>
        <w:t>Annals of the Association of American Geographers</w:t>
      </w:r>
      <w:r w:rsidRPr="00664557">
        <w:t xml:space="preserve"> 101 (4): 949–61. https://www.jstor.org/stable/27980241.</w:t>
      </w:r>
    </w:p>
    <w:p w14:paraId="6581EB75" w14:textId="77777777" w:rsidR="00664557" w:rsidRPr="00664557" w:rsidRDefault="00664557" w:rsidP="00C70F6E">
      <w:pPr>
        <w:pStyle w:val="Bibliography"/>
        <w:numPr>
          <w:ilvl w:val="0"/>
          <w:numId w:val="0"/>
        </w:numPr>
        <w:ind w:left="180"/>
        <w:pPrChange w:id="608" w:author="Arfa Aijazi" w:date="2024-03-05T03:32:00Z">
          <w:pPr>
            <w:pStyle w:val="Bibliography"/>
          </w:pPr>
        </w:pPrChange>
      </w:pPr>
      <w:r w:rsidRPr="00664557">
        <w:t xml:space="preserve">Hart, John Fraser, Michelle J. Rhodes, John T. Morgan, and John T. Morgan. 2002. </w:t>
      </w:r>
      <w:r w:rsidRPr="00664557">
        <w:rPr>
          <w:i/>
          <w:iCs/>
        </w:rPr>
        <w:t>The Unknown World of the Mobile Home</w:t>
      </w:r>
      <w:r w:rsidRPr="00664557">
        <w:t>. Baltimore, UNITED STATES: Johns Hopkins University Press. http://ebookcentral.proquest.com/lib/berkeley-ebooks/detail.action?docID=3318195.</w:t>
      </w:r>
    </w:p>
    <w:p w14:paraId="4432D8F2" w14:textId="77777777" w:rsidR="00664557" w:rsidRPr="00664557" w:rsidRDefault="00664557" w:rsidP="00C70F6E">
      <w:pPr>
        <w:pStyle w:val="Bibliography"/>
        <w:numPr>
          <w:ilvl w:val="0"/>
          <w:numId w:val="0"/>
        </w:numPr>
        <w:ind w:left="180"/>
        <w:pPrChange w:id="609" w:author="Arfa Aijazi" w:date="2024-03-05T03:32:00Z">
          <w:pPr>
            <w:pStyle w:val="Bibliography"/>
          </w:pPr>
        </w:pPrChange>
      </w:pPr>
      <w:r w:rsidRPr="00664557">
        <w:t xml:space="preserve">Hastie, Trevor, and Robert </w:t>
      </w:r>
      <w:proofErr w:type="spellStart"/>
      <w:r w:rsidRPr="00664557">
        <w:t>Tibshirani</w:t>
      </w:r>
      <w:proofErr w:type="spellEnd"/>
      <w:r w:rsidRPr="00664557">
        <w:t>. 2023. “</w:t>
      </w:r>
      <w:proofErr w:type="spellStart"/>
      <w:r w:rsidRPr="00664557">
        <w:t>Mda</w:t>
      </w:r>
      <w:proofErr w:type="spellEnd"/>
      <w:r w:rsidRPr="00664557">
        <w:t>: Mixture and Flexible Discriminant Analysis.” https://cran.r-project.org/web/packages/mda/index.html.</w:t>
      </w:r>
    </w:p>
    <w:p w14:paraId="6DB995E7" w14:textId="77777777" w:rsidR="00664557" w:rsidRPr="00664557" w:rsidRDefault="00664557" w:rsidP="00C70F6E">
      <w:pPr>
        <w:pStyle w:val="Bibliography"/>
        <w:numPr>
          <w:ilvl w:val="0"/>
          <w:numId w:val="0"/>
        </w:numPr>
        <w:ind w:left="180"/>
        <w:pPrChange w:id="610" w:author="Arfa Aijazi" w:date="2024-03-05T03:32:00Z">
          <w:pPr>
            <w:pStyle w:val="Bibliography"/>
          </w:pPr>
        </w:pPrChange>
      </w:pPr>
      <w:r w:rsidRPr="00664557">
        <w:t xml:space="preserve">He, </w:t>
      </w:r>
      <w:proofErr w:type="spellStart"/>
      <w:r w:rsidRPr="00664557">
        <w:t>Haibo</w:t>
      </w:r>
      <w:proofErr w:type="spellEnd"/>
      <w:r w:rsidRPr="00664557">
        <w:t xml:space="preserve">, and Edwardo A. Garcia. 2009. “Learning from Imbalanced Data.” </w:t>
      </w:r>
      <w:r w:rsidRPr="00664557">
        <w:rPr>
          <w:i/>
          <w:iCs/>
        </w:rPr>
        <w:t>IEEE Transactions on Knowledge and Data Engineering</w:t>
      </w:r>
      <w:r w:rsidRPr="00664557">
        <w:t xml:space="preserve"> 21 (9): 1263–84. https://doi.org/10.1109/TKDE.2008.239.</w:t>
      </w:r>
    </w:p>
    <w:p w14:paraId="03B89E88" w14:textId="77777777" w:rsidR="00664557" w:rsidRPr="00664557" w:rsidRDefault="00664557" w:rsidP="00C70F6E">
      <w:pPr>
        <w:pStyle w:val="Bibliography"/>
        <w:numPr>
          <w:ilvl w:val="0"/>
          <w:numId w:val="0"/>
        </w:numPr>
        <w:ind w:left="180"/>
        <w:pPrChange w:id="611" w:author="Arfa Aijazi" w:date="2024-03-05T03:32:00Z">
          <w:pPr>
            <w:pStyle w:val="Bibliography"/>
          </w:pPr>
        </w:pPrChange>
      </w:pPr>
      <w:r w:rsidRPr="00664557">
        <w:lastRenderedPageBreak/>
        <w:t xml:space="preserve">Henry, </w:t>
      </w:r>
      <w:proofErr w:type="spellStart"/>
      <w:r w:rsidRPr="00664557">
        <w:t>Devanandham</w:t>
      </w:r>
      <w:proofErr w:type="spellEnd"/>
      <w:r w:rsidRPr="00664557">
        <w:t xml:space="preserve">, and Jose Emmanuel Ramirez-Marquez. 2016. “On the Impacts of Power Outages during Hurricane Sandy—A Resilience-Based Analysis.” </w:t>
      </w:r>
      <w:r w:rsidRPr="00664557">
        <w:rPr>
          <w:i/>
          <w:iCs/>
        </w:rPr>
        <w:t>Systems Engineering</w:t>
      </w:r>
      <w:r w:rsidRPr="00664557">
        <w:t xml:space="preserve"> 19 (1): 59–75. https://doi.org/10.1002/sys.21338.</w:t>
      </w:r>
    </w:p>
    <w:p w14:paraId="5CA67230" w14:textId="77777777" w:rsidR="00664557" w:rsidRPr="00664557" w:rsidRDefault="00664557" w:rsidP="00C70F6E">
      <w:pPr>
        <w:pStyle w:val="Bibliography"/>
        <w:numPr>
          <w:ilvl w:val="0"/>
          <w:numId w:val="0"/>
        </w:numPr>
        <w:ind w:left="180"/>
        <w:pPrChange w:id="612" w:author="Arfa Aijazi" w:date="2024-03-05T03:32:00Z">
          <w:pPr>
            <w:pStyle w:val="Bibliography"/>
          </w:pPr>
        </w:pPrChange>
      </w:pPr>
      <w:r w:rsidRPr="00664557">
        <w:t xml:space="preserve">Hernández, Diana. 2016. “Understanding ‘Energy Insecurity’ and Why It Matters to Health.” </w:t>
      </w:r>
      <w:r w:rsidRPr="00664557">
        <w:rPr>
          <w:i/>
          <w:iCs/>
        </w:rPr>
        <w:t>Social Science &amp; Medicine</w:t>
      </w:r>
      <w:r w:rsidRPr="00664557">
        <w:t xml:space="preserve"> 167 (October): 1–10. https://doi.org/10.1016/j.socscimed.2016.08.029.</w:t>
      </w:r>
    </w:p>
    <w:p w14:paraId="787790C6" w14:textId="77777777" w:rsidR="00664557" w:rsidRPr="00664557" w:rsidRDefault="00664557" w:rsidP="00C70F6E">
      <w:pPr>
        <w:pStyle w:val="Bibliography"/>
        <w:numPr>
          <w:ilvl w:val="0"/>
          <w:numId w:val="0"/>
        </w:numPr>
        <w:ind w:left="180"/>
        <w:pPrChange w:id="613" w:author="Arfa Aijazi" w:date="2024-03-05T03:32:00Z">
          <w:pPr>
            <w:pStyle w:val="Bibliography"/>
          </w:pPr>
        </w:pPrChange>
      </w:pPr>
      <w:r w:rsidRPr="00664557">
        <w:t xml:space="preserve">Hsu, David. 2014. “Improving Energy Benchmarking with Self-Reported Data.” </w:t>
      </w:r>
      <w:r w:rsidRPr="00664557">
        <w:rPr>
          <w:i/>
          <w:iCs/>
        </w:rPr>
        <w:t>Building Research &amp; Information</w:t>
      </w:r>
      <w:r w:rsidRPr="00664557">
        <w:t xml:space="preserve"> 42 (5): 641–56. https://doi.org/10.1080/09613218.2014.887612.</w:t>
      </w:r>
    </w:p>
    <w:p w14:paraId="1DF9E701" w14:textId="77777777" w:rsidR="00664557" w:rsidRPr="00664557" w:rsidRDefault="00664557" w:rsidP="00C70F6E">
      <w:pPr>
        <w:pStyle w:val="Bibliography"/>
        <w:numPr>
          <w:ilvl w:val="0"/>
          <w:numId w:val="0"/>
        </w:numPr>
        <w:ind w:left="180"/>
        <w:pPrChange w:id="614" w:author="Arfa Aijazi" w:date="2024-03-05T03:32:00Z">
          <w:pPr>
            <w:pStyle w:val="Bibliography"/>
          </w:pPr>
        </w:pPrChange>
      </w:pPr>
      <w:proofErr w:type="spellStart"/>
      <w:r w:rsidRPr="00664557">
        <w:t>Inostroza</w:t>
      </w:r>
      <w:proofErr w:type="spellEnd"/>
      <w:r w:rsidRPr="00664557">
        <w:t xml:space="preserve">, Luis, Massimo Palme, and Francisco de la Barrera. 2016. “A Heat Vulnerability Index: Spatial Patterns of Exposure, Sensitivity and Adaptive Capacity for Santiago de Chile.” Edited by Jeffrey Shaman. </w:t>
      </w:r>
      <w:r w:rsidRPr="00664557">
        <w:rPr>
          <w:i/>
          <w:iCs/>
        </w:rPr>
        <w:t>PLOS ONE</w:t>
      </w:r>
      <w:r w:rsidRPr="00664557">
        <w:t xml:space="preserve"> 11 (9): e0162464. https://doi.org/10.1371/journal.pone.0162464.</w:t>
      </w:r>
    </w:p>
    <w:p w14:paraId="171FDA92" w14:textId="77777777" w:rsidR="00664557" w:rsidRPr="00664557" w:rsidRDefault="00664557" w:rsidP="00C70F6E">
      <w:pPr>
        <w:pStyle w:val="Bibliography"/>
        <w:numPr>
          <w:ilvl w:val="0"/>
          <w:numId w:val="0"/>
        </w:numPr>
        <w:ind w:left="180"/>
        <w:pPrChange w:id="615" w:author="Arfa Aijazi" w:date="2024-03-05T03:32:00Z">
          <w:pPr>
            <w:pStyle w:val="Bibliography"/>
          </w:pPr>
        </w:pPrChange>
      </w:pPr>
      <w:r w:rsidRPr="00664557">
        <w:t>IPCC. 2021. “Sixth Assessment Report — IPCC.” 2021. https://www.ipcc.ch/assessment-report/ar6/.</w:t>
      </w:r>
    </w:p>
    <w:p w14:paraId="3C10D846" w14:textId="77777777" w:rsidR="00664557" w:rsidRPr="00664557" w:rsidRDefault="00664557" w:rsidP="00C70F6E">
      <w:pPr>
        <w:pStyle w:val="Bibliography"/>
        <w:numPr>
          <w:ilvl w:val="0"/>
          <w:numId w:val="0"/>
        </w:numPr>
        <w:ind w:left="180"/>
        <w:pPrChange w:id="616" w:author="Arfa Aijazi" w:date="2024-03-05T03:32:00Z">
          <w:pPr>
            <w:pStyle w:val="Bibliography"/>
          </w:pPr>
        </w:pPrChange>
      </w:pPr>
      <w:r w:rsidRPr="00664557">
        <w:t xml:space="preserve">———. 2023. “2021: Annex VII: Glossary.” In </w:t>
      </w:r>
      <w:r w:rsidRPr="00664557">
        <w:rPr>
          <w:i/>
          <w:iCs/>
        </w:rPr>
        <w:t>Climate Change 2021: The Physical Science Basis. Contribution of Working Group I to the Sixth Assessment Report of the Intergovernmental Panel on Climate Change</w:t>
      </w:r>
      <w:r w:rsidRPr="00664557">
        <w:t xml:space="preserve">, edited by J.B.R. Matthews, V. </w:t>
      </w:r>
      <w:proofErr w:type="spellStart"/>
      <w:r w:rsidRPr="00664557">
        <w:t>Möller</w:t>
      </w:r>
      <w:proofErr w:type="spellEnd"/>
      <w:r w:rsidRPr="00664557">
        <w:t xml:space="preserve">, R. van Diemen, J.S. </w:t>
      </w:r>
      <w:proofErr w:type="spellStart"/>
      <w:r w:rsidRPr="00664557">
        <w:t>Fuglestvedt</w:t>
      </w:r>
      <w:proofErr w:type="spellEnd"/>
      <w:r w:rsidRPr="00664557">
        <w:t>, V. Masson-</w:t>
      </w:r>
      <w:proofErr w:type="spellStart"/>
      <w:r w:rsidRPr="00664557">
        <w:t>Delmotte</w:t>
      </w:r>
      <w:proofErr w:type="spellEnd"/>
      <w:r w:rsidRPr="00664557">
        <w:t>, C. Méndez, S. Semenov, and A. Reisinger, 2215–56. Cambridge, United Kingdom and New York, New York, USA: Cambridge University Press. https://doi.org/10.1017/9781009157896.022.</w:t>
      </w:r>
    </w:p>
    <w:p w14:paraId="6D45C8F9" w14:textId="77777777" w:rsidR="00664557" w:rsidRPr="00664557" w:rsidRDefault="00664557" w:rsidP="00C70F6E">
      <w:pPr>
        <w:pStyle w:val="Bibliography"/>
        <w:numPr>
          <w:ilvl w:val="0"/>
          <w:numId w:val="0"/>
        </w:numPr>
        <w:ind w:left="180"/>
        <w:pPrChange w:id="617" w:author="Arfa Aijazi" w:date="2024-03-05T03:32:00Z">
          <w:pPr>
            <w:pStyle w:val="Bibliography"/>
          </w:pPr>
        </w:pPrChange>
      </w:pPr>
      <w:r w:rsidRPr="00664557">
        <w:t xml:space="preserve">Iverson, Sally Ann, Aaron </w:t>
      </w:r>
      <w:proofErr w:type="spellStart"/>
      <w:r w:rsidRPr="00664557">
        <w:t>Gettel</w:t>
      </w:r>
      <w:proofErr w:type="spellEnd"/>
      <w:r w:rsidRPr="00664557">
        <w:t xml:space="preserve">, Carla P. </w:t>
      </w:r>
      <w:proofErr w:type="spellStart"/>
      <w:r w:rsidRPr="00664557">
        <w:t>Bezold</w:t>
      </w:r>
      <w:proofErr w:type="spellEnd"/>
      <w:r w:rsidRPr="00664557">
        <w:t xml:space="preserve">, Kate </w:t>
      </w:r>
      <w:proofErr w:type="spellStart"/>
      <w:r w:rsidRPr="00664557">
        <w:t>Goodin</w:t>
      </w:r>
      <w:proofErr w:type="spellEnd"/>
      <w:r w:rsidRPr="00664557">
        <w:t xml:space="preserve">, Benita McKinney, Rebecca </w:t>
      </w:r>
      <w:proofErr w:type="spellStart"/>
      <w:r w:rsidRPr="00664557">
        <w:t>Sunenshine</w:t>
      </w:r>
      <w:proofErr w:type="spellEnd"/>
      <w:r w:rsidRPr="00664557">
        <w:t xml:space="preserve">, and Vjollca Berisha. 2020. “Heat-Associated Mortality in a Hot Climate: Maricopa County, Arizona, 2006-2016.” </w:t>
      </w:r>
      <w:r w:rsidRPr="00664557">
        <w:rPr>
          <w:i/>
          <w:iCs/>
        </w:rPr>
        <w:t>Public Health Reports</w:t>
      </w:r>
      <w:r w:rsidRPr="00664557">
        <w:t xml:space="preserve"> 135 (5): 631–39. https://doi.org/10.1177/0033354920938006.</w:t>
      </w:r>
    </w:p>
    <w:p w14:paraId="293BE69A" w14:textId="77777777" w:rsidR="00664557" w:rsidRPr="00664557" w:rsidRDefault="00664557" w:rsidP="00C70F6E">
      <w:pPr>
        <w:pStyle w:val="Bibliography"/>
        <w:numPr>
          <w:ilvl w:val="0"/>
          <w:numId w:val="0"/>
        </w:numPr>
        <w:ind w:left="180"/>
        <w:pPrChange w:id="618" w:author="Arfa Aijazi" w:date="2024-03-05T03:32:00Z">
          <w:pPr>
            <w:pStyle w:val="Bibliography"/>
          </w:pPr>
        </w:pPrChange>
      </w:pPr>
      <w:r w:rsidRPr="00664557">
        <w:t xml:space="preserve">Jay, Ollie, Anthony Capon, Peter Berry, Carolyn Broderick, Richard de Dear, George </w:t>
      </w:r>
      <w:proofErr w:type="spellStart"/>
      <w:r w:rsidRPr="00664557">
        <w:t>Havenith</w:t>
      </w:r>
      <w:proofErr w:type="spellEnd"/>
      <w:r w:rsidRPr="00664557">
        <w:t xml:space="preserve">, Yasushi Honda, et al. 2021. “Reducing the Health Effects of Hot Weather and Heat Extremes: From Personal Cooling Strategies to Green Cities.” </w:t>
      </w:r>
      <w:r w:rsidRPr="00664557">
        <w:rPr>
          <w:i/>
          <w:iCs/>
        </w:rPr>
        <w:t>The Lancet</w:t>
      </w:r>
      <w:r w:rsidRPr="00664557">
        <w:t xml:space="preserve"> 398 (10301): 709–24. https://doi.org/10.1016/S0140-6736(21)01209-5.</w:t>
      </w:r>
    </w:p>
    <w:p w14:paraId="7A0A7C3B" w14:textId="77777777" w:rsidR="00664557" w:rsidRPr="00664557" w:rsidRDefault="00664557" w:rsidP="00C70F6E">
      <w:pPr>
        <w:pStyle w:val="Bibliography"/>
        <w:numPr>
          <w:ilvl w:val="0"/>
          <w:numId w:val="0"/>
        </w:numPr>
        <w:ind w:left="180"/>
        <w:pPrChange w:id="619" w:author="Arfa Aijazi" w:date="2024-03-05T03:32:00Z">
          <w:pPr>
            <w:pStyle w:val="Bibliography"/>
          </w:pPr>
        </w:pPrChange>
      </w:pPr>
      <w:r w:rsidRPr="00664557">
        <w:t xml:space="preserve">Jay, Ollie, Matthew N. Cramer, Nicholas M. </w:t>
      </w:r>
      <w:proofErr w:type="spellStart"/>
      <w:r w:rsidRPr="00664557">
        <w:t>Ravanelli</w:t>
      </w:r>
      <w:proofErr w:type="spellEnd"/>
      <w:r w:rsidRPr="00664557">
        <w:t xml:space="preserve">, and Simon G. Hodder. 2015. “Should Electric Fans Be Used during a Heat Wave?” </w:t>
      </w:r>
      <w:r w:rsidRPr="00664557">
        <w:rPr>
          <w:i/>
          <w:iCs/>
        </w:rPr>
        <w:t>Applied Ergonomics</w:t>
      </w:r>
      <w:r w:rsidRPr="00664557">
        <w:t xml:space="preserve"> 46 Pt A (January): 137–43. https://doi.org/10.1016/j.apergo.2014.07.013.</w:t>
      </w:r>
    </w:p>
    <w:p w14:paraId="7F4CDEE9" w14:textId="77777777" w:rsidR="00664557" w:rsidRPr="00664557" w:rsidRDefault="00664557" w:rsidP="00C70F6E">
      <w:pPr>
        <w:pStyle w:val="Bibliography"/>
        <w:numPr>
          <w:ilvl w:val="0"/>
          <w:numId w:val="0"/>
        </w:numPr>
        <w:ind w:left="180"/>
        <w:pPrChange w:id="620" w:author="Arfa Aijazi" w:date="2024-03-05T03:32:00Z">
          <w:pPr>
            <w:pStyle w:val="Bibliography"/>
          </w:pPr>
        </w:pPrChange>
      </w:pPr>
      <w:proofErr w:type="spellStart"/>
      <w:r w:rsidRPr="00664557">
        <w:t>Kangwa</w:t>
      </w:r>
      <w:proofErr w:type="spellEnd"/>
      <w:r w:rsidRPr="00664557">
        <w:t xml:space="preserve">, Joseph, and </w:t>
      </w:r>
      <w:proofErr w:type="spellStart"/>
      <w:r w:rsidRPr="00664557">
        <w:t>JFemi</w:t>
      </w:r>
      <w:proofErr w:type="spellEnd"/>
      <w:r w:rsidRPr="00664557">
        <w:t xml:space="preserve"> </w:t>
      </w:r>
      <w:proofErr w:type="spellStart"/>
      <w:r w:rsidRPr="00664557">
        <w:t>Olubodun</w:t>
      </w:r>
      <w:proofErr w:type="spellEnd"/>
      <w:r w:rsidRPr="00664557">
        <w:t xml:space="preserve">. 2003. “An Investigation into </w:t>
      </w:r>
      <w:proofErr w:type="gramStart"/>
      <w:r w:rsidRPr="00664557">
        <w:t>Home Owner</w:t>
      </w:r>
      <w:proofErr w:type="gramEnd"/>
      <w:r w:rsidRPr="00664557">
        <w:t xml:space="preserve"> Maintenance Awareness, Management and Skill‐knowledge Enhancing Attributes.” </w:t>
      </w:r>
      <w:r w:rsidRPr="00664557">
        <w:rPr>
          <w:i/>
          <w:iCs/>
        </w:rPr>
        <w:t>Structural Survey</w:t>
      </w:r>
      <w:r w:rsidRPr="00664557">
        <w:t xml:space="preserve"> 21 (2): 70–78. https://doi.org/10.1108/02630800310479061.</w:t>
      </w:r>
    </w:p>
    <w:p w14:paraId="43109E09" w14:textId="77777777" w:rsidR="00664557" w:rsidRPr="00664557" w:rsidRDefault="00664557" w:rsidP="00C70F6E">
      <w:pPr>
        <w:pStyle w:val="Bibliography"/>
        <w:numPr>
          <w:ilvl w:val="0"/>
          <w:numId w:val="0"/>
        </w:numPr>
        <w:ind w:left="180"/>
        <w:pPrChange w:id="621" w:author="Arfa Aijazi" w:date="2024-03-05T03:32:00Z">
          <w:pPr>
            <w:pStyle w:val="Bibliography"/>
          </w:pPr>
        </w:pPrChange>
      </w:pPr>
      <w:r w:rsidRPr="00664557">
        <w:t xml:space="preserve">Kaur, </w:t>
      </w:r>
      <w:proofErr w:type="spellStart"/>
      <w:r w:rsidRPr="00664557">
        <w:t>Harsurinder</w:t>
      </w:r>
      <w:proofErr w:type="spellEnd"/>
      <w:r w:rsidRPr="00664557">
        <w:t xml:space="preserve">, </w:t>
      </w:r>
      <w:proofErr w:type="spellStart"/>
      <w:r w:rsidRPr="00664557">
        <w:t>Husanbir</w:t>
      </w:r>
      <w:proofErr w:type="spellEnd"/>
      <w:r w:rsidRPr="00664557">
        <w:t xml:space="preserve"> Singh </w:t>
      </w:r>
      <w:proofErr w:type="spellStart"/>
      <w:r w:rsidRPr="00664557">
        <w:t>Pannu</w:t>
      </w:r>
      <w:proofErr w:type="spellEnd"/>
      <w:r w:rsidRPr="00664557">
        <w:t xml:space="preserve">, and </w:t>
      </w:r>
      <w:proofErr w:type="spellStart"/>
      <w:r w:rsidRPr="00664557">
        <w:t>Avleen</w:t>
      </w:r>
      <w:proofErr w:type="spellEnd"/>
      <w:r w:rsidRPr="00664557">
        <w:t xml:space="preserve"> Kaur </w:t>
      </w:r>
      <w:proofErr w:type="spellStart"/>
      <w:r w:rsidRPr="00664557">
        <w:t>Malhi</w:t>
      </w:r>
      <w:proofErr w:type="spellEnd"/>
      <w:r w:rsidRPr="00664557">
        <w:t xml:space="preserve">. 2019. “A Systematic Review on Imbalanced Data Challenges in Machine Learning: Applications and Solutions.” </w:t>
      </w:r>
      <w:r w:rsidRPr="00664557">
        <w:rPr>
          <w:i/>
          <w:iCs/>
        </w:rPr>
        <w:t>ACM Computing Surveys</w:t>
      </w:r>
      <w:r w:rsidRPr="00664557">
        <w:t xml:space="preserve"> 52 (4): 79:1-79:36. https://doi.org/10.1145/3343440.</w:t>
      </w:r>
    </w:p>
    <w:p w14:paraId="6F8B8FD1" w14:textId="77777777" w:rsidR="00664557" w:rsidRPr="00664557" w:rsidRDefault="00664557" w:rsidP="00C70F6E">
      <w:pPr>
        <w:pStyle w:val="Bibliography"/>
        <w:numPr>
          <w:ilvl w:val="0"/>
          <w:numId w:val="0"/>
        </w:numPr>
        <w:ind w:left="180"/>
        <w:pPrChange w:id="622" w:author="Arfa Aijazi" w:date="2024-03-05T03:32:00Z">
          <w:pPr>
            <w:pStyle w:val="Bibliography"/>
          </w:pPr>
        </w:pPrChange>
      </w:pPr>
      <w:r w:rsidRPr="00664557">
        <w:t xml:space="preserve">Kenny, Glen P., Andreas D. </w:t>
      </w:r>
      <w:proofErr w:type="spellStart"/>
      <w:r w:rsidRPr="00664557">
        <w:t>Flouris</w:t>
      </w:r>
      <w:proofErr w:type="spellEnd"/>
      <w:r w:rsidRPr="00664557">
        <w:t xml:space="preserve">, </w:t>
      </w:r>
      <w:proofErr w:type="spellStart"/>
      <w:r w:rsidRPr="00664557">
        <w:t>Abderrahmane</w:t>
      </w:r>
      <w:proofErr w:type="spellEnd"/>
      <w:r w:rsidRPr="00664557">
        <w:t xml:space="preserve"> </w:t>
      </w:r>
      <w:proofErr w:type="spellStart"/>
      <w:r w:rsidRPr="00664557">
        <w:t>Yagouti</w:t>
      </w:r>
      <w:proofErr w:type="spellEnd"/>
      <w:r w:rsidRPr="00664557">
        <w:t xml:space="preserve">, and Sean R. Notley. 2019. “Towards Establishing Evidence-Based Guidelines on Maximum Indoor Temperatures during Hot Weather in Temperate Continental Climates.” </w:t>
      </w:r>
      <w:r w:rsidRPr="00664557">
        <w:rPr>
          <w:i/>
          <w:iCs/>
        </w:rPr>
        <w:t>Temperature (Austin, Tex.)</w:t>
      </w:r>
      <w:r w:rsidRPr="00664557">
        <w:t xml:space="preserve"> 6 (1): 11–36. https://doi.org/10.1080/23328940.2018.1456257.</w:t>
      </w:r>
    </w:p>
    <w:p w14:paraId="581928E1" w14:textId="77777777" w:rsidR="00664557" w:rsidRPr="00664557" w:rsidRDefault="00664557" w:rsidP="00C70F6E">
      <w:pPr>
        <w:pStyle w:val="Bibliography"/>
        <w:numPr>
          <w:ilvl w:val="0"/>
          <w:numId w:val="0"/>
        </w:numPr>
        <w:ind w:left="180"/>
        <w:pPrChange w:id="623" w:author="Arfa Aijazi" w:date="2024-03-05T03:32:00Z">
          <w:pPr>
            <w:pStyle w:val="Bibliography"/>
          </w:pPr>
        </w:pPrChange>
      </w:pPr>
      <w:r w:rsidRPr="00664557">
        <w:lastRenderedPageBreak/>
        <w:t xml:space="preserve">Kent, Michael G., Nam Khoa Huynh, </w:t>
      </w:r>
      <w:proofErr w:type="spellStart"/>
      <w:r w:rsidRPr="00664557">
        <w:t>Asit</w:t>
      </w:r>
      <w:proofErr w:type="spellEnd"/>
      <w:r w:rsidRPr="00664557">
        <w:t xml:space="preserve"> Kumar Mishra, Federico Tartarini, Aleksandra </w:t>
      </w:r>
      <w:proofErr w:type="spellStart"/>
      <w:r w:rsidRPr="00664557">
        <w:t>Lipczynska</w:t>
      </w:r>
      <w:proofErr w:type="spellEnd"/>
      <w:r w:rsidRPr="00664557">
        <w:t xml:space="preserve">, </w:t>
      </w:r>
      <w:proofErr w:type="spellStart"/>
      <w:r w:rsidRPr="00664557">
        <w:t>Jiayu</w:t>
      </w:r>
      <w:proofErr w:type="spellEnd"/>
      <w:r w:rsidRPr="00664557">
        <w:t xml:space="preserve"> Li, </w:t>
      </w:r>
      <w:proofErr w:type="spellStart"/>
      <w:r w:rsidRPr="00664557">
        <w:t>Zurami</w:t>
      </w:r>
      <w:proofErr w:type="spellEnd"/>
      <w:r w:rsidRPr="00664557">
        <w:t xml:space="preserve"> Sultan, et al. 2023. “Energy Savings and Thermal Comfort in a Zero Energy Office Building with Fans in Singapore.” </w:t>
      </w:r>
      <w:r w:rsidRPr="00664557">
        <w:rPr>
          <w:i/>
          <w:iCs/>
        </w:rPr>
        <w:t>Building and Environment</w:t>
      </w:r>
      <w:r w:rsidRPr="00664557">
        <w:t xml:space="preserve"> 243 (September): 110674. https://doi.org/10.1016/j.buildenv.2023.110674.</w:t>
      </w:r>
    </w:p>
    <w:p w14:paraId="5842256A" w14:textId="77777777" w:rsidR="00664557" w:rsidRPr="00664557" w:rsidRDefault="00664557" w:rsidP="00C70F6E">
      <w:pPr>
        <w:pStyle w:val="Bibliography"/>
        <w:numPr>
          <w:ilvl w:val="0"/>
          <w:numId w:val="0"/>
        </w:numPr>
        <w:ind w:left="180"/>
        <w:pPrChange w:id="624" w:author="Arfa Aijazi" w:date="2024-03-05T03:32:00Z">
          <w:pPr>
            <w:pStyle w:val="Bibliography"/>
          </w:pPr>
        </w:pPrChange>
      </w:pPr>
      <w:r w:rsidRPr="00664557">
        <w:t xml:space="preserve">King, Carey, Josh Rhodes, and Jay </w:t>
      </w:r>
      <w:proofErr w:type="spellStart"/>
      <w:r w:rsidRPr="00664557">
        <w:t>Zarnikau</w:t>
      </w:r>
      <w:proofErr w:type="spellEnd"/>
      <w:r w:rsidRPr="00664557">
        <w:t>. 2021. “The Timeline and Events of the February 2021 Texas Electric Grid Blackouts.” University of Texas at Austin. https://energy.utexas.edu/sites/default/files/UTAustin%20%282021%29%20EventsFebruary2021TexasBlackout%2020210714.pdf.</w:t>
      </w:r>
    </w:p>
    <w:p w14:paraId="7CA24000" w14:textId="77777777" w:rsidR="00664557" w:rsidRPr="00664557" w:rsidRDefault="00664557" w:rsidP="00C70F6E">
      <w:pPr>
        <w:pStyle w:val="Bibliography"/>
        <w:numPr>
          <w:ilvl w:val="0"/>
          <w:numId w:val="0"/>
        </w:numPr>
        <w:ind w:left="180"/>
        <w:pPrChange w:id="625" w:author="Arfa Aijazi" w:date="2024-03-05T03:32:00Z">
          <w:pPr>
            <w:pStyle w:val="Bibliography"/>
          </w:pPr>
        </w:pPrChange>
      </w:pPr>
      <w:proofErr w:type="spellStart"/>
      <w:r w:rsidRPr="00664557">
        <w:t>Klepeis</w:t>
      </w:r>
      <w:proofErr w:type="spellEnd"/>
      <w:r w:rsidRPr="00664557">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664557">
        <w:rPr>
          <w:i/>
          <w:iCs/>
        </w:rPr>
        <w:t>Journal of Exposure Science &amp; Environmental Epidemiology</w:t>
      </w:r>
      <w:r w:rsidRPr="00664557">
        <w:t xml:space="preserve"> 11 (3): 231–52. https://doi.org/10.1038/sj.jea.7500165.</w:t>
      </w:r>
    </w:p>
    <w:p w14:paraId="777E40CC" w14:textId="77777777" w:rsidR="00664557" w:rsidRPr="00664557" w:rsidRDefault="00664557" w:rsidP="00C70F6E">
      <w:pPr>
        <w:pStyle w:val="Bibliography"/>
        <w:numPr>
          <w:ilvl w:val="0"/>
          <w:numId w:val="0"/>
        </w:numPr>
        <w:ind w:left="180"/>
        <w:pPrChange w:id="626" w:author="Arfa Aijazi" w:date="2024-03-05T03:32:00Z">
          <w:pPr>
            <w:pStyle w:val="Bibliography"/>
          </w:pPr>
        </w:pPrChange>
      </w:pPr>
      <w:proofErr w:type="spellStart"/>
      <w:r w:rsidRPr="00664557">
        <w:t>Klinenberg</w:t>
      </w:r>
      <w:proofErr w:type="spellEnd"/>
      <w:r w:rsidRPr="00664557">
        <w:t xml:space="preserve">, Eric. 2015. </w:t>
      </w:r>
      <w:r w:rsidRPr="00664557">
        <w:rPr>
          <w:i/>
          <w:iCs/>
        </w:rPr>
        <w:t>Heat Wave: A Social Autopsy of Disaster in Chicago</w:t>
      </w:r>
      <w:r w:rsidRPr="00664557">
        <w:t>. 2nd ed. Chicago: University of Chicago Press.</w:t>
      </w:r>
    </w:p>
    <w:p w14:paraId="4188DB9A" w14:textId="77777777" w:rsidR="00664557" w:rsidRPr="00664557" w:rsidRDefault="00664557" w:rsidP="00C70F6E">
      <w:pPr>
        <w:pStyle w:val="Bibliography"/>
        <w:numPr>
          <w:ilvl w:val="0"/>
          <w:numId w:val="0"/>
        </w:numPr>
        <w:ind w:left="180"/>
        <w:pPrChange w:id="627" w:author="Arfa Aijazi" w:date="2024-03-05T03:32:00Z">
          <w:pPr>
            <w:pStyle w:val="Bibliography"/>
          </w:pPr>
        </w:pPrChange>
      </w:pPr>
      <w:r w:rsidRPr="00664557">
        <w:t xml:space="preserve">Krawczyk, Bartosz. 2016. “Learning from Imbalanced Data: Open Challenges and Future Directions.” </w:t>
      </w:r>
      <w:r w:rsidRPr="00664557">
        <w:rPr>
          <w:i/>
          <w:iCs/>
        </w:rPr>
        <w:t>Progress in Artificial Intelligence</w:t>
      </w:r>
      <w:r w:rsidRPr="00664557">
        <w:t xml:space="preserve"> 5 (4): 221–32. https://doi.org/10.1007/s13748-016-0094-0.</w:t>
      </w:r>
    </w:p>
    <w:p w14:paraId="3A5D88C6" w14:textId="77777777" w:rsidR="00664557" w:rsidRPr="00664557" w:rsidRDefault="00664557" w:rsidP="00C70F6E">
      <w:pPr>
        <w:pStyle w:val="Bibliography"/>
        <w:numPr>
          <w:ilvl w:val="0"/>
          <w:numId w:val="0"/>
        </w:numPr>
        <w:ind w:left="180"/>
        <w:pPrChange w:id="628" w:author="Arfa Aijazi" w:date="2024-03-05T03:32:00Z">
          <w:pPr>
            <w:pStyle w:val="Bibliography"/>
          </w:pPr>
        </w:pPrChange>
      </w:pPr>
      <w:r w:rsidRPr="00664557">
        <w:t>Kuhn, Max, Steve Weston, Andre Williams, Chris Keefer, Allan Engelhardt, Tony Cooper, Zachary Mayer, et al. 2023. “Caret: Classification and Regression Training.” https://cran.r-project.org/web/packages/caret/index.html.</w:t>
      </w:r>
    </w:p>
    <w:p w14:paraId="3154E800" w14:textId="77777777" w:rsidR="00664557" w:rsidRPr="00664557" w:rsidRDefault="00664557" w:rsidP="00C70F6E">
      <w:pPr>
        <w:pStyle w:val="Bibliography"/>
        <w:numPr>
          <w:ilvl w:val="0"/>
          <w:numId w:val="0"/>
        </w:numPr>
        <w:ind w:left="180"/>
        <w:pPrChange w:id="629" w:author="Arfa Aijazi" w:date="2024-03-05T03:32:00Z">
          <w:pPr>
            <w:pStyle w:val="Bibliography"/>
          </w:pPr>
        </w:pPrChange>
      </w:pPr>
      <w:proofErr w:type="spellStart"/>
      <w:r w:rsidRPr="00664557">
        <w:t>Kuras</w:t>
      </w:r>
      <w:proofErr w:type="spellEnd"/>
      <w:r w:rsidRPr="00664557">
        <w:t xml:space="preserve">, Evan R., Molly B. Richardson, Miriam M. Calkins, Kristie L. </w:t>
      </w:r>
      <w:proofErr w:type="spellStart"/>
      <w:r w:rsidRPr="00664557">
        <w:t>Ebi</w:t>
      </w:r>
      <w:proofErr w:type="spellEnd"/>
      <w:r w:rsidRPr="00664557">
        <w:t xml:space="preserve">, Jeremy J. Hess, Kristina W. </w:t>
      </w:r>
      <w:proofErr w:type="spellStart"/>
      <w:r w:rsidRPr="00664557">
        <w:t>Kintziger</w:t>
      </w:r>
      <w:proofErr w:type="spellEnd"/>
      <w:r w:rsidRPr="00664557">
        <w:t xml:space="preserve">, Meredith A. Jagger, Ariane </w:t>
      </w:r>
      <w:proofErr w:type="spellStart"/>
      <w:r w:rsidRPr="00664557">
        <w:t>Middel</w:t>
      </w:r>
      <w:proofErr w:type="spellEnd"/>
      <w:r w:rsidRPr="00664557">
        <w:t xml:space="preserve">, Anna A. Scott, and June T. Spector. 2017. “Opportunities and Challenges for Personal Heat Exposure Research.” </w:t>
      </w:r>
      <w:r w:rsidRPr="00664557">
        <w:rPr>
          <w:i/>
          <w:iCs/>
        </w:rPr>
        <w:t>Environmental Health Perspectives</w:t>
      </w:r>
      <w:r w:rsidRPr="00664557">
        <w:t xml:space="preserve"> 125 (8): 085001.</w:t>
      </w:r>
    </w:p>
    <w:p w14:paraId="21551A33" w14:textId="77777777" w:rsidR="00664557" w:rsidRPr="00664557" w:rsidRDefault="00664557" w:rsidP="00C70F6E">
      <w:pPr>
        <w:pStyle w:val="Bibliography"/>
        <w:numPr>
          <w:ilvl w:val="0"/>
          <w:numId w:val="0"/>
        </w:numPr>
        <w:ind w:left="180"/>
        <w:pPrChange w:id="630" w:author="Arfa Aijazi" w:date="2024-03-05T03:32:00Z">
          <w:pPr>
            <w:pStyle w:val="Bibliography"/>
          </w:pPr>
        </w:pPrChange>
      </w:pPr>
      <w:r w:rsidRPr="00664557">
        <w:t xml:space="preserve">Lai, </w:t>
      </w:r>
      <w:proofErr w:type="spellStart"/>
      <w:r w:rsidRPr="00664557">
        <w:t>Wangyang</w:t>
      </w:r>
      <w:proofErr w:type="spellEnd"/>
      <w:r w:rsidRPr="00664557">
        <w:t xml:space="preserve">, Yun </w:t>
      </w:r>
      <w:proofErr w:type="spellStart"/>
      <w:r w:rsidRPr="00664557">
        <w:t>Qiu</w:t>
      </w:r>
      <w:proofErr w:type="spellEnd"/>
      <w:r w:rsidRPr="00664557">
        <w:t>, Qu Tang, Chen Xi, and Peng Zhang. 2023. “The Effects of Temperature on Labor Productivity,” June.</w:t>
      </w:r>
    </w:p>
    <w:p w14:paraId="58DAD3F8" w14:textId="77777777" w:rsidR="00664557" w:rsidRPr="00664557" w:rsidRDefault="00664557" w:rsidP="00C70F6E">
      <w:pPr>
        <w:pStyle w:val="Bibliography"/>
        <w:numPr>
          <w:ilvl w:val="0"/>
          <w:numId w:val="0"/>
        </w:numPr>
        <w:ind w:left="180"/>
        <w:pPrChange w:id="631" w:author="Arfa Aijazi" w:date="2024-03-05T03:32:00Z">
          <w:pPr>
            <w:pStyle w:val="Bibliography"/>
          </w:pPr>
        </w:pPrChange>
      </w:pPr>
      <w:r w:rsidRPr="00664557">
        <w:t>Lane, Kathryn. 2018. “The Dangers of Cold Weather.” Public Health Post. November 14, 2018. https://www.publichealthpost.org/research/counting-cold-related-deaths-new-york-city/.</w:t>
      </w:r>
    </w:p>
    <w:p w14:paraId="5E02A8D5" w14:textId="77777777" w:rsidR="00664557" w:rsidRPr="00664557" w:rsidRDefault="00664557" w:rsidP="00C70F6E">
      <w:pPr>
        <w:pStyle w:val="Bibliography"/>
        <w:numPr>
          <w:ilvl w:val="0"/>
          <w:numId w:val="0"/>
        </w:numPr>
        <w:ind w:left="180"/>
        <w:pPrChange w:id="632" w:author="Arfa Aijazi" w:date="2024-03-05T03:32:00Z">
          <w:pPr>
            <w:pStyle w:val="Bibliography"/>
          </w:pPr>
        </w:pPrChange>
      </w:pPr>
      <w:r w:rsidRPr="00664557">
        <w:t xml:space="preserve">Laurent, Jose Guillermo Cedeño, Augusta Williams, Youssef </w:t>
      </w:r>
      <w:proofErr w:type="spellStart"/>
      <w:r w:rsidRPr="00664557">
        <w:t>Oulhote</w:t>
      </w:r>
      <w:proofErr w:type="spellEnd"/>
      <w:r w:rsidRPr="00664557">
        <w:t xml:space="preserve">, Antonella </w:t>
      </w:r>
      <w:proofErr w:type="spellStart"/>
      <w:r w:rsidRPr="00664557">
        <w:t>Zanobetti</w:t>
      </w:r>
      <w:proofErr w:type="spellEnd"/>
      <w:r w:rsidRPr="00664557">
        <w:t xml:space="preserve">, Joseph G. Allen, and John D. Spengler. 2018. “Reduced Cognitive Function during a Heat Wave among Residents of Non-Air-Conditioned Buildings: An Observational Study of Young Adults in the Summer of 2016.” </w:t>
      </w:r>
      <w:r w:rsidRPr="00664557">
        <w:rPr>
          <w:i/>
          <w:iCs/>
        </w:rPr>
        <w:t>PLOS Medicine</w:t>
      </w:r>
      <w:r w:rsidRPr="00664557">
        <w:t xml:space="preserve"> 15 (7): e1002605. https://doi.org/10.1371/journal.pmed.1002605.</w:t>
      </w:r>
    </w:p>
    <w:p w14:paraId="2713E81E" w14:textId="77777777" w:rsidR="00664557" w:rsidRPr="00664557" w:rsidRDefault="00664557" w:rsidP="00C70F6E">
      <w:pPr>
        <w:pStyle w:val="Bibliography"/>
        <w:numPr>
          <w:ilvl w:val="0"/>
          <w:numId w:val="0"/>
        </w:numPr>
        <w:ind w:left="180"/>
        <w:pPrChange w:id="633" w:author="Arfa Aijazi" w:date="2024-03-05T03:32:00Z">
          <w:pPr>
            <w:pStyle w:val="Bibliography"/>
          </w:pPr>
        </w:pPrChange>
      </w:pPr>
      <w:r w:rsidRPr="00664557">
        <w:t xml:space="preserve">Lomas, Kevin J. 2021. “Summertime Overheating in Dwellings in Temperate Climates.” </w:t>
      </w:r>
      <w:r w:rsidRPr="00664557">
        <w:rPr>
          <w:i/>
          <w:iCs/>
        </w:rPr>
        <w:t>Buildings and Cities</w:t>
      </w:r>
      <w:r w:rsidRPr="00664557">
        <w:t xml:space="preserve"> 2 (1): 487–94. https://doi.org/10.5334/bc.128.</w:t>
      </w:r>
    </w:p>
    <w:p w14:paraId="41BCA096" w14:textId="77777777" w:rsidR="00664557" w:rsidRPr="00664557" w:rsidRDefault="00664557" w:rsidP="00C70F6E">
      <w:pPr>
        <w:pStyle w:val="Bibliography"/>
        <w:numPr>
          <w:ilvl w:val="0"/>
          <w:numId w:val="0"/>
        </w:numPr>
        <w:ind w:left="180"/>
        <w:pPrChange w:id="634" w:author="Arfa Aijazi" w:date="2024-03-05T03:32:00Z">
          <w:pPr>
            <w:pStyle w:val="Bibliography"/>
          </w:pPr>
        </w:pPrChange>
      </w:pPr>
      <w:proofErr w:type="spellStart"/>
      <w:r w:rsidRPr="00664557">
        <w:t>Maivel</w:t>
      </w:r>
      <w:proofErr w:type="spellEnd"/>
      <w:r w:rsidRPr="00664557">
        <w:t xml:space="preserve">, </w:t>
      </w:r>
      <w:proofErr w:type="spellStart"/>
      <w:r w:rsidRPr="00664557">
        <w:t>Mikk</w:t>
      </w:r>
      <w:proofErr w:type="spellEnd"/>
      <w:r w:rsidRPr="00664557">
        <w:t xml:space="preserve">, </w:t>
      </w:r>
      <w:proofErr w:type="spellStart"/>
      <w:r w:rsidRPr="00664557">
        <w:t>Jarek</w:t>
      </w:r>
      <w:proofErr w:type="spellEnd"/>
      <w:r w:rsidRPr="00664557">
        <w:t xml:space="preserve"> </w:t>
      </w:r>
      <w:proofErr w:type="spellStart"/>
      <w:r w:rsidRPr="00664557">
        <w:t>Kurnitski</w:t>
      </w:r>
      <w:proofErr w:type="spellEnd"/>
      <w:r w:rsidRPr="00664557">
        <w:t xml:space="preserve">, and Targo </w:t>
      </w:r>
      <w:proofErr w:type="spellStart"/>
      <w:r w:rsidRPr="00664557">
        <w:t>Kalamees</w:t>
      </w:r>
      <w:proofErr w:type="spellEnd"/>
      <w:r w:rsidRPr="00664557">
        <w:t xml:space="preserve">. 2015. “Field Survey of Overheating Problems in Estonian Apartment Buildings.” </w:t>
      </w:r>
      <w:r w:rsidRPr="00664557">
        <w:rPr>
          <w:i/>
          <w:iCs/>
        </w:rPr>
        <w:t>Architectural Science Review</w:t>
      </w:r>
      <w:r w:rsidRPr="00664557">
        <w:t xml:space="preserve"> 58 (1): 1–10. https://doi.org/10.1080/00038628.2014.970610.</w:t>
      </w:r>
    </w:p>
    <w:p w14:paraId="7C698496" w14:textId="77777777" w:rsidR="00664557" w:rsidRPr="00664557" w:rsidRDefault="00664557" w:rsidP="00C70F6E">
      <w:pPr>
        <w:pStyle w:val="Bibliography"/>
        <w:numPr>
          <w:ilvl w:val="0"/>
          <w:numId w:val="0"/>
        </w:numPr>
        <w:ind w:left="180"/>
        <w:pPrChange w:id="635" w:author="Arfa Aijazi" w:date="2024-03-05T03:32:00Z">
          <w:pPr>
            <w:pStyle w:val="Bibliography"/>
          </w:pPr>
        </w:pPrChange>
      </w:pPr>
      <w:r w:rsidRPr="00664557">
        <w:lastRenderedPageBreak/>
        <w:t xml:space="preserve">Matz, </w:t>
      </w:r>
      <w:proofErr w:type="spellStart"/>
      <w:r w:rsidRPr="00664557">
        <w:t>Carlyn</w:t>
      </w:r>
      <w:proofErr w:type="spellEnd"/>
      <w:r w:rsidRPr="00664557">
        <w:t xml:space="preserve"> J., David M. </w:t>
      </w:r>
      <w:proofErr w:type="spellStart"/>
      <w:r w:rsidRPr="00664557">
        <w:t>Stieb</w:t>
      </w:r>
      <w:proofErr w:type="spellEnd"/>
      <w:r w:rsidRPr="00664557">
        <w:t xml:space="preserve">, </w:t>
      </w:r>
      <w:proofErr w:type="spellStart"/>
      <w:r w:rsidRPr="00664557">
        <w:t>Karelyn</w:t>
      </w:r>
      <w:proofErr w:type="spellEnd"/>
      <w:r w:rsidRPr="00664557">
        <w:t xml:space="preserve"> Davis, Marika </w:t>
      </w:r>
      <w:proofErr w:type="spellStart"/>
      <w:r w:rsidRPr="00664557">
        <w:t>Egyed</w:t>
      </w:r>
      <w:proofErr w:type="spellEnd"/>
      <w:r w:rsidRPr="00664557">
        <w:t xml:space="preserve">, Andreas Rose, </w:t>
      </w:r>
      <w:proofErr w:type="spellStart"/>
      <w:r w:rsidRPr="00664557">
        <w:t>Benedito</w:t>
      </w:r>
      <w:proofErr w:type="spellEnd"/>
      <w:r w:rsidRPr="00664557">
        <w:t xml:space="preserve"> Chou, and </w:t>
      </w:r>
      <w:proofErr w:type="spellStart"/>
      <w:r w:rsidRPr="00664557">
        <w:t>Orly</w:t>
      </w:r>
      <w:proofErr w:type="spellEnd"/>
      <w:r w:rsidRPr="00664557">
        <w:t xml:space="preserve"> </w:t>
      </w:r>
      <w:proofErr w:type="spellStart"/>
      <w:r w:rsidRPr="00664557">
        <w:t>Brion</w:t>
      </w:r>
      <w:proofErr w:type="spellEnd"/>
      <w:r w:rsidRPr="00664557">
        <w:t xml:space="preserve">. 2014. “Effects of Age, Season, Gender and Urban-Rural Status on Time-Activity: Canadian Human Activity Pattern Survey 2 (CHAPS 2).” </w:t>
      </w:r>
      <w:r w:rsidRPr="00664557">
        <w:rPr>
          <w:i/>
          <w:iCs/>
        </w:rPr>
        <w:t>International Journal of Environmental Research and Public Health</w:t>
      </w:r>
      <w:r w:rsidRPr="00664557">
        <w:t xml:space="preserve"> 11 (2): 2108–24. https://doi.org/10.3390/ijerph110202108.</w:t>
      </w:r>
    </w:p>
    <w:p w14:paraId="7710767C" w14:textId="77777777" w:rsidR="00664557" w:rsidRPr="00664557" w:rsidRDefault="00664557" w:rsidP="00C70F6E">
      <w:pPr>
        <w:pStyle w:val="Bibliography"/>
        <w:numPr>
          <w:ilvl w:val="0"/>
          <w:numId w:val="0"/>
        </w:numPr>
        <w:ind w:left="180"/>
        <w:pPrChange w:id="636" w:author="Arfa Aijazi" w:date="2024-03-05T03:32:00Z">
          <w:pPr>
            <w:pStyle w:val="Bibliography"/>
          </w:pPr>
        </w:pPrChange>
      </w:pPr>
      <w:proofErr w:type="spellStart"/>
      <w:r w:rsidRPr="00664557">
        <w:t>Mavrogianni</w:t>
      </w:r>
      <w:proofErr w:type="spellEnd"/>
      <w:r w:rsidRPr="00664557">
        <w:t xml:space="preserve">, Anna, Paul Wilkinson, Michael Davies, Phillip Biddulph, and Eleni </w:t>
      </w:r>
      <w:proofErr w:type="spellStart"/>
      <w:r w:rsidRPr="00664557">
        <w:t>Oikonomou</w:t>
      </w:r>
      <w:proofErr w:type="spellEnd"/>
      <w:r w:rsidRPr="00664557">
        <w:t xml:space="preserve">. 2012. “Building Characteristics as Determinants of Propensity to High Indoor Summer Temperatures in London Dwellings.” </w:t>
      </w:r>
      <w:r w:rsidRPr="00664557">
        <w:rPr>
          <w:i/>
          <w:iCs/>
        </w:rPr>
        <w:t>Building and Environment</w:t>
      </w:r>
      <w:r w:rsidRPr="00664557">
        <w:t>, Implications of a Changing Climate for Buildings, 55 (September): 117–30. https://doi.org/10.1016/j.buildenv.2011.12.003.</w:t>
      </w:r>
    </w:p>
    <w:p w14:paraId="4D9E66F6" w14:textId="77777777" w:rsidR="00664557" w:rsidRPr="00664557" w:rsidRDefault="00664557" w:rsidP="00C70F6E">
      <w:pPr>
        <w:pStyle w:val="Bibliography"/>
        <w:numPr>
          <w:ilvl w:val="0"/>
          <w:numId w:val="0"/>
        </w:numPr>
        <w:ind w:left="180"/>
        <w:pPrChange w:id="637" w:author="Arfa Aijazi" w:date="2024-03-05T03:32:00Z">
          <w:pPr>
            <w:pStyle w:val="Bibliography"/>
          </w:pPr>
        </w:pPrChange>
      </w:pPr>
      <w:r w:rsidRPr="00664557">
        <w:t>MCDPH. 2019. “Heat-Associated Deaths in Maricopa County, AZ, Final Report for 2019.” Maricopa County, AZ: Maricopa County Department of Public Health. https://www.maricopa.gov/ArchiveCenter/ViewFile/Item/4959.</w:t>
      </w:r>
    </w:p>
    <w:p w14:paraId="50E0C535" w14:textId="77777777" w:rsidR="00664557" w:rsidRPr="00664557" w:rsidRDefault="00664557" w:rsidP="00C70F6E">
      <w:pPr>
        <w:pStyle w:val="Bibliography"/>
        <w:numPr>
          <w:ilvl w:val="0"/>
          <w:numId w:val="0"/>
        </w:numPr>
        <w:ind w:left="180"/>
        <w:pPrChange w:id="638" w:author="Arfa Aijazi" w:date="2024-03-05T03:32:00Z">
          <w:pPr>
            <w:pStyle w:val="Bibliography"/>
          </w:pPr>
        </w:pPrChange>
      </w:pPr>
      <w:proofErr w:type="spellStart"/>
      <w:r w:rsidRPr="00664557">
        <w:t>Menardi</w:t>
      </w:r>
      <w:proofErr w:type="spellEnd"/>
      <w:r w:rsidRPr="00664557">
        <w:t xml:space="preserve">, Giovanna, and Nicola </w:t>
      </w:r>
      <w:proofErr w:type="spellStart"/>
      <w:r w:rsidRPr="00664557">
        <w:t>Torelli</w:t>
      </w:r>
      <w:proofErr w:type="spellEnd"/>
      <w:r w:rsidRPr="00664557">
        <w:t xml:space="preserve">. 2014. “Training and Assessing Classification Rules with Imbalanced Data.” </w:t>
      </w:r>
      <w:r w:rsidRPr="00664557">
        <w:rPr>
          <w:i/>
          <w:iCs/>
        </w:rPr>
        <w:t>Data Mining and Knowledge Discovery</w:t>
      </w:r>
      <w:r w:rsidRPr="00664557">
        <w:t xml:space="preserve"> 28 (1): 92–122. https://doi.org/10.1007/s10618-012-0295-5.</w:t>
      </w:r>
    </w:p>
    <w:p w14:paraId="59FA53ED" w14:textId="77777777" w:rsidR="00664557" w:rsidRPr="00664557" w:rsidRDefault="00664557" w:rsidP="00C70F6E">
      <w:pPr>
        <w:pStyle w:val="Bibliography"/>
        <w:numPr>
          <w:ilvl w:val="0"/>
          <w:numId w:val="0"/>
        </w:numPr>
        <w:ind w:left="180"/>
        <w:pPrChange w:id="639" w:author="Arfa Aijazi" w:date="2024-03-05T03:32:00Z">
          <w:pPr>
            <w:pStyle w:val="Bibliography"/>
          </w:pPr>
        </w:pPrChange>
      </w:pPr>
      <w:r w:rsidRPr="00664557">
        <w:t xml:space="preserve">Meyer, David, Evgenia </w:t>
      </w:r>
      <w:proofErr w:type="spellStart"/>
      <w:r w:rsidRPr="00664557">
        <w:t>Dimitriadou</w:t>
      </w:r>
      <w:proofErr w:type="spellEnd"/>
      <w:r w:rsidRPr="00664557">
        <w:t xml:space="preserve">, Kurt </w:t>
      </w:r>
      <w:proofErr w:type="spellStart"/>
      <w:r w:rsidRPr="00664557">
        <w:t>Hornik</w:t>
      </w:r>
      <w:proofErr w:type="spellEnd"/>
      <w:r w:rsidRPr="00664557">
        <w:t xml:space="preserve">, Andreas </w:t>
      </w:r>
      <w:proofErr w:type="spellStart"/>
      <w:r w:rsidRPr="00664557">
        <w:t>Weingessel</w:t>
      </w:r>
      <w:proofErr w:type="spellEnd"/>
      <w:r w:rsidRPr="00664557">
        <w:t xml:space="preserve">, Friedrich </w:t>
      </w:r>
      <w:proofErr w:type="spellStart"/>
      <w:r w:rsidRPr="00664557">
        <w:t>Leisch</w:t>
      </w:r>
      <w:proofErr w:type="spellEnd"/>
      <w:r w:rsidRPr="00664557">
        <w:t xml:space="preserve">, </w:t>
      </w:r>
      <w:proofErr w:type="spellStart"/>
      <w:r w:rsidRPr="00664557">
        <w:t>Chih</w:t>
      </w:r>
      <w:proofErr w:type="spellEnd"/>
      <w:r w:rsidRPr="00664557">
        <w:t>-Chung Chang (</w:t>
      </w:r>
      <w:proofErr w:type="spellStart"/>
      <w:r w:rsidRPr="00664557">
        <w:t>libsvm</w:t>
      </w:r>
      <w:proofErr w:type="spellEnd"/>
      <w:r w:rsidRPr="00664557">
        <w:t xml:space="preserve"> C++-code), and </w:t>
      </w:r>
      <w:proofErr w:type="spellStart"/>
      <w:r w:rsidRPr="00664557">
        <w:t>Chih</w:t>
      </w:r>
      <w:proofErr w:type="spellEnd"/>
      <w:r w:rsidRPr="00664557">
        <w:t>-Chen Lin (</w:t>
      </w:r>
      <w:proofErr w:type="spellStart"/>
      <w:r w:rsidRPr="00664557">
        <w:t>libsvm</w:t>
      </w:r>
      <w:proofErr w:type="spellEnd"/>
      <w:r w:rsidRPr="00664557">
        <w:t xml:space="preserve"> C++-code). 2023. “E1071: </w:t>
      </w:r>
      <w:proofErr w:type="spellStart"/>
      <w:r w:rsidRPr="00664557">
        <w:t>Misc</w:t>
      </w:r>
      <w:proofErr w:type="spellEnd"/>
      <w:r w:rsidRPr="00664557">
        <w:t xml:space="preserve"> Functions of the Department of Statistics, Probability Theory Group (Formerly: E1071), TU Wien.” https://cran.r-project.org/web/packages/e1071/index.html.</w:t>
      </w:r>
    </w:p>
    <w:p w14:paraId="7372847C" w14:textId="77777777" w:rsidR="00664557" w:rsidRPr="00664557" w:rsidRDefault="00664557" w:rsidP="00C70F6E">
      <w:pPr>
        <w:pStyle w:val="Bibliography"/>
        <w:numPr>
          <w:ilvl w:val="0"/>
          <w:numId w:val="0"/>
        </w:numPr>
        <w:ind w:left="180"/>
        <w:pPrChange w:id="640" w:author="Arfa Aijazi" w:date="2024-03-05T03:32:00Z">
          <w:pPr>
            <w:pStyle w:val="Bibliography"/>
          </w:pPr>
        </w:pPrChange>
      </w:pPr>
      <w:r w:rsidRPr="00664557">
        <w:t xml:space="preserve">Miller, Dana, Paul Raftery, Mia Nakajima, Sonja </w:t>
      </w:r>
      <w:proofErr w:type="spellStart"/>
      <w:r w:rsidRPr="00664557">
        <w:t>Salo</w:t>
      </w:r>
      <w:proofErr w:type="spellEnd"/>
      <w:r w:rsidRPr="00664557">
        <w:t xml:space="preserve">, Lindsay T. Graham, Therese </w:t>
      </w:r>
      <w:proofErr w:type="spellStart"/>
      <w:r w:rsidRPr="00664557">
        <w:t>Peffer</w:t>
      </w:r>
      <w:proofErr w:type="spellEnd"/>
      <w:r w:rsidRPr="00664557">
        <w:t xml:space="preserve">, Marta Delgado, et al. 2021. “Cooling Energy Savings and Occupant Feedback in a Two Year Retrofit Evaluation of 99 Automated Ceiling Fans Staged with Air Conditioning.” </w:t>
      </w:r>
      <w:r w:rsidRPr="00664557">
        <w:rPr>
          <w:i/>
          <w:iCs/>
        </w:rPr>
        <w:t>Energy and Buildings</w:t>
      </w:r>
      <w:r w:rsidRPr="00664557">
        <w:t xml:space="preserve"> 251 (November): 111319. https://doi.org/10.1016/j.enbuild.2021.111319.</w:t>
      </w:r>
    </w:p>
    <w:p w14:paraId="0B517DA4" w14:textId="77777777" w:rsidR="00664557" w:rsidRPr="00664557" w:rsidRDefault="00664557" w:rsidP="00C70F6E">
      <w:pPr>
        <w:pStyle w:val="Bibliography"/>
        <w:numPr>
          <w:ilvl w:val="0"/>
          <w:numId w:val="0"/>
        </w:numPr>
        <w:ind w:left="180"/>
        <w:pPrChange w:id="641" w:author="Arfa Aijazi" w:date="2024-03-05T03:32:00Z">
          <w:pPr>
            <w:pStyle w:val="Bibliography"/>
          </w:pPr>
        </w:pPrChange>
      </w:pPr>
      <w:r w:rsidRPr="00664557">
        <w:t>Ministry of Health. 2023. “Province Launches New Initiative to Protect People during Extreme Heat Emergencies | BC Gov News.” The official website of the Government of British Columbia. BC Gov News. June 27, 2023. https://news.gov.bc.ca/releases/2023HLTH0095-001044.</w:t>
      </w:r>
    </w:p>
    <w:p w14:paraId="504DA1F7" w14:textId="77777777" w:rsidR="00664557" w:rsidRPr="00664557" w:rsidRDefault="00664557" w:rsidP="00C70F6E">
      <w:pPr>
        <w:pStyle w:val="Bibliography"/>
        <w:numPr>
          <w:ilvl w:val="0"/>
          <w:numId w:val="0"/>
        </w:numPr>
        <w:ind w:left="180"/>
        <w:pPrChange w:id="642" w:author="Arfa Aijazi" w:date="2024-03-05T03:32:00Z">
          <w:pPr>
            <w:pStyle w:val="Bibliography"/>
          </w:pPr>
        </w:pPrChange>
      </w:pPr>
      <w:r w:rsidRPr="00664557">
        <w:t xml:space="preserve">Naughton, Mary P, Alden Henderson, Maria C </w:t>
      </w:r>
      <w:proofErr w:type="spellStart"/>
      <w:r w:rsidRPr="00664557">
        <w:t>Mirabelli</w:t>
      </w:r>
      <w:proofErr w:type="spellEnd"/>
      <w:r w:rsidRPr="00664557">
        <w:t xml:space="preserve">, Reinhard Kaiser, John L Wilhelm, Stephanie M </w:t>
      </w:r>
      <w:proofErr w:type="spellStart"/>
      <w:r w:rsidRPr="00664557">
        <w:t>Kieszak</w:t>
      </w:r>
      <w:proofErr w:type="spellEnd"/>
      <w:r w:rsidRPr="00664557">
        <w:t xml:space="preserve">, Carol H Rubin, and Michael A </w:t>
      </w:r>
      <w:proofErr w:type="spellStart"/>
      <w:r w:rsidRPr="00664557">
        <w:t>McGeehin</w:t>
      </w:r>
      <w:proofErr w:type="spellEnd"/>
      <w:r w:rsidRPr="00664557">
        <w:t xml:space="preserve">. 2002. “Heat-Related Mortality during a 1999 Heat Wave in Chicago1 1The Full Text of This Article Is Available via AJPM Online at Www.Ajpm-Online.Net.” </w:t>
      </w:r>
      <w:r w:rsidRPr="00664557">
        <w:rPr>
          <w:i/>
          <w:iCs/>
        </w:rPr>
        <w:t>American Journal of Preventive Medicine</w:t>
      </w:r>
      <w:r w:rsidRPr="00664557">
        <w:t xml:space="preserve"> 22 (4): 221–27. https://doi.org/10.1016/S0749-3797(02)00421-X.</w:t>
      </w:r>
    </w:p>
    <w:p w14:paraId="4D4B7312" w14:textId="77777777" w:rsidR="00664557" w:rsidRPr="00664557" w:rsidRDefault="00664557" w:rsidP="00C70F6E">
      <w:pPr>
        <w:pStyle w:val="Bibliography"/>
        <w:numPr>
          <w:ilvl w:val="0"/>
          <w:numId w:val="0"/>
        </w:numPr>
        <w:ind w:left="180"/>
        <w:pPrChange w:id="643" w:author="Arfa Aijazi" w:date="2024-03-05T03:32:00Z">
          <w:pPr>
            <w:pStyle w:val="Bibliography"/>
          </w:pPr>
        </w:pPrChange>
      </w:pPr>
      <w:r w:rsidRPr="00664557">
        <w:t xml:space="preserve">Nayak, S. G., S. Shrestha, P. L. Kinney, Z. Ross, S. C. Sheridan, C. I. </w:t>
      </w:r>
      <w:proofErr w:type="spellStart"/>
      <w:r w:rsidRPr="00664557">
        <w:t>Pantea</w:t>
      </w:r>
      <w:proofErr w:type="spellEnd"/>
      <w:r w:rsidRPr="00664557">
        <w:t xml:space="preserve">, W. H. Hsu, N. </w:t>
      </w:r>
      <w:proofErr w:type="spellStart"/>
      <w:r w:rsidRPr="00664557">
        <w:t>Muscatiello</w:t>
      </w:r>
      <w:proofErr w:type="spellEnd"/>
      <w:r w:rsidRPr="00664557">
        <w:t xml:space="preserve">, and S. A. Hwang. 2018. “Development of a Heat Vulnerability Index for New York State.” </w:t>
      </w:r>
      <w:r w:rsidRPr="00664557">
        <w:rPr>
          <w:i/>
          <w:iCs/>
        </w:rPr>
        <w:t>Public Health</w:t>
      </w:r>
      <w:r w:rsidRPr="00664557">
        <w:t>, Special issue on Health and high temperatures, 161 (August): 127–37. https://doi.org/10.1016/j.puhe.2017.09.006.</w:t>
      </w:r>
    </w:p>
    <w:p w14:paraId="628A5A6B" w14:textId="77777777" w:rsidR="00664557" w:rsidRPr="00664557" w:rsidRDefault="00664557" w:rsidP="00C70F6E">
      <w:pPr>
        <w:pStyle w:val="Bibliography"/>
        <w:numPr>
          <w:ilvl w:val="0"/>
          <w:numId w:val="0"/>
        </w:numPr>
        <w:ind w:left="180"/>
        <w:pPrChange w:id="644" w:author="Arfa Aijazi" w:date="2024-03-05T03:32:00Z">
          <w:pPr>
            <w:pStyle w:val="Bibliography"/>
          </w:pPr>
        </w:pPrChange>
      </w:pPr>
      <w:proofErr w:type="spellStart"/>
      <w:r w:rsidRPr="00664557">
        <w:t>Nibbering</w:t>
      </w:r>
      <w:proofErr w:type="spellEnd"/>
      <w:r w:rsidRPr="00664557">
        <w:t xml:space="preserve">, Didier, and Trevor J. Hastie. 2022. “Multiclass-Penalized Logistic Regression.” </w:t>
      </w:r>
      <w:r w:rsidRPr="00664557">
        <w:rPr>
          <w:i/>
          <w:iCs/>
        </w:rPr>
        <w:t>Computational Statistics &amp; Data Analysis</w:t>
      </w:r>
      <w:r w:rsidRPr="00664557">
        <w:t xml:space="preserve"> 169 (May): 107414. https://doi.org/10.1016/j.csda.2021.107414.</w:t>
      </w:r>
    </w:p>
    <w:p w14:paraId="70BBB5C0" w14:textId="77777777" w:rsidR="00664557" w:rsidRPr="00664557" w:rsidRDefault="00664557" w:rsidP="00C70F6E">
      <w:pPr>
        <w:pStyle w:val="Bibliography"/>
        <w:numPr>
          <w:ilvl w:val="0"/>
          <w:numId w:val="0"/>
        </w:numPr>
        <w:ind w:left="180"/>
        <w:pPrChange w:id="645" w:author="Arfa Aijazi" w:date="2024-03-05T03:32:00Z">
          <w:pPr>
            <w:pStyle w:val="Bibliography"/>
          </w:pPr>
        </w:pPrChange>
      </w:pPr>
      <w:proofErr w:type="spellStart"/>
      <w:r w:rsidRPr="00664557">
        <w:t>Obradovich</w:t>
      </w:r>
      <w:proofErr w:type="spellEnd"/>
      <w:r w:rsidRPr="00664557">
        <w:t xml:space="preserve">, Nick, Robyn Migliorini, Sara C. Mednick, and James H. Fowler. 2017. “Nighttime Temperature and Human Sleep Loss in a Changing Climate.” </w:t>
      </w:r>
      <w:r w:rsidRPr="00664557">
        <w:rPr>
          <w:i/>
          <w:iCs/>
        </w:rPr>
        <w:t>Science Advances</w:t>
      </w:r>
      <w:r w:rsidRPr="00664557">
        <w:t xml:space="preserve"> 3 (5): e1601555. https://doi.org/10.1126/sciadv.1601555.</w:t>
      </w:r>
    </w:p>
    <w:p w14:paraId="6C3882C1" w14:textId="77777777" w:rsidR="00664557" w:rsidRPr="00664557" w:rsidRDefault="00664557" w:rsidP="00C70F6E">
      <w:pPr>
        <w:pStyle w:val="Bibliography"/>
        <w:numPr>
          <w:ilvl w:val="0"/>
          <w:numId w:val="0"/>
        </w:numPr>
        <w:ind w:left="180"/>
        <w:pPrChange w:id="646" w:author="Arfa Aijazi" w:date="2024-03-05T03:32:00Z">
          <w:pPr>
            <w:pStyle w:val="Bibliography"/>
          </w:pPr>
        </w:pPrChange>
      </w:pPr>
      <w:r w:rsidRPr="00664557">
        <w:lastRenderedPageBreak/>
        <w:t xml:space="preserve">O’Neill, Marie S., Antonella </w:t>
      </w:r>
      <w:proofErr w:type="spellStart"/>
      <w:r w:rsidRPr="00664557">
        <w:t>Zanobetti</w:t>
      </w:r>
      <w:proofErr w:type="spellEnd"/>
      <w:r w:rsidRPr="00664557">
        <w:t xml:space="preserve">, and Joel Schwartz. 2003. “Modifiers of the Temperature and Mortality Association in Seven US Cities.” </w:t>
      </w:r>
      <w:r w:rsidRPr="00664557">
        <w:rPr>
          <w:i/>
          <w:iCs/>
        </w:rPr>
        <w:t>American Journal of Epidemiology</w:t>
      </w:r>
      <w:r w:rsidRPr="00664557">
        <w:t xml:space="preserve"> 157 (12): 1074–82. https://doi.org/10.1093/aje/kwg096.</w:t>
      </w:r>
    </w:p>
    <w:p w14:paraId="4EFD17A1" w14:textId="77777777" w:rsidR="00664557" w:rsidRPr="00664557" w:rsidRDefault="00664557" w:rsidP="00C70F6E">
      <w:pPr>
        <w:pStyle w:val="Bibliography"/>
        <w:numPr>
          <w:ilvl w:val="0"/>
          <w:numId w:val="0"/>
        </w:numPr>
        <w:ind w:left="180"/>
        <w:pPrChange w:id="647" w:author="Arfa Aijazi" w:date="2024-03-05T03:32:00Z">
          <w:pPr>
            <w:pStyle w:val="Bibliography"/>
          </w:pPr>
        </w:pPrChange>
      </w:pPr>
      <w:r w:rsidRPr="00664557">
        <w:t xml:space="preserve">———. 2005. “Disparities by Race in Heat-Related Mortality in Four US Cities: The Role of Air Conditioning Prevalence.” </w:t>
      </w:r>
      <w:r w:rsidRPr="00664557">
        <w:rPr>
          <w:i/>
          <w:iCs/>
        </w:rPr>
        <w:t>Journal of Urban Health</w:t>
      </w:r>
      <w:r w:rsidRPr="00664557">
        <w:t xml:space="preserve"> 82 (2): 191–97. https://doi.org/10.1093/jurban/jti043.</w:t>
      </w:r>
    </w:p>
    <w:p w14:paraId="5E805C85" w14:textId="77777777" w:rsidR="00664557" w:rsidRPr="00664557" w:rsidRDefault="00664557" w:rsidP="00C70F6E">
      <w:pPr>
        <w:pStyle w:val="Bibliography"/>
        <w:numPr>
          <w:ilvl w:val="0"/>
          <w:numId w:val="0"/>
        </w:numPr>
        <w:ind w:left="180"/>
        <w:pPrChange w:id="648" w:author="Arfa Aijazi" w:date="2024-03-05T03:32:00Z">
          <w:pPr>
            <w:pStyle w:val="Bibliography"/>
          </w:pPr>
        </w:pPrChange>
      </w:pPr>
      <w:proofErr w:type="spellStart"/>
      <w:r w:rsidRPr="00664557">
        <w:t>Ostro</w:t>
      </w:r>
      <w:proofErr w:type="spellEnd"/>
      <w:r w:rsidRPr="00664557">
        <w:t xml:space="preserve">, Bart D., Lindsey A. Roth, Rochelle S. Green, and Rupa </w:t>
      </w:r>
      <w:proofErr w:type="spellStart"/>
      <w:r w:rsidRPr="00664557">
        <w:t>Basu</w:t>
      </w:r>
      <w:proofErr w:type="spellEnd"/>
      <w:r w:rsidRPr="00664557">
        <w:t xml:space="preserve">. 2009. “Estimating the Mortality Effect of the July 2006 California Heat Wave.” </w:t>
      </w:r>
      <w:r w:rsidRPr="00664557">
        <w:rPr>
          <w:i/>
          <w:iCs/>
        </w:rPr>
        <w:t>Environmental Research</w:t>
      </w:r>
      <w:r w:rsidRPr="00664557">
        <w:t xml:space="preserve"> 109 (5): 614–19. https://doi.org/10.1016/j.envres.2009.03.010.</w:t>
      </w:r>
    </w:p>
    <w:p w14:paraId="7D6A3CC5" w14:textId="77777777" w:rsidR="00664557" w:rsidRPr="00664557" w:rsidRDefault="00664557" w:rsidP="00C70F6E">
      <w:pPr>
        <w:pStyle w:val="Bibliography"/>
        <w:numPr>
          <w:ilvl w:val="0"/>
          <w:numId w:val="0"/>
        </w:numPr>
        <w:ind w:left="180"/>
        <w:pPrChange w:id="649" w:author="Arfa Aijazi" w:date="2024-03-05T03:32:00Z">
          <w:pPr>
            <w:pStyle w:val="Bibliography"/>
          </w:pPr>
        </w:pPrChange>
      </w:pPr>
      <w:proofErr w:type="spellStart"/>
      <w:r w:rsidRPr="00664557">
        <w:t>Oudin</w:t>
      </w:r>
      <w:proofErr w:type="spellEnd"/>
      <w:r w:rsidRPr="00664557">
        <w:t xml:space="preserve"> </w:t>
      </w:r>
      <w:proofErr w:type="spellStart"/>
      <w:r w:rsidRPr="00664557">
        <w:t>Åström</w:t>
      </w:r>
      <w:proofErr w:type="spellEnd"/>
      <w:r w:rsidRPr="00664557">
        <w:t xml:space="preserve">, Daniel, Forsberg </w:t>
      </w:r>
      <w:proofErr w:type="spellStart"/>
      <w:r w:rsidRPr="00664557">
        <w:t>Bertil</w:t>
      </w:r>
      <w:proofErr w:type="spellEnd"/>
      <w:r w:rsidRPr="00664557">
        <w:t xml:space="preserve">, and </w:t>
      </w:r>
      <w:proofErr w:type="spellStart"/>
      <w:r w:rsidRPr="00664557">
        <w:t>Rocklöv</w:t>
      </w:r>
      <w:proofErr w:type="spellEnd"/>
      <w:r w:rsidRPr="00664557">
        <w:t xml:space="preserve"> </w:t>
      </w:r>
      <w:proofErr w:type="spellStart"/>
      <w:r w:rsidRPr="00664557">
        <w:t>Joacim</w:t>
      </w:r>
      <w:proofErr w:type="spellEnd"/>
      <w:r w:rsidRPr="00664557">
        <w:t xml:space="preserve">. 2011. “Heat Wave Impact on Morbidity and Mortality in the Elderly Population: A Review of Recent Studies.” </w:t>
      </w:r>
      <w:proofErr w:type="spellStart"/>
      <w:r w:rsidRPr="00664557">
        <w:rPr>
          <w:i/>
          <w:iCs/>
        </w:rPr>
        <w:t>Maturitas</w:t>
      </w:r>
      <w:proofErr w:type="spellEnd"/>
      <w:r w:rsidRPr="00664557">
        <w:t xml:space="preserve"> 69 (2): 99–105. https://doi.org/10.1016/j.maturitas.2011.03.008.</w:t>
      </w:r>
    </w:p>
    <w:p w14:paraId="6FAA4554" w14:textId="77777777" w:rsidR="00664557" w:rsidRPr="00664557" w:rsidRDefault="00664557" w:rsidP="00C70F6E">
      <w:pPr>
        <w:pStyle w:val="Bibliography"/>
        <w:numPr>
          <w:ilvl w:val="0"/>
          <w:numId w:val="0"/>
        </w:numPr>
        <w:ind w:left="180"/>
        <w:pPrChange w:id="650" w:author="Arfa Aijazi" w:date="2024-03-05T03:32:00Z">
          <w:pPr>
            <w:pStyle w:val="Bibliography"/>
          </w:pPr>
        </w:pPrChange>
      </w:pPr>
      <w:r w:rsidRPr="00664557">
        <w:t xml:space="preserve">Pathan, A., A. </w:t>
      </w:r>
      <w:proofErr w:type="spellStart"/>
      <w:r w:rsidRPr="00664557">
        <w:t>Mavrogianni</w:t>
      </w:r>
      <w:proofErr w:type="spellEnd"/>
      <w:r w:rsidRPr="00664557">
        <w:t xml:space="preserve">, A. Summerfield, T. </w:t>
      </w:r>
      <w:proofErr w:type="spellStart"/>
      <w:r w:rsidRPr="00664557">
        <w:t>Oreszczyn</w:t>
      </w:r>
      <w:proofErr w:type="spellEnd"/>
      <w:r w:rsidRPr="00664557">
        <w:t xml:space="preserve">, and M. Davies. 2017. “Monitoring Summer Indoor Overheating in the London Housing Stock.” </w:t>
      </w:r>
      <w:r w:rsidRPr="00664557">
        <w:rPr>
          <w:i/>
          <w:iCs/>
        </w:rPr>
        <w:t>Energy and Buildings</w:t>
      </w:r>
      <w:r w:rsidRPr="00664557">
        <w:t xml:space="preserve"> 141 (April): 361–78. https://doi.org/10.1016/j.enbuild.2017.02.049.</w:t>
      </w:r>
    </w:p>
    <w:p w14:paraId="723299C7" w14:textId="77777777" w:rsidR="00664557" w:rsidRPr="00664557" w:rsidRDefault="00664557" w:rsidP="00C70F6E">
      <w:pPr>
        <w:pStyle w:val="Bibliography"/>
        <w:numPr>
          <w:ilvl w:val="0"/>
          <w:numId w:val="0"/>
        </w:numPr>
        <w:ind w:left="180"/>
        <w:pPrChange w:id="651" w:author="Arfa Aijazi" w:date="2024-03-05T03:32:00Z">
          <w:pPr>
            <w:pStyle w:val="Bibliography"/>
          </w:pPr>
        </w:pPrChange>
      </w:pPr>
      <w:r w:rsidRPr="00664557">
        <w:t xml:space="preserve">Peters, Andrea, </w:t>
      </w:r>
      <w:proofErr w:type="spellStart"/>
      <w:r w:rsidRPr="00664557">
        <w:t>Torsten</w:t>
      </w:r>
      <w:proofErr w:type="spellEnd"/>
      <w:r w:rsidRPr="00664557">
        <w:t xml:space="preserve"> </w:t>
      </w:r>
      <w:proofErr w:type="spellStart"/>
      <w:r w:rsidRPr="00664557">
        <w:t>Hothorn</w:t>
      </w:r>
      <w:proofErr w:type="spellEnd"/>
      <w:r w:rsidRPr="00664557">
        <w:t xml:space="preserve">, Brian D. Ripley, Terry </w:t>
      </w:r>
      <w:proofErr w:type="spellStart"/>
      <w:r w:rsidRPr="00664557">
        <w:t>Therneau</w:t>
      </w:r>
      <w:proofErr w:type="spellEnd"/>
      <w:r w:rsidRPr="00664557">
        <w:t>, and Beth Atkinson. 2023. “</w:t>
      </w:r>
      <w:proofErr w:type="spellStart"/>
      <w:r w:rsidRPr="00664557">
        <w:t>Ipred</w:t>
      </w:r>
      <w:proofErr w:type="spellEnd"/>
      <w:r w:rsidRPr="00664557">
        <w:t>: Improved Predictors.” https://cran.r-project.org/web/packages/ipred/index.html.</w:t>
      </w:r>
    </w:p>
    <w:p w14:paraId="1A4267A6" w14:textId="77777777" w:rsidR="00664557" w:rsidRPr="00664557" w:rsidRDefault="00664557" w:rsidP="00C70F6E">
      <w:pPr>
        <w:pStyle w:val="Bibliography"/>
        <w:numPr>
          <w:ilvl w:val="0"/>
          <w:numId w:val="0"/>
        </w:numPr>
        <w:ind w:left="180"/>
        <w:pPrChange w:id="652" w:author="Arfa Aijazi" w:date="2024-03-05T03:32:00Z">
          <w:pPr>
            <w:pStyle w:val="Bibliography"/>
          </w:pPr>
        </w:pPrChange>
      </w:pPr>
      <w:r w:rsidRPr="00664557">
        <w:t xml:space="preserve">Porritt, S. M., P. C. Cropper, L. Shao, and C. I. Goodier. 2012. “Ranking of Interventions to Reduce Dwelling Overheating during Heat Waves.” </w:t>
      </w:r>
      <w:r w:rsidRPr="00664557">
        <w:rPr>
          <w:i/>
          <w:iCs/>
        </w:rPr>
        <w:t>Energy and Buildings</w:t>
      </w:r>
      <w:r w:rsidRPr="00664557">
        <w:t>, Cool Roofs, Cool Pavements, Cool Cities, and Cool World, 55 (December): 16–27. https://doi.org/10.1016/j.enbuild.2012.01.043.</w:t>
      </w:r>
    </w:p>
    <w:p w14:paraId="008F04A1" w14:textId="77777777" w:rsidR="00664557" w:rsidRPr="00664557" w:rsidRDefault="00664557" w:rsidP="00C70F6E">
      <w:pPr>
        <w:pStyle w:val="Bibliography"/>
        <w:numPr>
          <w:ilvl w:val="0"/>
          <w:numId w:val="0"/>
        </w:numPr>
        <w:ind w:left="180"/>
        <w:pPrChange w:id="653" w:author="Arfa Aijazi" w:date="2024-03-05T03:32:00Z">
          <w:pPr>
            <w:pStyle w:val="Bibliography"/>
          </w:pPr>
        </w:pPrChange>
      </w:pPr>
      <w:r w:rsidRPr="00664557">
        <w:t>Posit Software. 2023. “RStudio: Integrated Development Environment for R.” Boston, MA. http://www.rstudio.com/.</w:t>
      </w:r>
    </w:p>
    <w:p w14:paraId="09B1463F" w14:textId="77777777" w:rsidR="00664557" w:rsidRPr="00664557" w:rsidRDefault="00664557" w:rsidP="00C70F6E">
      <w:pPr>
        <w:pStyle w:val="Bibliography"/>
        <w:numPr>
          <w:ilvl w:val="0"/>
          <w:numId w:val="0"/>
        </w:numPr>
        <w:ind w:left="180"/>
        <w:pPrChange w:id="654" w:author="Arfa Aijazi" w:date="2024-03-05T03:32:00Z">
          <w:pPr>
            <w:pStyle w:val="Bibliography"/>
          </w:pPr>
        </w:pPrChange>
      </w:pPr>
      <w:r w:rsidRPr="00664557">
        <w:t>R Core Team. 2022. “R: A Language and Environment for Statistical Computing.” Vienna, Austria: R Foundation for Statistical Computing. https://www.R-project.org/.</w:t>
      </w:r>
    </w:p>
    <w:p w14:paraId="70E08360" w14:textId="77777777" w:rsidR="00664557" w:rsidRPr="00664557" w:rsidRDefault="00664557" w:rsidP="00C70F6E">
      <w:pPr>
        <w:pStyle w:val="Bibliography"/>
        <w:numPr>
          <w:ilvl w:val="0"/>
          <w:numId w:val="0"/>
        </w:numPr>
        <w:ind w:left="180"/>
        <w:pPrChange w:id="655" w:author="Arfa Aijazi" w:date="2024-03-05T03:32:00Z">
          <w:pPr>
            <w:pStyle w:val="Bibliography"/>
          </w:pPr>
        </w:pPrChange>
      </w:pPr>
      <w:r w:rsidRPr="00664557">
        <w:t xml:space="preserve">Reid, Colleen E., Marie O’Neill, Gronlund, Carina J., Brines Shannon J., Brown Daniel G., Diez-Roux Ana V., and Schwartz Joel. 2009. “Mapping Community Determinants of Heat Vulnerability.” </w:t>
      </w:r>
      <w:r w:rsidRPr="00664557">
        <w:rPr>
          <w:i/>
          <w:iCs/>
        </w:rPr>
        <w:t>Environmental Health Perspectives</w:t>
      </w:r>
      <w:r w:rsidRPr="00664557">
        <w:t xml:space="preserve"> 117 (11): 1730–36. https://doi.org/10.1289/ehp.0900683.</w:t>
      </w:r>
    </w:p>
    <w:p w14:paraId="701CF0D2" w14:textId="77777777" w:rsidR="00664557" w:rsidRPr="00664557" w:rsidRDefault="00664557" w:rsidP="00C70F6E">
      <w:pPr>
        <w:pStyle w:val="Bibliography"/>
        <w:numPr>
          <w:ilvl w:val="0"/>
          <w:numId w:val="0"/>
        </w:numPr>
        <w:ind w:left="180"/>
        <w:pPrChange w:id="656" w:author="Arfa Aijazi" w:date="2024-03-05T03:32:00Z">
          <w:pPr>
            <w:pStyle w:val="Bibliography"/>
          </w:pPr>
        </w:pPrChange>
      </w:pPr>
      <w:proofErr w:type="spellStart"/>
      <w:r w:rsidRPr="00664557">
        <w:t>Rinner</w:t>
      </w:r>
      <w:proofErr w:type="spellEnd"/>
      <w:r w:rsidRPr="00664557">
        <w:t xml:space="preserve">, Claus, Dianne </w:t>
      </w:r>
      <w:proofErr w:type="spellStart"/>
      <w:r w:rsidRPr="00664557">
        <w:t>Patychuk</w:t>
      </w:r>
      <w:proofErr w:type="spellEnd"/>
      <w:r w:rsidRPr="00664557">
        <w:t xml:space="preserve">, Kate </w:t>
      </w:r>
      <w:proofErr w:type="spellStart"/>
      <w:r w:rsidRPr="00664557">
        <w:t>Bassil</w:t>
      </w:r>
      <w:proofErr w:type="spellEnd"/>
      <w:r w:rsidRPr="00664557">
        <w:t xml:space="preserve">, Shiraz Nasr, Stephanie Gower, and Monica Campbell. 2010. “The Role of Maps in Neighborhood-Level Heat Vulnerability Assessment for the City of Toronto.” </w:t>
      </w:r>
      <w:r w:rsidRPr="00664557">
        <w:rPr>
          <w:i/>
          <w:iCs/>
        </w:rPr>
        <w:t>Cartography and Geographic Information Science</w:t>
      </w:r>
      <w:r w:rsidRPr="00664557">
        <w:t xml:space="preserve"> 37 (1): 31–44. https://doi.org/10.1559/152304010790588089.</w:t>
      </w:r>
    </w:p>
    <w:p w14:paraId="214FA2F3" w14:textId="77777777" w:rsidR="00664557" w:rsidRPr="00664557" w:rsidRDefault="00664557" w:rsidP="00C70F6E">
      <w:pPr>
        <w:pStyle w:val="Bibliography"/>
        <w:numPr>
          <w:ilvl w:val="0"/>
          <w:numId w:val="0"/>
        </w:numPr>
        <w:ind w:left="180"/>
        <w:pPrChange w:id="657" w:author="Arfa Aijazi" w:date="2024-03-05T03:32:00Z">
          <w:pPr>
            <w:pStyle w:val="Bibliography"/>
          </w:pPr>
        </w:pPrChange>
      </w:pPr>
      <w:r w:rsidRPr="00664557">
        <w:t>Ripley, Brian, and William Venables. 2023. “</w:t>
      </w:r>
      <w:proofErr w:type="spellStart"/>
      <w:r w:rsidRPr="00664557">
        <w:t>Nnet</w:t>
      </w:r>
      <w:proofErr w:type="spellEnd"/>
      <w:r w:rsidRPr="00664557">
        <w:t>: Feed-Forward Neural Networks and Multinomial Log-Linear Models.” https://cran.r-project.org/web/packages/nnet/index.html.</w:t>
      </w:r>
    </w:p>
    <w:p w14:paraId="072B0518" w14:textId="77777777" w:rsidR="00664557" w:rsidRPr="00664557" w:rsidRDefault="00664557" w:rsidP="00C70F6E">
      <w:pPr>
        <w:pStyle w:val="Bibliography"/>
        <w:numPr>
          <w:ilvl w:val="0"/>
          <w:numId w:val="0"/>
        </w:numPr>
        <w:ind w:left="180"/>
        <w:pPrChange w:id="658" w:author="Arfa Aijazi" w:date="2024-03-05T03:32:00Z">
          <w:pPr>
            <w:pStyle w:val="Bibliography"/>
          </w:pPr>
        </w:pPrChange>
      </w:pPr>
      <w:r w:rsidRPr="00664557">
        <w:t xml:space="preserve">Samuelson, Holly, Amir </w:t>
      </w:r>
      <w:proofErr w:type="spellStart"/>
      <w:r w:rsidRPr="00664557">
        <w:t>Baniassadi</w:t>
      </w:r>
      <w:proofErr w:type="spellEnd"/>
      <w:r w:rsidRPr="00664557">
        <w:t xml:space="preserve">, Anne Lin, Pablo </w:t>
      </w:r>
      <w:proofErr w:type="spellStart"/>
      <w:r w:rsidRPr="00664557">
        <w:t>Izaga</w:t>
      </w:r>
      <w:proofErr w:type="spellEnd"/>
      <w:r w:rsidRPr="00664557">
        <w:t xml:space="preserve"> González, Thomas Brawley, and Tushar Narula. 2020. “Housing as a Critical Determinant of Heat Vulnerability and Health.” </w:t>
      </w:r>
      <w:r w:rsidRPr="00664557">
        <w:rPr>
          <w:i/>
          <w:iCs/>
        </w:rPr>
        <w:t>Science of The Total Environment</w:t>
      </w:r>
      <w:r w:rsidRPr="00664557">
        <w:t xml:space="preserve"> 720 (June): 137296. https://doi.org/10.1016/j.scitotenv.2020.137296.</w:t>
      </w:r>
    </w:p>
    <w:p w14:paraId="186F21C5" w14:textId="77777777" w:rsidR="00664557" w:rsidRPr="00664557" w:rsidRDefault="00664557" w:rsidP="00C70F6E">
      <w:pPr>
        <w:pStyle w:val="Bibliography"/>
        <w:numPr>
          <w:ilvl w:val="0"/>
          <w:numId w:val="0"/>
        </w:numPr>
        <w:ind w:left="180"/>
        <w:pPrChange w:id="659" w:author="Arfa Aijazi" w:date="2024-03-05T03:32:00Z">
          <w:pPr>
            <w:pStyle w:val="Bibliography"/>
          </w:pPr>
        </w:pPrChange>
      </w:pPr>
      <w:r w:rsidRPr="00664557">
        <w:t xml:space="preserve">Schwartz, Joel. 2005. “Who Is Sensitive to Extremes of Temperature? A Case-Only Analysis.” </w:t>
      </w:r>
      <w:r w:rsidRPr="00664557">
        <w:rPr>
          <w:i/>
          <w:iCs/>
        </w:rPr>
        <w:t>Epidemiology</w:t>
      </w:r>
      <w:r w:rsidRPr="00664557">
        <w:t xml:space="preserve"> 16 (1): 67–72. https://www.jstor.org/stable/20486001.</w:t>
      </w:r>
    </w:p>
    <w:p w14:paraId="7A6F30F2" w14:textId="77777777" w:rsidR="00664557" w:rsidRPr="00664557" w:rsidRDefault="00664557" w:rsidP="00C70F6E">
      <w:pPr>
        <w:pStyle w:val="Bibliography"/>
        <w:numPr>
          <w:ilvl w:val="0"/>
          <w:numId w:val="0"/>
        </w:numPr>
        <w:ind w:left="180"/>
        <w:pPrChange w:id="660" w:author="Arfa Aijazi" w:date="2024-03-05T03:32:00Z">
          <w:pPr>
            <w:pStyle w:val="Bibliography"/>
          </w:pPr>
        </w:pPrChange>
      </w:pPr>
      <w:r w:rsidRPr="00664557">
        <w:lastRenderedPageBreak/>
        <w:t xml:space="preserve">Sera, Francesco, Ben Armstrong, Aurelio Tobias, Ana Maria </w:t>
      </w:r>
      <w:proofErr w:type="spellStart"/>
      <w:r w:rsidRPr="00664557">
        <w:t>Vicedo</w:t>
      </w:r>
      <w:proofErr w:type="spellEnd"/>
      <w:r w:rsidRPr="00664557">
        <w:t xml:space="preserve">-Cabrera, </w:t>
      </w:r>
      <w:proofErr w:type="spellStart"/>
      <w:r w:rsidRPr="00664557">
        <w:t>Christofer</w:t>
      </w:r>
      <w:proofErr w:type="spellEnd"/>
      <w:r w:rsidRPr="00664557">
        <w:t xml:space="preserve"> </w:t>
      </w:r>
      <w:proofErr w:type="spellStart"/>
      <w:r w:rsidRPr="00664557">
        <w:t>Åström</w:t>
      </w:r>
      <w:proofErr w:type="spellEnd"/>
      <w:r w:rsidRPr="00664557">
        <w:t xml:space="preserve">, Michelle L Bell, Bing-Yu Chen, et al. 2019. “How Urban Characteristics Affect Vulnerability to Heat and Cold: A Multi-Country Analysis.” </w:t>
      </w:r>
      <w:r w:rsidRPr="00664557">
        <w:rPr>
          <w:i/>
          <w:iCs/>
        </w:rPr>
        <w:t>International Journal of Epidemiology</w:t>
      </w:r>
      <w:r w:rsidRPr="00664557">
        <w:t xml:space="preserve"> 48 (4): 1101–12. https://doi.org/10.1093/ije/dyz008.</w:t>
      </w:r>
    </w:p>
    <w:p w14:paraId="16B59E77" w14:textId="77777777" w:rsidR="00664557" w:rsidRPr="00664557" w:rsidRDefault="00664557" w:rsidP="00C70F6E">
      <w:pPr>
        <w:pStyle w:val="Bibliography"/>
        <w:numPr>
          <w:ilvl w:val="0"/>
          <w:numId w:val="0"/>
        </w:numPr>
        <w:ind w:left="180"/>
        <w:pPrChange w:id="661" w:author="Arfa Aijazi" w:date="2024-03-05T03:32:00Z">
          <w:pPr>
            <w:pStyle w:val="Bibliography"/>
          </w:pPr>
        </w:pPrChange>
      </w:pPr>
      <w:r w:rsidRPr="00664557">
        <w:t>Siegel, Eva Laura, Kathryn Lane, Ariel Yuan, Lauren A. Smalls-</w:t>
      </w:r>
      <w:proofErr w:type="spellStart"/>
      <w:r w:rsidRPr="00664557">
        <w:t>Mantey</w:t>
      </w:r>
      <w:proofErr w:type="spellEnd"/>
      <w:r w:rsidRPr="00664557">
        <w:t xml:space="preserve">, Jennifer Laird, Carolyn Olson, and Diana Hernández. 2024. “Energy Insecurity Indicators Associated </w:t>
      </w:r>
      <w:proofErr w:type="gramStart"/>
      <w:r w:rsidRPr="00664557">
        <w:t>With</w:t>
      </w:r>
      <w:proofErr w:type="gramEnd"/>
      <w:r w:rsidRPr="00664557">
        <w:t xml:space="preserve"> Increased Odds Of Respiratory, Mental Health, And Cardiovascular Conditions.” </w:t>
      </w:r>
      <w:r w:rsidRPr="00664557">
        <w:rPr>
          <w:i/>
          <w:iCs/>
        </w:rPr>
        <w:t>Health Affairs</w:t>
      </w:r>
      <w:r w:rsidRPr="00664557">
        <w:t xml:space="preserve"> 43 (2): 260–68. https://doi.org/10.1377/hlthaff.2023.01052.</w:t>
      </w:r>
    </w:p>
    <w:p w14:paraId="508CF9F2" w14:textId="77777777" w:rsidR="00664557" w:rsidRPr="00664557" w:rsidRDefault="00664557" w:rsidP="00C70F6E">
      <w:pPr>
        <w:pStyle w:val="Bibliography"/>
        <w:numPr>
          <w:ilvl w:val="0"/>
          <w:numId w:val="0"/>
        </w:numPr>
        <w:ind w:left="180"/>
        <w:pPrChange w:id="662" w:author="Arfa Aijazi" w:date="2024-03-05T03:32:00Z">
          <w:pPr>
            <w:pStyle w:val="Bibliography"/>
          </w:pPr>
        </w:pPrChange>
      </w:pPr>
      <w:r w:rsidRPr="00664557">
        <w:t xml:space="preserve">Stone, Brian, Evan </w:t>
      </w:r>
      <w:proofErr w:type="spellStart"/>
      <w:r w:rsidRPr="00664557">
        <w:t>Mallen</w:t>
      </w:r>
      <w:proofErr w:type="spellEnd"/>
      <w:r w:rsidRPr="00664557">
        <w:t xml:space="preserve">, Mayuri Rajput, Carina J. Gronlund, Ashley M. Broadbent, E. Scott </w:t>
      </w:r>
      <w:proofErr w:type="spellStart"/>
      <w:r w:rsidRPr="00664557">
        <w:t>Krayenhoff</w:t>
      </w:r>
      <w:proofErr w:type="spellEnd"/>
      <w:r w:rsidRPr="00664557">
        <w:t xml:space="preserve">, </w:t>
      </w:r>
      <w:proofErr w:type="spellStart"/>
      <w:r w:rsidRPr="00664557">
        <w:t>Godfried</w:t>
      </w:r>
      <w:proofErr w:type="spellEnd"/>
      <w:r w:rsidRPr="00664557">
        <w:t xml:space="preserve"> </w:t>
      </w:r>
      <w:proofErr w:type="spellStart"/>
      <w:r w:rsidRPr="00664557">
        <w:t>Augenbroe</w:t>
      </w:r>
      <w:proofErr w:type="spellEnd"/>
      <w:r w:rsidRPr="00664557">
        <w:t xml:space="preserve">, Marie S. O’Neill, and </w:t>
      </w:r>
      <w:proofErr w:type="spellStart"/>
      <w:r w:rsidRPr="00664557">
        <w:t>Matei</w:t>
      </w:r>
      <w:proofErr w:type="spellEnd"/>
      <w:r w:rsidRPr="00664557">
        <w:t xml:space="preserve"> Georgescu. 2021. “Compound Climate and Infrastructure Events: How Electrical Grid Failure Alters Heat Wave Risk.” </w:t>
      </w:r>
      <w:r w:rsidRPr="00664557">
        <w:rPr>
          <w:i/>
          <w:iCs/>
        </w:rPr>
        <w:t>Environmental Science &amp; Technology</w:t>
      </w:r>
      <w:r w:rsidRPr="00664557">
        <w:t xml:space="preserve"> 55 (10): 6957–64. https://doi.org/10.1021/acs.est.1c00024.</w:t>
      </w:r>
    </w:p>
    <w:p w14:paraId="4B5D9407" w14:textId="77777777" w:rsidR="00664557" w:rsidRPr="00664557" w:rsidRDefault="00664557" w:rsidP="00C70F6E">
      <w:pPr>
        <w:pStyle w:val="Bibliography"/>
        <w:numPr>
          <w:ilvl w:val="0"/>
          <w:numId w:val="0"/>
        </w:numPr>
        <w:ind w:left="180"/>
        <w:pPrChange w:id="663" w:author="Arfa Aijazi" w:date="2024-03-05T03:32:00Z">
          <w:pPr>
            <w:pStyle w:val="Bibliography"/>
          </w:pPr>
        </w:pPrChange>
      </w:pPr>
      <w:r w:rsidRPr="00664557">
        <w:t xml:space="preserve">Sun, </w:t>
      </w:r>
      <w:proofErr w:type="spellStart"/>
      <w:r w:rsidRPr="00664557">
        <w:t>Kaiyu</w:t>
      </w:r>
      <w:proofErr w:type="spellEnd"/>
      <w:r w:rsidRPr="00664557">
        <w:t xml:space="preserve">, Michael </w:t>
      </w:r>
      <w:proofErr w:type="spellStart"/>
      <w:r w:rsidRPr="00664557">
        <w:t>Specian</w:t>
      </w:r>
      <w:proofErr w:type="spellEnd"/>
      <w:r w:rsidRPr="00664557">
        <w:t xml:space="preserve">, and </w:t>
      </w:r>
      <w:proofErr w:type="spellStart"/>
      <w:r w:rsidRPr="00664557">
        <w:t>Tianzhen</w:t>
      </w:r>
      <w:proofErr w:type="spellEnd"/>
      <w:r w:rsidRPr="00664557">
        <w:t xml:space="preserve"> Hong. 2020. “Nexus of Thermal Resilience and Energy Efficiency in Buildings: A Case Study of a Nursing Home.” </w:t>
      </w:r>
      <w:r w:rsidRPr="00664557">
        <w:rPr>
          <w:i/>
          <w:iCs/>
        </w:rPr>
        <w:t>Building and Environment</w:t>
      </w:r>
      <w:r w:rsidRPr="00664557">
        <w:t xml:space="preserve"> 177: 106842. https://doi.org/10.1016/j.buildenv.2020.106842.</w:t>
      </w:r>
    </w:p>
    <w:p w14:paraId="6004A596" w14:textId="77777777" w:rsidR="00664557" w:rsidRPr="00664557" w:rsidRDefault="00664557" w:rsidP="00C70F6E">
      <w:pPr>
        <w:pStyle w:val="Bibliography"/>
        <w:numPr>
          <w:ilvl w:val="0"/>
          <w:numId w:val="0"/>
        </w:numPr>
        <w:ind w:left="180"/>
        <w:pPrChange w:id="664" w:author="Arfa Aijazi" w:date="2024-03-05T03:32:00Z">
          <w:pPr>
            <w:pStyle w:val="Bibliography"/>
          </w:pPr>
        </w:pPrChange>
      </w:pPr>
      <w:proofErr w:type="spellStart"/>
      <w:r w:rsidRPr="00664557">
        <w:t>Uejio</w:t>
      </w:r>
      <w:proofErr w:type="spellEnd"/>
      <w:r w:rsidRPr="00664557">
        <w:t xml:space="preserve">, Christopher K., Olga V. </w:t>
      </w:r>
      <w:proofErr w:type="spellStart"/>
      <w:r w:rsidRPr="00664557">
        <w:t>Wilhelmi</w:t>
      </w:r>
      <w:proofErr w:type="spellEnd"/>
      <w:r w:rsidRPr="00664557">
        <w:t xml:space="preserve">, Jay S. Golden, David M. Mills, Sam P. </w:t>
      </w:r>
      <w:proofErr w:type="spellStart"/>
      <w:r w:rsidRPr="00664557">
        <w:t>Gulino</w:t>
      </w:r>
      <w:proofErr w:type="spellEnd"/>
      <w:r w:rsidRPr="00664557">
        <w:t xml:space="preserve">, and Jason P. </w:t>
      </w:r>
      <w:proofErr w:type="spellStart"/>
      <w:r w:rsidRPr="00664557">
        <w:t>Samenow</w:t>
      </w:r>
      <w:proofErr w:type="spellEnd"/>
      <w:r w:rsidRPr="00664557">
        <w:t xml:space="preserve">. 2011. “Intra-Urban Societal Vulnerability to Extreme Heat: The Role of Heat Exposure and the Built Environment, Socioeconomics, and Neighborhood Stability.” </w:t>
      </w:r>
      <w:r w:rsidRPr="00664557">
        <w:rPr>
          <w:i/>
          <w:iCs/>
        </w:rPr>
        <w:t>Health &amp; Place</w:t>
      </w:r>
      <w:r w:rsidRPr="00664557">
        <w:t>, Geographies of Care, 17 (2): 498–507. https://doi.org/10.1016/j.healthplace.2010.12.005.</w:t>
      </w:r>
    </w:p>
    <w:p w14:paraId="2D514B8D" w14:textId="77777777" w:rsidR="00664557" w:rsidRPr="00664557" w:rsidRDefault="00664557" w:rsidP="00C70F6E">
      <w:pPr>
        <w:pStyle w:val="Bibliography"/>
        <w:numPr>
          <w:ilvl w:val="0"/>
          <w:numId w:val="0"/>
        </w:numPr>
        <w:ind w:left="180"/>
        <w:pPrChange w:id="665" w:author="Arfa Aijazi" w:date="2024-03-05T03:32:00Z">
          <w:pPr>
            <w:pStyle w:val="Bibliography"/>
          </w:pPr>
        </w:pPrChange>
      </w:pPr>
      <w:r w:rsidRPr="00664557">
        <w:t>United Nations. 2020. “World Population Ageing, 2019 Highlights.” UN.</w:t>
      </w:r>
    </w:p>
    <w:p w14:paraId="22CC34D2" w14:textId="77777777" w:rsidR="00664557" w:rsidRPr="00664557" w:rsidRDefault="00664557" w:rsidP="00C70F6E">
      <w:pPr>
        <w:pStyle w:val="Bibliography"/>
        <w:numPr>
          <w:ilvl w:val="0"/>
          <w:numId w:val="0"/>
        </w:numPr>
        <w:ind w:left="180"/>
        <w:pPrChange w:id="666" w:author="Arfa Aijazi" w:date="2024-03-05T03:32:00Z">
          <w:pPr>
            <w:pStyle w:val="Bibliography"/>
          </w:pPr>
        </w:pPrChange>
      </w:pPr>
      <w:r w:rsidRPr="00664557">
        <w:t xml:space="preserve">Wheeler, Katherine, Kathryn Lane, Sarah Walters, and Thomas Matte. 2013. “Heat Illness and Deaths — New York City, 2000–2011.” </w:t>
      </w:r>
      <w:r w:rsidRPr="00664557">
        <w:rPr>
          <w:i/>
          <w:iCs/>
        </w:rPr>
        <w:t>Morbidity and Mortality Weekly Report</w:t>
      </w:r>
      <w:r w:rsidRPr="00664557">
        <w:t xml:space="preserve"> 62 (31): 617–21. https://www.ncbi.nlm.nih.gov/pmc/articles/PMC4604987/.</w:t>
      </w:r>
    </w:p>
    <w:p w14:paraId="0F13128A" w14:textId="77777777" w:rsidR="00664557" w:rsidRPr="00664557" w:rsidRDefault="00664557" w:rsidP="00C70F6E">
      <w:pPr>
        <w:pStyle w:val="Bibliography"/>
        <w:numPr>
          <w:ilvl w:val="0"/>
          <w:numId w:val="0"/>
        </w:numPr>
        <w:ind w:left="180"/>
        <w:pPrChange w:id="667" w:author="Arfa Aijazi" w:date="2024-03-05T03:32:00Z">
          <w:pPr>
            <w:pStyle w:val="Bibliography"/>
          </w:pPr>
        </w:pPrChange>
      </w:pPr>
      <w:r w:rsidRPr="00664557">
        <w:t>Wickham, Hadley. 2023. “</w:t>
      </w:r>
      <w:proofErr w:type="spellStart"/>
      <w:r w:rsidRPr="00664557">
        <w:t>Plyr</w:t>
      </w:r>
      <w:proofErr w:type="spellEnd"/>
      <w:r w:rsidRPr="00664557">
        <w:t>: Tools for Splitting, Applying and Combining Data.” https://cran.r-project.org/web/packages/plyr/index.html.</w:t>
      </w:r>
    </w:p>
    <w:p w14:paraId="69BAFF16" w14:textId="77777777" w:rsidR="00664557" w:rsidRPr="00664557" w:rsidRDefault="00664557" w:rsidP="00C70F6E">
      <w:pPr>
        <w:pStyle w:val="Bibliography"/>
        <w:numPr>
          <w:ilvl w:val="0"/>
          <w:numId w:val="0"/>
        </w:numPr>
        <w:ind w:left="180"/>
        <w:pPrChange w:id="668" w:author="Arfa Aijazi" w:date="2024-03-05T03:32:00Z">
          <w:pPr>
            <w:pStyle w:val="Bibliography"/>
          </w:pPr>
        </w:pPrChange>
      </w:pPr>
      <w:r w:rsidRPr="00664557">
        <w:t>Wickham, Hadley, Romain François, Lionel Henry, Kirill Müller, Davis Vaughan, Posit Software, and PBC. 2023. “</w:t>
      </w:r>
      <w:proofErr w:type="spellStart"/>
      <w:r w:rsidRPr="00664557">
        <w:t>Dplyr</w:t>
      </w:r>
      <w:proofErr w:type="spellEnd"/>
      <w:r w:rsidRPr="00664557">
        <w:t>: A Grammar of Data Manipulation.” https://cran.r-project.org/web/packages/dplyr/index.html.</w:t>
      </w:r>
    </w:p>
    <w:p w14:paraId="45D8EFB8" w14:textId="77777777" w:rsidR="00664557" w:rsidRPr="00664557" w:rsidRDefault="00664557" w:rsidP="00C70F6E">
      <w:pPr>
        <w:pStyle w:val="Bibliography"/>
        <w:numPr>
          <w:ilvl w:val="0"/>
          <w:numId w:val="0"/>
        </w:numPr>
        <w:ind w:left="180"/>
        <w:pPrChange w:id="669" w:author="Arfa Aijazi" w:date="2024-03-05T03:32:00Z">
          <w:pPr>
            <w:pStyle w:val="Bibliography"/>
          </w:pPr>
        </w:pPrChange>
      </w:pPr>
      <w:r w:rsidRPr="00664557">
        <w:t>Wickham, Hadley, and RStudio. 2023. “</w:t>
      </w:r>
      <w:proofErr w:type="spellStart"/>
      <w:r w:rsidRPr="00664557">
        <w:t>Tidyverse</w:t>
      </w:r>
      <w:proofErr w:type="spellEnd"/>
      <w:r w:rsidRPr="00664557">
        <w:t>: Easily Install and Load the ‘</w:t>
      </w:r>
      <w:proofErr w:type="spellStart"/>
      <w:r w:rsidRPr="00664557">
        <w:t>Tidyverse</w:t>
      </w:r>
      <w:proofErr w:type="spellEnd"/>
      <w:r w:rsidRPr="00664557">
        <w:t>.’” R. https://CRAN.R-project.org/package=tidyverse.</w:t>
      </w:r>
    </w:p>
    <w:p w14:paraId="2E7141EF" w14:textId="77777777" w:rsidR="00664557" w:rsidRPr="00664557" w:rsidRDefault="00664557" w:rsidP="00C70F6E">
      <w:pPr>
        <w:pStyle w:val="Bibliography"/>
        <w:numPr>
          <w:ilvl w:val="0"/>
          <w:numId w:val="0"/>
        </w:numPr>
        <w:ind w:left="180"/>
        <w:pPrChange w:id="670" w:author="Arfa Aijazi" w:date="2024-03-05T03:32:00Z">
          <w:pPr>
            <w:pStyle w:val="Bibliography"/>
          </w:pPr>
        </w:pPrChange>
      </w:pPr>
      <w:r w:rsidRPr="00664557">
        <w:t xml:space="preserve">Wright, Mary K., David M. </w:t>
      </w:r>
      <w:proofErr w:type="spellStart"/>
      <w:r w:rsidRPr="00664557">
        <w:t>Hondula</w:t>
      </w:r>
      <w:proofErr w:type="spellEnd"/>
      <w:r w:rsidRPr="00664557">
        <w:t xml:space="preserve">, Paul M. </w:t>
      </w:r>
      <w:proofErr w:type="spellStart"/>
      <w:r w:rsidRPr="00664557">
        <w:t>Chakalian</w:t>
      </w:r>
      <w:proofErr w:type="spellEnd"/>
      <w:r w:rsidRPr="00664557">
        <w:t xml:space="preserve">, Liza C. Kurtz, Lance Watkins, Carina J. Gronlund, Larissa Larsen, Evan </w:t>
      </w:r>
      <w:proofErr w:type="spellStart"/>
      <w:r w:rsidRPr="00664557">
        <w:t>Mallen</w:t>
      </w:r>
      <w:proofErr w:type="spellEnd"/>
      <w:r w:rsidRPr="00664557">
        <w:t xml:space="preserve">, and Sharon L. Harlan. 2020. “Social and Behavioral Determinants of Indoor Temperatures in Air-Conditioned Homes.” </w:t>
      </w:r>
      <w:r w:rsidRPr="00664557">
        <w:rPr>
          <w:i/>
          <w:iCs/>
        </w:rPr>
        <w:t>Building and Environment</w:t>
      </w:r>
      <w:r w:rsidRPr="00664557">
        <w:t xml:space="preserve"> 183 (October): 107187. https://doi.org/10.1016/j.buildenv.2020.107187.</w:t>
      </w:r>
    </w:p>
    <w:p w14:paraId="49FB2A5E" w14:textId="77777777" w:rsidR="00664557" w:rsidRPr="00664557" w:rsidRDefault="00664557" w:rsidP="00C70F6E">
      <w:pPr>
        <w:pStyle w:val="Bibliography"/>
        <w:numPr>
          <w:ilvl w:val="0"/>
          <w:numId w:val="0"/>
        </w:numPr>
        <w:ind w:left="180"/>
        <w:pPrChange w:id="671" w:author="Arfa Aijazi" w:date="2024-03-05T03:32:00Z">
          <w:pPr>
            <w:pStyle w:val="Bibliography"/>
          </w:pPr>
        </w:pPrChange>
      </w:pPr>
      <w:r w:rsidRPr="00664557">
        <w:t xml:space="preserve">Zhao, Qi, </w:t>
      </w:r>
      <w:proofErr w:type="spellStart"/>
      <w:r w:rsidRPr="00664557">
        <w:t>Yuming</w:t>
      </w:r>
      <w:proofErr w:type="spellEnd"/>
      <w:r w:rsidRPr="00664557">
        <w:t xml:space="preserve"> Guo, </w:t>
      </w:r>
      <w:proofErr w:type="spellStart"/>
      <w:r w:rsidRPr="00664557">
        <w:t>Tingting</w:t>
      </w:r>
      <w:proofErr w:type="spellEnd"/>
      <w:r w:rsidRPr="00664557">
        <w:t xml:space="preserve"> Ye, Antonio </w:t>
      </w:r>
      <w:proofErr w:type="spellStart"/>
      <w:r w:rsidRPr="00664557">
        <w:t>Gasparrini</w:t>
      </w:r>
      <w:proofErr w:type="spellEnd"/>
      <w:r w:rsidRPr="00664557">
        <w:t xml:space="preserve">, Shilu Tong, Ala </w:t>
      </w:r>
      <w:proofErr w:type="spellStart"/>
      <w:r w:rsidRPr="00664557">
        <w:t>Overcenco</w:t>
      </w:r>
      <w:proofErr w:type="spellEnd"/>
      <w:r w:rsidRPr="00664557">
        <w:t xml:space="preserve">, </w:t>
      </w:r>
      <w:proofErr w:type="spellStart"/>
      <w:r w:rsidRPr="00664557">
        <w:t>Aleš</w:t>
      </w:r>
      <w:proofErr w:type="spellEnd"/>
      <w:r w:rsidRPr="00664557">
        <w:t xml:space="preserve"> Urban, et al. 2021. “Global, Regional, and National Burden of Mortality Associated with Non-Optimal Ambient Temperatures from 2000 to 2019: A Three-Stage Modelling Study.” </w:t>
      </w:r>
      <w:r w:rsidRPr="00664557">
        <w:rPr>
          <w:i/>
          <w:iCs/>
        </w:rPr>
        <w:t>The Lancet Planetary Health</w:t>
      </w:r>
      <w:r w:rsidRPr="00664557">
        <w:t xml:space="preserve"> 5 (7): e415–25. https://doi.org/10.1016/S2542-5196(21)00081-4.</w:t>
      </w:r>
    </w:p>
    <w:p w14:paraId="11A1392A" w14:textId="2EF9F4F8" w:rsidR="003962C4" w:rsidRPr="00BE49E1" w:rsidRDefault="00343055" w:rsidP="00685296">
      <w:pPr>
        <w:pStyle w:val="Heading1"/>
      </w:pPr>
      <w:r w:rsidRPr="00BE49E1">
        <w:rPr>
          <w:sz w:val="20"/>
          <w:szCs w:val="20"/>
        </w:rPr>
        <w:lastRenderedPageBreak/>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ins w:id="672" w:author="Stefano Schiavon" w:date="2023-12-04T12:58:00Z">
        <w:r w:rsidR="00C36378" w:rsidRPr="00BE49E1">
          <w:t xml:space="preserve"> some of</w:t>
        </w:r>
      </w:ins>
      <w:r w:rsidRPr="00BE49E1">
        <w:t xml:space="preserve"> the authors are affiliated, is advised </w:t>
      </w:r>
      <w:ins w:id="673"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24722E71"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674"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ins w:id="675" w:author="Arfa Aijazi" w:date="2024-03-05T03:33:00Z">
        <w:r w:rsidR="00C70F6E">
          <w:rPr>
            <w:rFonts w:eastAsiaTheme="minorHAnsi" w:cstheme="minorBidi"/>
            <w:b w:val="0"/>
            <w:szCs w:val="22"/>
          </w:rPr>
          <w:t xml:space="preserve">We also thank William McNary with the Energy Information Administration (EIA) for </w:t>
        </w:r>
      </w:ins>
      <w:ins w:id="676" w:author="Arfa Aijazi" w:date="2024-03-05T03:34:00Z">
        <w:r w:rsidR="00C70F6E">
          <w:rPr>
            <w:rFonts w:eastAsiaTheme="minorHAnsi" w:cstheme="minorBidi"/>
            <w:b w:val="0"/>
            <w:szCs w:val="22"/>
          </w:rPr>
          <w:t>providing context into the RECS survey design</w:t>
        </w:r>
        <w:r w:rsidR="005F47AB">
          <w:rPr>
            <w:rFonts w:eastAsiaTheme="minorHAnsi" w:cstheme="minorBidi"/>
            <w:b w:val="0"/>
            <w:szCs w:val="22"/>
          </w:rPr>
          <w:t xml:space="preserve"> and i</w:t>
        </w:r>
      </w:ins>
      <w:ins w:id="677" w:author="Arfa Aijazi" w:date="2024-03-05T03:35:00Z">
        <w:r w:rsidR="005F47AB">
          <w:rPr>
            <w:rFonts w:eastAsiaTheme="minorHAnsi" w:cstheme="minorBidi"/>
            <w:b w:val="0"/>
            <w:szCs w:val="22"/>
          </w:rPr>
          <w:t xml:space="preserve">mplementation. </w:t>
        </w:r>
      </w:ins>
    </w:p>
    <w:p w14:paraId="5AF1C0E2" w14:textId="18E6DEC8" w:rsidR="00D33A39" w:rsidRPr="00BE49E1" w:rsidRDefault="0025514A" w:rsidP="00B00160">
      <w:pPr>
        <w:pStyle w:val="Heading1"/>
      </w:pPr>
      <w:r w:rsidRPr="00BE49E1">
        <w:t>Data availability</w:t>
      </w:r>
    </w:p>
    <w:p w14:paraId="23F59071" w14:textId="734A39E6" w:rsidR="0025514A" w:rsidRPr="00BE49E1" w:rsidRDefault="0025514A" w:rsidP="00C70F6E">
      <w:r w:rsidRPr="00BE49E1">
        <w:t xml:space="preserve">All data and analysis code is provided on GitHub at: </w:t>
      </w:r>
      <w:ins w:id="678" w:author="Arfa Aijazi" w:date="2024-03-05T03:33:00Z">
        <w:r w:rsidR="00C70F6E" w:rsidRPr="00C70F6E">
          <w:t>https://github.com/anaijazi/RECSThermalMorbidity</w:t>
        </w:r>
      </w:ins>
    </w:p>
    <w:p w14:paraId="3BA9AD5E" w14:textId="38C0747D" w:rsidR="00E663BC" w:rsidRPr="00BE49E1" w:rsidRDefault="00E663BC" w:rsidP="0025514A">
      <w:pPr>
        <w:pStyle w:val="Heading1"/>
        <w:rPr>
          <w:b w:val="0"/>
        </w:rPr>
      </w:pPr>
    </w:p>
    <w:sectPr w:rsidR="00E663BC" w:rsidRPr="00BE49E1" w:rsidSect="00177343">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49"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0"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9"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60"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61"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62"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7"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82"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92"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95"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110"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106"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107"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108"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109"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39"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40"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41"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42"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45"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46"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55"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56"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57"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62"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63"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64"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83"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84"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85"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231"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232"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273"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286"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303"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304"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305"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317" w:author="Arfa Aijazi" w:date="2024-03-03T01:01:00Z" w:initials="AA">
    <w:p w14:paraId="6CA28CEE" w14:textId="77777777" w:rsidR="00426170" w:rsidRDefault="00426170" w:rsidP="00426170">
      <w:r>
        <w:rPr>
          <w:rStyle w:val="CommentReference"/>
        </w:rPr>
        <w:annotationRef/>
      </w:r>
      <w:r>
        <w:rPr>
          <w:sz w:val="20"/>
          <w:szCs w:val="20"/>
        </w:rPr>
        <w:t>Note that I removed multivariate adaptive regression spline because this algorithm had an extremely high computational cost with class weights (over 2 hrs!)</w:t>
      </w:r>
    </w:p>
  </w:comment>
  <w:comment w:id="315" w:author="Duncan Callaway" w:date="2023-12-11T17:12:00Z" w:initials="DC">
    <w:p w14:paraId="0A8796EA" w14:textId="3C2CF0F2" w:rsidR="003147D0" w:rsidRDefault="003147D0" w:rsidP="003147D0">
      <w:r>
        <w:rPr>
          <w:rStyle w:val="CommentReference"/>
        </w:rPr>
        <w:annotationRef/>
      </w:r>
      <w:r>
        <w:rPr>
          <w:color w:val="000000"/>
          <w:sz w:val="20"/>
          <w:szCs w:val="20"/>
        </w:rPr>
        <w:t>Let’s discuss all the hyper parameter choices</w:t>
      </w:r>
    </w:p>
  </w:comment>
  <w:comment w:id="316"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327" w:author="Arfa Aijazi" w:date="2024-03-03T01:08:00Z" w:initials="AA">
    <w:p w14:paraId="78AD8124" w14:textId="77777777" w:rsidR="00426170" w:rsidRDefault="00426170" w:rsidP="00426170">
      <w:r>
        <w:rPr>
          <w:rStyle w:val="CommentReference"/>
        </w:rPr>
        <w:annotationRef/>
      </w:r>
      <w:r>
        <w:rPr>
          <w:sz w:val="20"/>
          <w:szCs w:val="20"/>
        </w:rPr>
        <w:t>Note: this strategy was not being implemented properly in the previous results.</w:t>
      </w:r>
    </w:p>
  </w:comment>
  <w:comment w:id="329" w:author="Duncan Callaway" w:date="2023-12-11T17:21:00Z" w:initials="DC">
    <w:p w14:paraId="7080EC9F" w14:textId="05D9F714" w:rsidR="00416267" w:rsidRDefault="00416267" w:rsidP="00416267">
      <w:r>
        <w:rPr>
          <w:rStyle w:val="CommentReference"/>
        </w:rPr>
        <w:annotationRef/>
      </w:r>
      <w:r>
        <w:rPr>
          <w:color w:val="000000"/>
          <w:sz w:val="20"/>
          <w:szCs w:val="20"/>
        </w:rPr>
        <w:t>What about area under the PR curve?</w:t>
      </w:r>
    </w:p>
  </w:comment>
  <w:comment w:id="330"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331"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335"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336"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339"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340"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345"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346"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370" w:author="Arfa Aijazi" w:date="2024-03-03T01:18:00Z" w:initials="AA">
    <w:p w14:paraId="41A00A62" w14:textId="77777777" w:rsidR="00D954D9" w:rsidRDefault="00D954D9" w:rsidP="00D954D9">
      <w:r>
        <w:rPr>
          <w:rStyle w:val="CommentReference"/>
        </w:rPr>
        <w:annotationRef/>
      </w:r>
      <w:r>
        <w:rPr>
          <w:sz w:val="20"/>
          <w:szCs w:val="20"/>
        </w:rPr>
        <w:t>Note: previously I was using magnitude because I was finding variables to have opposite signs when comparing input features groups. However, this issue is not the case when reviewing results from the same class imbalance strategy. Looking at the value of the coefficient provides more interesting results discussion</w:t>
      </w:r>
    </w:p>
  </w:comment>
  <w:comment w:id="385" w:author="Duncan Callaway" w:date="2023-12-11T17:30:00Z" w:initials="DC">
    <w:p w14:paraId="6CA2174F" w14:textId="7BF2C2CF"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386"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394"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395" w:author="Arfa Aijazi" w:date="2024-03-03T01:10:00Z" w:initials="AA">
    <w:p w14:paraId="6923A38C" w14:textId="77777777" w:rsidR="00426170" w:rsidRDefault="00426170" w:rsidP="00426170">
      <w:r>
        <w:rPr>
          <w:rStyle w:val="CommentReference"/>
        </w:rPr>
        <w:annotationRef/>
      </w:r>
      <w:r>
        <w:rPr>
          <w:sz w:val="20"/>
          <w:szCs w:val="20"/>
        </w:rPr>
        <w:t>New results keeps races and ethnicities as separate categories</w:t>
      </w:r>
    </w:p>
  </w:comment>
  <w:comment w:id="404" w:author="Duncan Callaway" w:date="2023-12-11T17:31:00Z" w:initials="DC">
    <w:p w14:paraId="5ABA089B" w14:textId="7080B650" w:rsidR="00D84348" w:rsidRDefault="00D84348" w:rsidP="00D84348">
      <w:r>
        <w:rPr>
          <w:rStyle w:val="CommentReference"/>
        </w:rPr>
        <w:annotationRef/>
      </w:r>
      <w:r>
        <w:rPr>
          <w:color w:val="000000"/>
          <w:sz w:val="20"/>
          <w:szCs w:val="20"/>
        </w:rPr>
        <w:t>Not clear why this “, and” is here</w:t>
      </w:r>
    </w:p>
  </w:comment>
  <w:comment w:id="433"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434"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435" w:author="Arfa Aijazi" w:date="2024-03-03T00:46:00Z" w:initials="AA">
    <w:p w14:paraId="1C2E7D21" w14:textId="77777777" w:rsidR="00BA68B0" w:rsidRDefault="00BA68B0" w:rsidP="00BA68B0">
      <w:r>
        <w:rPr>
          <w:rStyle w:val="CommentReference"/>
        </w:rPr>
        <w:annotationRef/>
      </w:r>
      <w:r>
        <w:rPr>
          <w:sz w:val="20"/>
          <w:szCs w:val="20"/>
        </w:rPr>
        <w:t>Updated figure with new results. Incorporates @Stefano’s suggestions from earlier comment</w:t>
      </w:r>
    </w:p>
  </w:comment>
  <w:comment w:id="442" w:author="Arfa Aijazi" w:date="2024-02-04T18:54:00Z" w:initials="AA">
    <w:p w14:paraId="1AE06C0E" w14:textId="5FFB784A"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447"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448"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449"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457"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458"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461"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462"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474"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520"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521"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522" w:author="Arfa Aijazi" w:date="2024-03-05T00:30:00Z" w:initials="AA">
    <w:p w14:paraId="133B94F9" w14:textId="77777777" w:rsidR="008F21F5" w:rsidRDefault="008F21F5" w:rsidP="008F21F5">
      <w:r>
        <w:rPr>
          <w:rStyle w:val="CommentReference"/>
        </w:rPr>
        <w:annotationRef/>
      </w:r>
      <w:r>
        <w:rPr>
          <w:sz w:val="20"/>
          <w:szCs w:val="20"/>
        </w:rPr>
        <w:t>Done. New paragraph just before this one</w:t>
      </w:r>
    </w:p>
  </w:comment>
  <w:comment w:id="523" w:author="Stefano Schiavon [2]" w:date="2023-12-07T10:04:00Z" w:initials="SS">
    <w:p w14:paraId="76750877" w14:textId="672517CE"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565"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566"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571"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575"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578"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1"/>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6CA28CEE" w15:done="0"/>
  <w15:commentEx w15:paraId="0A8796EA" w15:done="0"/>
  <w15:commentEx w15:paraId="2B838FF1" w15:paraIdParent="0A8796EA" w15:done="0"/>
  <w15:commentEx w15:paraId="78AD8124"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41A00A62" w15:done="0"/>
  <w15:commentEx w15:paraId="6CA2174F" w15:done="0"/>
  <w15:commentEx w15:paraId="6E275243" w15:paraIdParent="6CA2174F" w15:done="0"/>
  <w15:commentEx w15:paraId="3D297AF5" w15:done="0"/>
  <w15:commentEx w15:paraId="6923A38C" w15:paraIdParent="3D297AF5" w15:done="0"/>
  <w15:commentEx w15:paraId="5ABA089B" w15:done="1"/>
  <w15:commentEx w15:paraId="0D6BA814" w15:done="0"/>
  <w15:commentEx w15:paraId="6590A404" w15:paraIdParent="0D6BA814" w15:done="0"/>
  <w15:commentEx w15:paraId="1C2E7D21"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133B94F9"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3BDD30B3" w16cex:dateUtc="2024-03-03T06:01:00Z"/>
  <w16cex:commentExtensible w16cex:durableId="6B0B3613" w16cex:dateUtc="2023-12-12T01:12:00Z"/>
  <w16cex:commentExtensible w16cex:durableId="6BCD574A" w16cex:dateUtc="2024-02-04T16:28:00Z"/>
  <w16cex:commentExtensible w16cex:durableId="52AAE3D9" w16cex:dateUtc="2024-03-03T06:0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6CD5ABBE" w16cex:dateUtc="2024-03-03T06:18:00Z"/>
  <w16cex:commentExtensible w16cex:durableId="14B7047F" w16cex:dateUtc="2023-12-12T01:30:00Z"/>
  <w16cex:commentExtensible w16cex:durableId="664E4FCF" w16cex:dateUtc="2024-02-04T22:56:00Z"/>
  <w16cex:commentExtensible w16cex:durableId="2FDC61CE" w16cex:dateUtc="2023-12-05T23:57:00Z"/>
  <w16cex:commentExtensible w16cex:durableId="5346D8DE" w16cex:dateUtc="2024-03-03T06:10:00Z"/>
  <w16cex:commentExtensible w16cex:durableId="1ADA5D10" w16cex:dateUtc="2023-12-12T01:31:00Z"/>
  <w16cex:commentExtensible w16cex:durableId="79878497" w16cex:dateUtc="2023-12-05T23:50:00Z"/>
  <w16cex:commentExtensible w16cex:durableId="57B7044E" w16cex:dateUtc="2023-12-12T00:59:00Z"/>
  <w16cex:commentExtensible w16cex:durableId="03CA097C" w16cex:dateUtc="2024-03-03T05:46: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DEB8DD4" w16cex:dateUtc="2024-03-05T05:30: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6CA28CEE" w16cid:durableId="3BDD30B3"/>
  <w16cid:commentId w16cid:paraId="0A8796EA" w16cid:durableId="6B0B3613"/>
  <w16cid:commentId w16cid:paraId="2B838FF1" w16cid:durableId="6BCD574A"/>
  <w16cid:commentId w16cid:paraId="78AD8124" w16cid:durableId="52AAE3D9"/>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41A00A62" w16cid:durableId="6CD5ABBE"/>
  <w16cid:commentId w16cid:paraId="6CA2174F" w16cid:durableId="14B7047F"/>
  <w16cid:commentId w16cid:paraId="6E275243" w16cid:durableId="664E4FCF"/>
  <w16cid:commentId w16cid:paraId="3D297AF5" w16cid:durableId="2FDC61CE"/>
  <w16cid:commentId w16cid:paraId="6923A38C" w16cid:durableId="5346D8DE"/>
  <w16cid:commentId w16cid:paraId="5ABA089B" w16cid:durableId="1ADA5D10"/>
  <w16cid:commentId w16cid:paraId="0D6BA814" w16cid:durableId="79878497"/>
  <w16cid:commentId w16cid:paraId="6590A404" w16cid:durableId="57B7044E"/>
  <w16cid:commentId w16cid:paraId="1C2E7D21" w16cid:durableId="03CA097C"/>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133B94F9" w16cid:durableId="0DEB8DD4"/>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9578" w14:textId="77777777" w:rsidR="00177343" w:rsidRDefault="00177343" w:rsidP="00AE4592">
      <w:pPr>
        <w:spacing w:after="0" w:line="240" w:lineRule="auto"/>
      </w:pPr>
      <w:r>
        <w:separator/>
      </w:r>
    </w:p>
  </w:endnote>
  <w:endnote w:type="continuationSeparator" w:id="0">
    <w:p w14:paraId="30A842FF" w14:textId="77777777" w:rsidR="00177343" w:rsidRDefault="00177343"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53F1" w14:textId="77777777" w:rsidR="00177343" w:rsidRDefault="00177343" w:rsidP="00AE4592">
      <w:pPr>
        <w:spacing w:after="0" w:line="240" w:lineRule="auto"/>
      </w:pPr>
      <w:r>
        <w:separator/>
      </w:r>
    </w:p>
  </w:footnote>
  <w:footnote w:type="continuationSeparator" w:id="0">
    <w:p w14:paraId="30A4F002" w14:textId="77777777" w:rsidR="00177343" w:rsidRDefault="00177343" w:rsidP="00AE4592">
      <w:pPr>
        <w:spacing w:after="0" w:line="240" w:lineRule="auto"/>
      </w:pPr>
      <w:r>
        <w:continuationSeparator/>
      </w:r>
    </w:p>
  </w:footnote>
  <w:footnote w:id="1">
    <w:p w14:paraId="1CEA861B" w14:textId="79859C75" w:rsidR="00EE26FC" w:rsidDel="00F93D38" w:rsidRDefault="00EE26FC">
      <w:pPr>
        <w:pStyle w:val="FootnoteText"/>
        <w:rPr>
          <w:del w:id="97" w:author="Arfa Aijazi" w:date="2024-01-30T00:00:00Z"/>
        </w:rPr>
      </w:pPr>
      <w:del w:id="98" w:author="Arfa Aijazi" w:date="2024-01-30T00:00:00Z">
        <w:r w:rsidRPr="000F6CCB"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100" w:author="Arfa Aijazi" w:date="2024-01-30T00:00:00Z"/>
        </w:rPr>
      </w:pPr>
      <w:del w:id="101" w:author="Arfa Aijazi" w:date="2024-01-30T00:00:00Z">
        <w:r w:rsidRPr="000F6CCB"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5DF"/>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0F81"/>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4747"/>
    <w:rsid w:val="0016684D"/>
    <w:rsid w:val="00167349"/>
    <w:rsid w:val="00167F85"/>
    <w:rsid w:val="00172BC3"/>
    <w:rsid w:val="00172BF5"/>
    <w:rsid w:val="00173C99"/>
    <w:rsid w:val="00173E31"/>
    <w:rsid w:val="0017424A"/>
    <w:rsid w:val="00177343"/>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1786"/>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1AD"/>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170"/>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47AB"/>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4557"/>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6A11"/>
    <w:rsid w:val="0088779B"/>
    <w:rsid w:val="00887A62"/>
    <w:rsid w:val="008918B8"/>
    <w:rsid w:val="00891C29"/>
    <w:rsid w:val="00891DE7"/>
    <w:rsid w:val="00893353"/>
    <w:rsid w:val="0089399E"/>
    <w:rsid w:val="00893D20"/>
    <w:rsid w:val="00895636"/>
    <w:rsid w:val="008A08FB"/>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1F5"/>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C4C"/>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2FC6"/>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0CB"/>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1CDD"/>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637"/>
    <w:rsid w:val="00A36BD2"/>
    <w:rsid w:val="00A36ED6"/>
    <w:rsid w:val="00A3747A"/>
    <w:rsid w:val="00A37EC6"/>
    <w:rsid w:val="00A401AF"/>
    <w:rsid w:val="00A40E0A"/>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27D8"/>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2B2D"/>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1DCA"/>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0E68"/>
    <w:rsid w:val="00B91577"/>
    <w:rsid w:val="00B92528"/>
    <w:rsid w:val="00B93C5E"/>
    <w:rsid w:val="00B93ED1"/>
    <w:rsid w:val="00B9768D"/>
    <w:rsid w:val="00BA0E0A"/>
    <w:rsid w:val="00BA17E5"/>
    <w:rsid w:val="00BA5EA4"/>
    <w:rsid w:val="00BA6754"/>
    <w:rsid w:val="00BA68B0"/>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802"/>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0F6E"/>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4063"/>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4112"/>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4D9"/>
    <w:rsid w:val="00D9574B"/>
    <w:rsid w:val="00D96821"/>
    <w:rsid w:val="00D97B34"/>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215C"/>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8D6"/>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96C"/>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27FE"/>
    <w:rsid w:val="00F25135"/>
    <w:rsid w:val="00F26CFB"/>
    <w:rsid w:val="00F305DE"/>
    <w:rsid w:val="00F30B7D"/>
    <w:rsid w:val="00F32027"/>
    <w:rsid w:val="00F32A38"/>
    <w:rsid w:val="00F32B85"/>
    <w:rsid w:val="00F3446B"/>
    <w:rsid w:val="00F40037"/>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23</Pages>
  <Words>52043</Words>
  <Characters>296648</Characters>
  <Application>Microsoft Office Word</Application>
  <DocSecurity>0</DocSecurity>
  <Lines>2472</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6</cp:revision>
  <dcterms:created xsi:type="dcterms:W3CDTF">2024-03-03T06:29:00Z</dcterms:created>
  <dcterms:modified xsi:type="dcterms:W3CDTF">2024-03-05T08:35:00Z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id="2rMlwZu0"/&gt;&lt;style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